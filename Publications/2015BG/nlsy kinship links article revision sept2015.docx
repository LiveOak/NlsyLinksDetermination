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C93" w:rsidRPr="00AD265F" w:rsidRDefault="008B5B63" w:rsidP="00AD265F">
      <w:pPr>
        <w:spacing w:line="480" w:lineRule="auto"/>
        <w:jc w:val="center"/>
        <w:rPr>
          <w:rFonts w:ascii="Times New Roman" w:hAnsi="Times New Roman" w:cs="Times New Roman"/>
          <w:b/>
          <w:sz w:val="24"/>
          <w:szCs w:val="24"/>
        </w:rPr>
      </w:pPr>
      <w:r w:rsidRPr="00AD265F">
        <w:rPr>
          <w:rFonts w:ascii="Times New Roman" w:hAnsi="Times New Roman" w:cs="Times New Roman"/>
          <w:b/>
          <w:sz w:val="24"/>
          <w:szCs w:val="24"/>
        </w:rPr>
        <w:t xml:space="preserve">The NLSY Kinship Links:  </w:t>
      </w:r>
      <w:r w:rsidR="001168C0" w:rsidRPr="00AD265F">
        <w:rPr>
          <w:rFonts w:ascii="Times New Roman" w:hAnsi="Times New Roman" w:cs="Times New Roman"/>
          <w:b/>
          <w:sz w:val="24"/>
          <w:szCs w:val="24"/>
        </w:rPr>
        <w:t xml:space="preserve">Using the NLSY79 and NLSY-Children Data to Conduct </w:t>
      </w:r>
      <w:r w:rsidR="00B30C24" w:rsidRPr="00AD265F">
        <w:rPr>
          <w:rFonts w:ascii="Times New Roman" w:hAnsi="Times New Roman" w:cs="Times New Roman"/>
          <w:b/>
          <w:sz w:val="24"/>
          <w:szCs w:val="24"/>
        </w:rPr>
        <w:t>Genetically</w:t>
      </w:r>
      <w:r w:rsidR="001168C0" w:rsidRPr="00AD265F">
        <w:rPr>
          <w:rFonts w:ascii="Times New Roman" w:hAnsi="Times New Roman" w:cs="Times New Roman"/>
          <w:b/>
          <w:sz w:val="24"/>
          <w:szCs w:val="24"/>
        </w:rPr>
        <w:t xml:space="preserve">-Informed </w:t>
      </w:r>
      <w:r w:rsidR="00D311DC">
        <w:rPr>
          <w:rFonts w:ascii="Times New Roman" w:hAnsi="Times New Roman" w:cs="Times New Roman"/>
          <w:b/>
          <w:sz w:val="24"/>
          <w:szCs w:val="24"/>
        </w:rPr>
        <w:t xml:space="preserve">and Family-Oriented </w:t>
      </w:r>
      <w:r w:rsidR="001168C0" w:rsidRPr="00AD265F">
        <w:rPr>
          <w:rFonts w:ascii="Times New Roman" w:hAnsi="Times New Roman" w:cs="Times New Roman"/>
          <w:b/>
          <w:sz w:val="24"/>
          <w:szCs w:val="24"/>
        </w:rPr>
        <w:t xml:space="preserve">Research  </w:t>
      </w:r>
    </w:p>
    <w:p w:rsidR="001168C0" w:rsidRPr="00AD265F" w:rsidRDefault="001168C0" w:rsidP="00AD265F">
      <w:pPr>
        <w:spacing w:line="480" w:lineRule="auto"/>
        <w:rPr>
          <w:rFonts w:ascii="Times New Roman" w:hAnsi="Times New Roman" w:cs="Times New Roman"/>
          <w:sz w:val="24"/>
          <w:szCs w:val="24"/>
        </w:rPr>
      </w:pPr>
    </w:p>
    <w:p w:rsidR="00AD265F" w:rsidRDefault="001168C0" w:rsidP="00AD265F">
      <w:pPr>
        <w:spacing w:line="480" w:lineRule="auto"/>
        <w:jc w:val="center"/>
        <w:rPr>
          <w:rFonts w:ascii="Times New Roman" w:hAnsi="Times New Roman" w:cs="Times New Roman"/>
          <w:sz w:val="24"/>
          <w:szCs w:val="24"/>
        </w:rPr>
      </w:pPr>
      <w:r w:rsidRPr="00B66FF3">
        <w:rPr>
          <w:rFonts w:ascii="Times New Roman" w:hAnsi="Times New Roman" w:cs="Times New Roman"/>
          <w:sz w:val="24"/>
          <w:szCs w:val="24"/>
        </w:rPr>
        <w:t xml:space="preserve">Joseph Lee </w:t>
      </w:r>
      <w:r w:rsidR="000474DB" w:rsidRPr="00B66FF3">
        <w:rPr>
          <w:rFonts w:ascii="Times New Roman" w:hAnsi="Times New Roman" w:cs="Times New Roman"/>
          <w:sz w:val="24"/>
          <w:szCs w:val="24"/>
        </w:rPr>
        <w:t>Rodgers</w:t>
      </w:r>
      <w:r w:rsidR="00890BA7" w:rsidRPr="00890BA7">
        <w:rPr>
          <w:rFonts w:ascii="Times New Roman" w:hAnsi="Times New Roman" w:cs="Times New Roman"/>
          <w:sz w:val="24"/>
          <w:szCs w:val="24"/>
          <w:vertAlign w:val="superscript"/>
        </w:rPr>
        <w:t>1</w:t>
      </w:r>
      <w:r w:rsidR="00890BA7">
        <w:rPr>
          <w:rFonts w:ascii="Times New Roman" w:hAnsi="Times New Roman" w:cs="Times New Roman"/>
          <w:sz w:val="24"/>
          <w:szCs w:val="24"/>
        </w:rPr>
        <w:t xml:space="preserve"> </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William H. </w:t>
      </w:r>
      <w:r w:rsidR="000474DB" w:rsidRPr="00B66FF3">
        <w:rPr>
          <w:rFonts w:ascii="Times New Roman" w:hAnsi="Times New Roman" w:cs="Times New Roman"/>
          <w:sz w:val="24"/>
          <w:szCs w:val="24"/>
        </w:rPr>
        <w:t>Beasley</w:t>
      </w:r>
      <w:r w:rsidR="00890BA7" w:rsidRPr="00890BA7">
        <w:rPr>
          <w:rFonts w:ascii="Times New Roman" w:hAnsi="Times New Roman" w:cs="Times New Roman"/>
          <w:sz w:val="24"/>
          <w:szCs w:val="24"/>
          <w:vertAlign w:val="superscript"/>
        </w:rPr>
        <w:t>2</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David</w:t>
      </w:r>
      <w:r w:rsidR="008C490A">
        <w:rPr>
          <w:rFonts w:ascii="Times New Roman" w:hAnsi="Times New Roman" w:cs="Times New Roman"/>
          <w:sz w:val="24"/>
          <w:szCs w:val="24"/>
        </w:rPr>
        <w:t xml:space="preserve"> E.</w:t>
      </w:r>
      <w:r w:rsidRPr="00B66FF3">
        <w:rPr>
          <w:rFonts w:ascii="Times New Roman" w:hAnsi="Times New Roman" w:cs="Times New Roman"/>
          <w:sz w:val="24"/>
          <w:szCs w:val="24"/>
        </w:rPr>
        <w:t xml:space="preserve"> </w:t>
      </w:r>
      <w:r w:rsidR="000474DB" w:rsidRPr="00B66FF3">
        <w:rPr>
          <w:rFonts w:ascii="Times New Roman" w:hAnsi="Times New Roman" w:cs="Times New Roman"/>
          <w:sz w:val="24"/>
          <w:szCs w:val="24"/>
        </w:rPr>
        <w:t>Bard</w:t>
      </w:r>
      <w:r w:rsidR="00890BA7" w:rsidRPr="00890BA7">
        <w:rPr>
          <w:rFonts w:ascii="Times New Roman" w:hAnsi="Times New Roman" w:cs="Times New Roman"/>
          <w:sz w:val="24"/>
          <w:szCs w:val="24"/>
          <w:vertAlign w:val="superscript"/>
        </w:rPr>
        <w:t>2</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Kelly M. </w:t>
      </w:r>
      <w:r w:rsidR="000474DB" w:rsidRPr="00B66FF3">
        <w:rPr>
          <w:rFonts w:ascii="Times New Roman" w:hAnsi="Times New Roman" w:cs="Times New Roman"/>
          <w:sz w:val="24"/>
          <w:szCs w:val="24"/>
        </w:rPr>
        <w:t>Meredith</w:t>
      </w:r>
      <w:r w:rsidR="00890BA7" w:rsidRPr="00890BA7">
        <w:rPr>
          <w:rFonts w:ascii="Times New Roman" w:hAnsi="Times New Roman" w:cs="Times New Roman"/>
          <w:sz w:val="24"/>
          <w:szCs w:val="24"/>
          <w:vertAlign w:val="superscript"/>
        </w:rPr>
        <w:t>3</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Michael </w:t>
      </w:r>
      <w:r w:rsidR="000474DB" w:rsidRPr="00B66FF3">
        <w:rPr>
          <w:rFonts w:ascii="Times New Roman" w:hAnsi="Times New Roman" w:cs="Times New Roman"/>
          <w:sz w:val="24"/>
          <w:szCs w:val="24"/>
        </w:rPr>
        <w:t>Hunter</w:t>
      </w:r>
      <w:r w:rsidR="00890BA7" w:rsidRPr="00890BA7">
        <w:rPr>
          <w:rFonts w:ascii="Times New Roman" w:hAnsi="Times New Roman" w:cs="Times New Roman"/>
          <w:sz w:val="24"/>
          <w:szCs w:val="24"/>
          <w:vertAlign w:val="superscript"/>
        </w:rPr>
        <w:t>2</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Amber </w:t>
      </w:r>
      <w:r w:rsidR="004217DC">
        <w:rPr>
          <w:rFonts w:ascii="Times New Roman" w:hAnsi="Times New Roman" w:cs="Times New Roman"/>
          <w:sz w:val="24"/>
          <w:szCs w:val="24"/>
        </w:rPr>
        <w:t xml:space="preserve">B. </w:t>
      </w:r>
      <w:r w:rsidR="000474DB" w:rsidRPr="00B66FF3">
        <w:rPr>
          <w:rFonts w:ascii="Times New Roman" w:hAnsi="Times New Roman" w:cs="Times New Roman"/>
          <w:sz w:val="24"/>
          <w:szCs w:val="24"/>
        </w:rPr>
        <w:t>Johnson</w:t>
      </w:r>
      <w:r w:rsidR="00890BA7" w:rsidRPr="00890BA7">
        <w:rPr>
          <w:rFonts w:ascii="Times New Roman" w:hAnsi="Times New Roman" w:cs="Times New Roman"/>
          <w:sz w:val="24"/>
          <w:szCs w:val="24"/>
          <w:vertAlign w:val="superscript"/>
        </w:rPr>
        <w:t>4</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Maury </w:t>
      </w:r>
      <w:r w:rsidR="000474DB" w:rsidRPr="00B66FF3">
        <w:rPr>
          <w:rFonts w:ascii="Times New Roman" w:hAnsi="Times New Roman" w:cs="Times New Roman"/>
          <w:sz w:val="24"/>
          <w:szCs w:val="24"/>
        </w:rPr>
        <w:t>Buster</w:t>
      </w:r>
      <w:r w:rsidR="00890BA7" w:rsidRPr="00890BA7">
        <w:rPr>
          <w:rFonts w:ascii="Times New Roman" w:hAnsi="Times New Roman" w:cs="Times New Roman"/>
          <w:sz w:val="24"/>
          <w:szCs w:val="24"/>
          <w:vertAlign w:val="superscript"/>
        </w:rPr>
        <w:t>5</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Chengchang </w:t>
      </w:r>
      <w:r w:rsidR="000474DB" w:rsidRPr="00B66FF3">
        <w:rPr>
          <w:rFonts w:ascii="Times New Roman" w:hAnsi="Times New Roman" w:cs="Times New Roman"/>
          <w:sz w:val="24"/>
          <w:szCs w:val="24"/>
        </w:rPr>
        <w:t>Li</w:t>
      </w:r>
      <w:r w:rsidR="00890BA7" w:rsidRPr="00890BA7">
        <w:rPr>
          <w:rFonts w:ascii="Times New Roman" w:hAnsi="Times New Roman" w:cs="Times New Roman"/>
          <w:sz w:val="24"/>
          <w:szCs w:val="24"/>
          <w:vertAlign w:val="superscript"/>
        </w:rPr>
        <w:t>6</w:t>
      </w:r>
      <w:r w:rsidR="000474DB"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Kim </w:t>
      </w:r>
      <w:r w:rsidR="008F7327">
        <w:rPr>
          <w:rFonts w:ascii="Times New Roman" w:hAnsi="Times New Roman" w:cs="Times New Roman"/>
          <w:sz w:val="24"/>
          <w:szCs w:val="24"/>
        </w:rPr>
        <w:t xml:space="preserve">O. </w:t>
      </w:r>
      <w:r w:rsidR="000474DB" w:rsidRPr="00B66FF3">
        <w:rPr>
          <w:rFonts w:ascii="Times New Roman" w:hAnsi="Times New Roman" w:cs="Times New Roman"/>
          <w:sz w:val="24"/>
          <w:szCs w:val="24"/>
        </w:rPr>
        <w:t>May</w:t>
      </w:r>
      <w:r w:rsidR="00890BA7" w:rsidRPr="00161727">
        <w:rPr>
          <w:rFonts w:ascii="Times New Roman" w:hAnsi="Times New Roman" w:cs="Times New Roman"/>
          <w:sz w:val="24"/>
          <w:szCs w:val="24"/>
          <w:vertAlign w:val="superscript"/>
        </w:rPr>
        <w:t>7</w:t>
      </w:r>
      <w:r w:rsidR="000474DB" w:rsidRPr="00B66FF3">
        <w:rPr>
          <w:rFonts w:ascii="Times New Roman" w:hAnsi="Times New Roman" w:cs="Times New Roman"/>
          <w:sz w:val="24"/>
          <w:szCs w:val="24"/>
        </w:rPr>
        <w:t xml:space="preserve">, </w:t>
      </w:r>
      <w:r w:rsidR="00483F14">
        <w:rPr>
          <w:rFonts w:ascii="Times New Roman" w:hAnsi="Times New Roman" w:cs="Times New Roman"/>
          <w:sz w:val="24"/>
          <w:szCs w:val="24"/>
        </w:rPr>
        <w:t>S. Mason Garrison</w:t>
      </w:r>
      <w:r w:rsidR="00890BA7" w:rsidRPr="007B32AF">
        <w:rPr>
          <w:rFonts w:ascii="Times New Roman" w:hAnsi="Times New Roman" w:cs="Times New Roman"/>
          <w:sz w:val="24"/>
          <w:szCs w:val="24"/>
          <w:vertAlign w:val="superscript"/>
        </w:rPr>
        <w:t>1</w:t>
      </w:r>
      <w:r w:rsidR="00483F14">
        <w:rPr>
          <w:rFonts w:ascii="Times New Roman" w:hAnsi="Times New Roman" w:cs="Times New Roman"/>
          <w:sz w:val="24"/>
          <w:szCs w:val="24"/>
        </w:rPr>
        <w:t>,</w:t>
      </w:r>
      <w:r w:rsidR="00766507">
        <w:rPr>
          <w:rFonts w:ascii="Times New Roman" w:hAnsi="Times New Roman" w:cs="Times New Roman"/>
          <w:sz w:val="24"/>
          <w:szCs w:val="24"/>
        </w:rPr>
        <w:t xml:space="preserve"> </w:t>
      </w:r>
      <w:r w:rsidRPr="00B66FF3">
        <w:rPr>
          <w:rFonts w:ascii="Times New Roman" w:hAnsi="Times New Roman" w:cs="Times New Roman"/>
          <w:sz w:val="24"/>
          <w:szCs w:val="24"/>
        </w:rPr>
        <w:t xml:space="preserve">Warren </w:t>
      </w:r>
      <w:r w:rsidR="004217DC">
        <w:rPr>
          <w:rFonts w:ascii="Times New Roman" w:hAnsi="Times New Roman" w:cs="Times New Roman"/>
          <w:sz w:val="24"/>
          <w:szCs w:val="24"/>
        </w:rPr>
        <w:t>B.</w:t>
      </w:r>
      <w:r w:rsidR="00831769" w:rsidRPr="00B66FF3">
        <w:rPr>
          <w:rFonts w:ascii="Times New Roman" w:hAnsi="Times New Roman" w:cs="Times New Roman"/>
          <w:sz w:val="24"/>
          <w:szCs w:val="24"/>
        </w:rPr>
        <w:t>Miller</w:t>
      </w:r>
      <w:r w:rsidR="00890BA7" w:rsidRPr="007B32AF">
        <w:rPr>
          <w:rFonts w:ascii="Times New Roman" w:hAnsi="Times New Roman" w:cs="Times New Roman"/>
          <w:sz w:val="24"/>
          <w:szCs w:val="24"/>
          <w:vertAlign w:val="superscript"/>
        </w:rPr>
        <w:t>8</w:t>
      </w:r>
      <w:r w:rsidR="00831769"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Edwin </w:t>
      </w:r>
      <w:r w:rsidR="000474DB" w:rsidRPr="00B66FF3">
        <w:rPr>
          <w:rFonts w:ascii="Times New Roman" w:hAnsi="Times New Roman" w:cs="Times New Roman"/>
          <w:sz w:val="24"/>
          <w:szCs w:val="24"/>
        </w:rPr>
        <w:t>van den Oord</w:t>
      </w:r>
      <w:r w:rsidR="00890BA7" w:rsidRPr="00890BA7">
        <w:rPr>
          <w:rFonts w:ascii="Times New Roman" w:hAnsi="Times New Roman" w:cs="Times New Roman"/>
          <w:sz w:val="24"/>
          <w:szCs w:val="24"/>
          <w:vertAlign w:val="superscript"/>
        </w:rPr>
        <w:t>9</w:t>
      </w:r>
      <w:r w:rsidR="000474DB" w:rsidRPr="00B66FF3">
        <w:rPr>
          <w:rFonts w:ascii="Times New Roman" w:hAnsi="Times New Roman" w:cs="Times New Roman"/>
          <w:sz w:val="24"/>
          <w:szCs w:val="24"/>
        </w:rPr>
        <w:t xml:space="preserve">, &amp; </w:t>
      </w:r>
      <w:r w:rsidRPr="00B66FF3">
        <w:rPr>
          <w:rFonts w:ascii="Times New Roman" w:hAnsi="Times New Roman" w:cs="Times New Roman"/>
          <w:sz w:val="24"/>
          <w:szCs w:val="24"/>
        </w:rPr>
        <w:t xml:space="preserve">David C. </w:t>
      </w:r>
      <w:r w:rsidR="00483F14">
        <w:rPr>
          <w:rFonts w:ascii="Times New Roman" w:hAnsi="Times New Roman" w:cs="Times New Roman"/>
          <w:sz w:val="24"/>
          <w:szCs w:val="24"/>
        </w:rPr>
        <w:t>Rowe</w:t>
      </w:r>
      <w:r w:rsidR="00890BA7" w:rsidRPr="00890BA7">
        <w:rPr>
          <w:rFonts w:ascii="Times New Roman" w:hAnsi="Times New Roman" w:cs="Times New Roman"/>
          <w:sz w:val="24"/>
          <w:szCs w:val="24"/>
          <w:vertAlign w:val="superscript"/>
        </w:rPr>
        <w:t>10</w:t>
      </w:r>
    </w:p>
    <w:p w:rsidR="007B32AF" w:rsidRDefault="007B32AF" w:rsidP="00AD265F">
      <w:pPr>
        <w:spacing w:line="480" w:lineRule="auto"/>
        <w:rPr>
          <w:rFonts w:ascii="Times New Roman" w:hAnsi="Times New Roman" w:cs="Times New Roman"/>
          <w:sz w:val="24"/>
          <w:szCs w:val="24"/>
        </w:rPr>
      </w:pP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Authors’ affiliation</w:t>
      </w:r>
      <w:r w:rsidR="007B32AF">
        <w:rPr>
          <w:rFonts w:ascii="Times New Roman" w:hAnsi="Times New Roman" w:cs="Times New Roman"/>
          <w:sz w:val="24"/>
          <w:szCs w:val="24"/>
        </w:rPr>
        <w:t>s</w:t>
      </w:r>
      <w:r>
        <w:rPr>
          <w:rFonts w:ascii="Times New Roman" w:hAnsi="Times New Roman" w:cs="Times New Roman"/>
          <w:sz w:val="24"/>
          <w:szCs w:val="24"/>
        </w:rPr>
        <w:t>:</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1  Department of Psychology and Human Development, Vanderbilt University, Nashville TN</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2  University of Oklahoma Health Sciences Center, Oklahoma City, OK</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7B32AF">
        <w:rPr>
          <w:rFonts w:ascii="Times New Roman" w:hAnsi="Times New Roman" w:cs="Times New Roman"/>
          <w:sz w:val="24"/>
          <w:szCs w:val="24"/>
        </w:rPr>
        <w:t xml:space="preserve">Office of Institutional Research, </w:t>
      </w:r>
      <w:r>
        <w:rPr>
          <w:rFonts w:ascii="Times New Roman" w:hAnsi="Times New Roman" w:cs="Times New Roman"/>
          <w:sz w:val="24"/>
          <w:szCs w:val="24"/>
        </w:rPr>
        <w:t>Oklahoma City University, Oklahoma City, OK</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4  Portland State University, Portland, OR</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5  Alabama State Personnel Department, Pratville AL</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6  HSBC, Schaumburg IL</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007B32AF">
        <w:rPr>
          <w:rFonts w:ascii="Times New Roman" w:hAnsi="Times New Roman" w:cs="Times New Roman"/>
          <w:sz w:val="24"/>
          <w:szCs w:val="24"/>
        </w:rPr>
        <w:t xml:space="preserve">Department of Psychology, </w:t>
      </w:r>
      <w:r>
        <w:rPr>
          <w:rFonts w:ascii="Times New Roman" w:hAnsi="Times New Roman" w:cs="Times New Roman"/>
          <w:sz w:val="24"/>
          <w:szCs w:val="24"/>
        </w:rPr>
        <w:t>College of Charleston, Charleston SC</w:t>
      </w:r>
    </w:p>
    <w:p w:rsidR="00890BA7" w:rsidRDefault="00890BA7" w:rsidP="00AD265F">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007B32AF">
        <w:rPr>
          <w:rFonts w:ascii="Times New Roman" w:hAnsi="Times New Roman" w:cs="Times New Roman"/>
          <w:sz w:val="24"/>
          <w:szCs w:val="24"/>
        </w:rPr>
        <w:t>Transnational Family Research Institute, Aptos CA</w:t>
      </w:r>
    </w:p>
    <w:p w:rsidR="007B32AF" w:rsidRDefault="007B32AF" w:rsidP="00AD265F">
      <w:pPr>
        <w:spacing w:line="480" w:lineRule="auto"/>
        <w:rPr>
          <w:rFonts w:ascii="Times New Roman" w:hAnsi="Times New Roman" w:cs="Times New Roman"/>
          <w:sz w:val="24"/>
          <w:szCs w:val="24"/>
        </w:rPr>
      </w:pPr>
      <w:r>
        <w:rPr>
          <w:rFonts w:ascii="Times New Roman" w:hAnsi="Times New Roman" w:cs="Times New Roman"/>
          <w:sz w:val="24"/>
          <w:szCs w:val="24"/>
        </w:rPr>
        <w:t>9  School of Pharmacy, Virginia Commonwealth University, Richmond VA</w:t>
      </w:r>
    </w:p>
    <w:p w:rsidR="007B32AF" w:rsidRDefault="007B32AF" w:rsidP="00AD265F">
      <w:pPr>
        <w:spacing w:line="480" w:lineRule="auto"/>
        <w:rPr>
          <w:rFonts w:ascii="Times New Roman" w:hAnsi="Times New Roman" w:cs="Times New Roman"/>
          <w:sz w:val="24"/>
          <w:szCs w:val="24"/>
        </w:rPr>
      </w:pPr>
      <w:r>
        <w:rPr>
          <w:rFonts w:ascii="Times New Roman" w:hAnsi="Times New Roman" w:cs="Times New Roman"/>
          <w:sz w:val="24"/>
          <w:szCs w:val="24"/>
        </w:rPr>
        <w:t>10  University of Arizona (deceased)</w:t>
      </w:r>
    </w:p>
    <w:p w:rsidR="00890BA7" w:rsidRDefault="00890BA7" w:rsidP="00AD265F">
      <w:pPr>
        <w:spacing w:line="480" w:lineRule="auto"/>
        <w:rPr>
          <w:rFonts w:ascii="Times New Roman" w:hAnsi="Times New Roman" w:cs="Times New Roman"/>
          <w:sz w:val="24"/>
          <w:szCs w:val="24"/>
        </w:rPr>
      </w:pPr>
    </w:p>
    <w:p w:rsidR="007B32AF" w:rsidRDefault="007B32AF" w:rsidP="00AD265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Contact Author:  Joe Rodgers, 230 Appleton Pl, 552, Hobbs 202C, Vanderbilt University, Nashville TN 37203, 405-816-2941,  </w:t>
      </w:r>
      <w:hyperlink r:id="rId8" w:history="1">
        <w:r w:rsidRPr="00BB7832">
          <w:rPr>
            <w:rStyle w:val="Hyperlink"/>
            <w:rFonts w:ascii="Times New Roman" w:hAnsi="Times New Roman" w:cs="Times New Roman"/>
            <w:sz w:val="24"/>
            <w:szCs w:val="24"/>
          </w:rPr>
          <w:t>jrodgers@ou.edu</w:t>
        </w:r>
      </w:hyperlink>
      <w:r>
        <w:rPr>
          <w:rFonts w:ascii="Times New Roman" w:hAnsi="Times New Roman" w:cs="Times New Roman"/>
          <w:sz w:val="24"/>
          <w:szCs w:val="24"/>
        </w:rPr>
        <w:t xml:space="preserve">; </w:t>
      </w:r>
      <w:hyperlink r:id="rId9" w:history="1">
        <w:r w:rsidRPr="00BB7832">
          <w:rPr>
            <w:rStyle w:val="Hyperlink"/>
            <w:rFonts w:ascii="Times New Roman" w:hAnsi="Times New Roman" w:cs="Times New Roman"/>
            <w:sz w:val="24"/>
            <w:szCs w:val="24"/>
          </w:rPr>
          <w:t>joseph.l.rodgers@vanderbilt.edu</w:t>
        </w:r>
      </w:hyperlink>
      <w:r>
        <w:rPr>
          <w:rFonts w:ascii="Times New Roman" w:hAnsi="Times New Roman" w:cs="Times New Roman"/>
          <w:sz w:val="24"/>
          <w:szCs w:val="24"/>
        </w:rPr>
        <w:t xml:space="preserve"> </w:t>
      </w:r>
    </w:p>
    <w:p w:rsidR="007B32AF" w:rsidRDefault="007B32AF" w:rsidP="00AD265F">
      <w:pPr>
        <w:spacing w:line="480" w:lineRule="auto"/>
        <w:rPr>
          <w:rFonts w:ascii="Times New Roman" w:hAnsi="Times New Roman" w:cs="Times New Roman"/>
          <w:sz w:val="24"/>
          <w:szCs w:val="24"/>
        </w:rPr>
      </w:pPr>
    </w:p>
    <w:p w:rsidR="001C1B5A" w:rsidRDefault="001C1B5A" w:rsidP="001C1B5A">
      <w:pPr>
        <w:spacing w:line="480" w:lineRule="auto"/>
        <w:jc w:val="both"/>
        <w:rPr>
          <w:rFonts w:ascii="Times New Roman" w:hAnsi="Times New Roman" w:cs="Times New Roman"/>
          <w:sz w:val="24"/>
          <w:szCs w:val="24"/>
        </w:rPr>
      </w:pPr>
    </w:p>
    <w:p w:rsidR="00AD265F" w:rsidRPr="00AD265F" w:rsidRDefault="00AD265F" w:rsidP="00AD265F">
      <w:pPr>
        <w:spacing w:line="480" w:lineRule="auto"/>
        <w:jc w:val="center"/>
        <w:rPr>
          <w:rFonts w:ascii="Times New Roman" w:hAnsi="Times New Roman" w:cs="Times New Roman"/>
          <w:b/>
          <w:sz w:val="24"/>
          <w:szCs w:val="24"/>
        </w:rPr>
      </w:pPr>
      <w:r w:rsidRPr="00AD265F">
        <w:rPr>
          <w:rFonts w:ascii="Times New Roman" w:hAnsi="Times New Roman" w:cs="Times New Roman"/>
          <w:b/>
          <w:sz w:val="24"/>
          <w:szCs w:val="24"/>
        </w:rPr>
        <w:lastRenderedPageBreak/>
        <w:t xml:space="preserve">The NLSY Kinship Links:  Using the NLSY79 and NLSY-Children Data to Conduct Genetically-Informed </w:t>
      </w:r>
      <w:r w:rsidR="00D311DC">
        <w:rPr>
          <w:rFonts w:ascii="Times New Roman" w:hAnsi="Times New Roman" w:cs="Times New Roman"/>
          <w:b/>
          <w:sz w:val="24"/>
          <w:szCs w:val="24"/>
        </w:rPr>
        <w:t xml:space="preserve">and Family-Oriented </w:t>
      </w:r>
      <w:r w:rsidRPr="00AD265F">
        <w:rPr>
          <w:rFonts w:ascii="Times New Roman" w:hAnsi="Times New Roman" w:cs="Times New Roman"/>
          <w:b/>
          <w:sz w:val="24"/>
          <w:szCs w:val="24"/>
        </w:rPr>
        <w:t xml:space="preserve">Research  </w:t>
      </w:r>
    </w:p>
    <w:p w:rsidR="000474DB" w:rsidRPr="002B7ACC" w:rsidRDefault="000474DB" w:rsidP="00AD265F">
      <w:pPr>
        <w:spacing w:line="480" w:lineRule="auto"/>
        <w:jc w:val="center"/>
        <w:rPr>
          <w:rFonts w:ascii="Times New Roman" w:hAnsi="Times New Roman" w:cs="Times New Roman"/>
          <w:b/>
          <w:sz w:val="24"/>
          <w:szCs w:val="24"/>
        </w:rPr>
      </w:pPr>
    </w:p>
    <w:p w:rsidR="002B7ACC" w:rsidRDefault="002B7ACC" w:rsidP="00AD265F">
      <w:pPr>
        <w:spacing w:line="480" w:lineRule="auto"/>
        <w:jc w:val="center"/>
        <w:rPr>
          <w:rFonts w:ascii="Times New Roman" w:hAnsi="Times New Roman" w:cs="Times New Roman"/>
          <w:sz w:val="24"/>
          <w:szCs w:val="24"/>
        </w:rPr>
      </w:pPr>
      <w:r w:rsidRPr="002B7ACC">
        <w:rPr>
          <w:rFonts w:ascii="Times New Roman" w:hAnsi="Times New Roman" w:cs="Times New Roman"/>
          <w:b/>
          <w:sz w:val="24"/>
          <w:szCs w:val="24"/>
        </w:rPr>
        <w:t>Abstract</w:t>
      </w:r>
    </w:p>
    <w:p w:rsidR="002B7ACC" w:rsidRDefault="002B7ACC" w:rsidP="00AD265F">
      <w:pPr>
        <w:spacing w:line="480" w:lineRule="auto"/>
        <w:rPr>
          <w:rFonts w:ascii="Times New Roman" w:hAnsi="Times New Roman" w:cs="Times New Roman"/>
          <w:sz w:val="24"/>
          <w:szCs w:val="24"/>
        </w:rPr>
      </w:pPr>
    </w:p>
    <w:p w:rsidR="002B7ACC" w:rsidRDefault="002B7ACC"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National Longitudinal Survey of Youth datasets (NLSY79; NLSY-Children/Young Adults; NLSY97) have extensive family pedigree information contained within them.  </w:t>
      </w:r>
      <w:r w:rsidR="00B30C24">
        <w:rPr>
          <w:rFonts w:ascii="Times New Roman" w:hAnsi="Times New Roman" w:cs="Times New Roman"/>
          <w:sz w:val="24"/>
          <w:szCs w:val="24"/>
        </w:rPr>
        <w:t>T</w:t>
      </w:r>
      <w:r>
        <w:rPr>
          <w:rFonts w:ascii="Times New Roman" w:hAnsi="Times New Roman" w:cs="Times New Roman"/>
          <w:sz w:val="24"/>
          <w:szCs w:val="24"/>
        </w:rPr>
        <w:t>hese data sources are based on probability sampling, a longitudinal design, and a cross-generational and within-family data structure, with hundreds of phenotypes relevant to behavior genetic (BG) researchers</w:t>
      </w:r>
      <w:r w:rsidR="007D3AE3">
        <w:rPr>
          <w:rFonts w:ascii="Times New Roman" w:hAnsi="Times New Roman" w:cs="Times New Roman"/>
          <w:sz w:val="24"/>
          <w:szCs w:val="24"/>
        </w:rPr>
        <w:t>,</w:t>
      </w:r>
      <w:r>
        <w:rPr>
          <w:rFonts w:ascii="Times New Roman" w:hAnsi="Times New Roman" w:cs="Times New Roman"/>
          <w:sz w:val="24"/>
          <w:szCs w:val="24"/>
        </w:rPr>
        <w:t xml:space="preserve"> as well as other developmental and family researchers</w:t>
      </w:r>
      <w:r w:rsidR="00B30C24">
        <w:rPr>
          <w:rFonts w:ascii="Times New Roman" w:hAnsi="Times New Roman" w:cs="Times New Roman"/>
          <w:sz w:val="24"/>
          <w:szCs w:val="24"/>
        </w:rPr>
        <w:t>.  T</w:t>
      </w:r>
      <w:r>
        <w:rPr>
          <w:rFonts w:ascii="Times New Roman" w:hAnsi="Times New Roman" w:cs="Times New Roman"/>
          <w:sz w:val="24"/>
          <w:szCs w:val="24"/>
        </w:rPr>
        <w:t>he</w:t>
      </w:r>
      <w:r w:rsidR="007D3AE3">
        <w:rPr>
          <w:rFonts w:ascii="Times New Roman" w:hAnsi="Times New Roman" w:cs="Times New Roman"/>
          <w:sz w:val="24"/>
          <w:szCs w:val="24"/>
        </w:rPr>
        <w:t>se datasets</w:t>
      </w:r>
      <w:r>
        <w:rPr>
          <w:rFonts w:ascii="Times New Roman" w:hAnsi="Times New Roman" w:cs="Times New Roman"/>
          <w:sz w:val="24"/>
          <w:szCs w:val="24"/>
        </w:rPr>
        <w:t xml:space="preserve"> provide a unique and powerful source of information for BG researchers.  But much of the information required for biometrical modeling has been hidden</w:t>
      </w:r>
      <w:r w:rsidR="00B30C24">
        <w:rPr>
          <w:rFonts w:ascii="Times New Roman" w:hAnsi="Times New Roman" w:cs="Times New Roman"/>
          <w:sz w:val="24"/>
          <w:szCs w:val="24"/>
        </w:rPr>
        <w:t>, and has required substantial programming effort to uncover --</w:t>
      </w:r>
      <w:r>
        <w:rPr>
          <w:rFonts w:ascii="Times New Roman" w:hAnsi="Times New Roman" w:cs="Times New Roman"/>
          <w:sz w:val="24"/>
          <w:szCs w:val="24"/>
        </w:rPr>
        <w:t xml:space="preserve"> until recently.  Our research team has spent over 20 years developing kinship links to genet</w:t>
      </w:r>
      <w:r w:rsidR="00B30C24">
        <w:rPr>
          <w:rFonts w:ascii="Times New Roman" w:hAnsi="Times New Roman" w:cs="Times New Roman"/>
          <w:sz w:val="24"/>
          <w:szCs w:val="24"/>
        </w:rPr>
        <w:t>ically inform biometrical model</w:t>
      </w:r>
      <w:r w:rsidR="00E36A44">
        <w:rPr>
          <w:rFonts w:ascii="Times New Roman" w:hAnsi="Times New Roman" w:cs="Times New Roman"/>
          <w:sz w:val="24"/>
          <w:szCs w:val="24"/>
        </w:rPr>
        <w:t>ing</w:t>
      </w:r>
      <w:r w:rsidR="00B30C24">
        <w:rPr>
          <w:rFonts w:ascii="Times New Roman" w:hAnsi="Times New Roman" w:cs="Times New Roman"/>
          <w:sz w:val="24"/>
          <w:szCs w:val="24"/>
        </w:rPr>
        <w:t>.</w:t>
      </w:r>
      <w:r>
        <w:rPr>
          <w:rFonts w:ascii="Times New Roman" w:hAnsi="Times New Roman" w:cs="Times New Roman"/>
          <w:sz w:val="24"/>
          <w:szCs w:val="24"/>
        </w:rPr>
        <w:t xml:space="preserve">   In the most recent release of kinship links from two of the NLSY datasets, </w:t>
      </w:r>
      <w:r w:rsidR="00B30C24">
        <w:rPr>
          <w:rFonts w:ascii="Times New Roman" w:hAnsi="Times New Roman" w:cs="Times New Roman"/>
          <w:sz w:val="24"/>
          <w:szCs w:val="24"/>
        </w:rPr>
        <w:t>the direct kinship indicators included in the 2006 surveys allowed</w:t>
      </w:r>
      <w:r>
        <w:rPr>
          <w:rFonts w:ascii="Times New Roman" w:hAnsi="Times New Roman" w:cs="Times New Roman"/>
          <w:sz w:val="24"/>
          <w:szCs w:val="24"/>
        </w:rPr>
        <w:t xml:space="preserve"> successful and unambiguous link</w:t>
      </w:r>
      <w:r w:rsidR="00B30C24">
        <w:rPr>
          <w:rFonts w:ascii="Times New Roman" w:hAnsi="Times New Roman" w:cs="Times New Roman"/>
          <w:sz w:val="24"/>
          <w:szCs w:val="24"/>
        </w:rPr>
        <w:t>ing of</w:t>
      </w:r>
      <w:r>
        <w:rPr>
          <w:rFonts w:ascii="Times New Roman" w:hAnsi="Times New Roman" w:cs="Times New Roman"/>
          <w:sz w:val="24"/>
          <w:szCs w:val="24"/>
        </w:rPr>
        <w:t xml:space="preserve"> over 94% of the potential pairs</w:t>
      </w:r>
      <w:r w:rsidR="00595215">
        <w:rPr>
          <w:rFonts w:ascii="Times New Roman" w:hAnsi="Times New Roman" w:cs="Times New Roman"/>
          <w:sz w:val="24"/>
          <w:szCs w:val="24"/>
        </w:rPr>
        <w:t xml:space="preserve">.  </w:t>
      </w:r>
      <w:r>
        <w:rPr>
          <w:rFonts w:ascii="Times New Roman" w:hAnsi="Times New Roman" w:cs="Times New Roman"/>
          <w:sz w:val="24"/>
          <w:szCs w:val="24"/>
        </w:rPr>
        <w:t xml:space="preserve">In this paper, we provide details for research teams interested in using the NLSY data portfolio to conduct BG </w:t>
      </w:r>
      <w:r w:rsidR="00B30C24">
        <w:rPr>
          <w:rFonts w:ascii="Times New Roman" w:hAnsi="Times New Roman" w:cs="Times New Roman"/>
          <w:sz w:val="24"/>
          <w:szCs w:val="24"/>
        </w:rPr>
        <w:t>(and other family-</w:t>
      </w:r>
      <w:r w:rsidR="00161727">
        <w:rPr>
          <w:rFonts w:ascii="Times New Roman" w:hAnsi="Times New Roman" w:cs="Times New Roman"/>
          <w:sz w:val="24"/>
          <w:szCs w:val="24"/>
        </w:rPr>
        <w:t>oriented</w:t>
      </w:r>
      <w:r w:rsidR="00B30C24">
        <w:rPr>
          <w:rFonts w:ascii="Times New Roman" w:hAnsi="Times New Roman" w:cs="Times New Roman"/>
          <w:sz w:val="24"/>
          <w:szCs w:val="24"/>
        </w:rPr>
        <w:t xml:space="preserve">) </w:t>
      </w:r>
      <w:r>
        <w:rPr>
          <w:rFonts w:ascii="Times New Roman" w:hAnsi="Times New Roman" w:cs="Times New Roman"/>
          <w:sz w:val="24"/>
          <w:szCs w:val="24"/>
        </w:rPr>
        <w:t>research.</w:t>
      </w:r>
    </w:p>
    <w:p w:rsidR="00890BA7" w:rsidRDefault="00890BA7" w:rsidP="00890BA7">
      <w:pPr>
        <w:spacing w:line="480" w:lineRule="auto"/>
        <w:rPr>
          <w:rFonts w:ascii="Times New Roman" w:hAnsi="Times New Roman" w:cs="Times New Roman"/>
          <w:sz w:val="24"/>
          <w:szCs w:val="24"/>
        </w:rPr>
      </w:pPr>
    </w:p>
    <w:p w:rsidR="00890BA7" w:rsidRDefault="00890BA7" w:rsidP="00890BA7">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NLSY79, NLSYC, NLSY97, </w:t>
      </w:r>
      <w:r w:rsidR="009B0F41">
        <w:rPr>
          <w:rFonts w:ascii="Times New Roman" w:hAnsi="Times New Roman" w:cs="Times New Roman"/>
          <w:sz w:val="24"/>
          <w:szCs w:val="24"/>
        </w:rPr>
        <w:t xml:space="preserve">behavior genetics, </w:t>
      </w:r>
      <w:r>
        <w:rPr>
          <w:rFonts w:ascii="Times New Roman" w:hAnsi="Times New Roman" w:cs="Times New Roman"/>
          <w:sz w:val="24"/>
          <w:szCs w:val="24"/>
        </w:rPr>
        <w:t>biometrical modeling, siblings, kinship</w:t>
      </w:r>
    </w:p>
    <w:p w:rsidR="002B7ACC" w:rsidRDefault="002B7ACC" w:rsidP="00AD265F">
      <w:pPr>
        <w:spacing w:line="480" w:lineRule="auto"/>
        <w:rPr>
          <w:rFonts w:ascii="Times New Roman" w:hAnsi="Times New Roman" w:cs="Times New Roman"/>
          <w:sz w:val="24"/>
          <w:szCs w:val="24"/>
        </w:rPr>
      </w:pPr>
    </w:p>
    <w:p w:rsidR="002B7ACC" w:rsidRDefault="002B7ACC" w:rsidP="00AD265F">
      <w:pPr>
        <w:spacing w:line="480" w:lineRule="auto"/>
        <w:rPr>
          <w:rFonts w:ascii="Times New Roman" w:hAnsi="Times New Roman" w:cs="Times New Roman"/>
          <w:sz w:val="24"/>
          <w:szCs w:val="24"/>
        </w:rPr>
      </w:pPr>
    </w:p>
    <w:p w:rsidR="001C1B5A" w:rsidRPr="00AD265F" w:rsidRDefault="001C1B5A" w:rsidP="001C1B5A">
      <w:pPr>
        <w:spacing w:line="480" w:lineRule="auto"/>
        <w:jc w:val="center"/>
        <w:rPr>
          <w:rFonts w:ascii="Times New Roman" w:hAnsi="Times New Roman" w:cs="Times New Roman"/>
          <w:b/>
          <w:sz w:val="24"/>
          <w:szCs w:val="24"/>
        </w:rPr>
      </w:pPr>
      <w:r w:rsidRPr="00AD265F">
        <w:rPr>
          <w:rFonts w:ascii="Times New Roman" w:hAnsi="Times New Roman" w:cs="Times New Roman"/>
          <w:b/>
          <w:sz w:val="24"/>
          <w:szCs w:val="24"/>
        </w:rPr>
        <w:lastRenderedPageBreak/>
        <w:t xml:space="preserve">The NLSY Kinship Links:  Using the NLSY79 and NLSY-Children Data to Conduct Genetically-Informed </w:t>
      </w:r>
      <w:r w:rsidR="00D311DC">
        <w:rPr>
          <w:rFonts w:ascii="Times New Roman" w:hAnsi="Times New Roman" w:cs="Times New Roman"/>
          <w:b/>
          <w:sz w:val="24"/>
          <w:szCs w:val="24"/>
        </w:rPr>
        <w:t xml:space="preserve">and Family-Oriented </w:t>
      </w:r>
      <w:r w:rsidRPr="00AD265F">
        <w:rPr>
          <w:rFonts w:ascii="Times New Roman" w:hAnsi="Times New Roman" w:cs="Times New Roman"/>
          <w:b/>
          <w:sz w:val="24"/>
          <w:szCs w:val="24"/>
        </w:rPr>
        <w:t xml:space="preserve">Research  </w:t>
      </w:r>
    </w:p>
    <w:p w:rsidR="001C1B5A" w:rsidRDefault="001C1B5A" w:rsidP="00AD265F">
      <w:pPr>
        <w:spacing w:line="480" w:lineRule="auto"/>
        <w:jc w:val="center"/>
        <w:rPr>
          <w:rFonts w:ascii="Times New Roman" w:hAnsi="Times New Roman" w:cs="Times New Roman"/>
          <w:b/>
          <w:sz w:val="24"/>
          <w:szCs w:val="24"/>
        </w:rPr>
      </w:pPr>
    </w:p>
    <w:p w:rsidR="001C1B5A" w:rsidRDefault="001C1B5A" w:rsidP="00AD265F">
      <w:pPr>
        <w:spacing w:line="480" w:lineRule="auto"/>
        <w:jc w:val="center"/>
        <w:rPr>
          <w:rFonts w:ascii="Times New Roman" w:hAnsi="Times New Roman" w:cs="Times New Roman"/>
          <w:b/>
          <w:sz w:val="24"/>
          <w:szCs w:val="24"/>
        </w:rPr>
      </w:pPr>
    </w:p>
    <w:p w:rsidR="002B7ACC" w:rsidRPr="002B7ACC" w:rsidRDefault="002B7ACC" w:rsidP="00AD26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595215" w:rsidRDefault="00FE47E7"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describe a set of high-quality kinship links available for the National Longitudinal Survey of Youth </w:t>
      </w:r>
      <w:r w:rsidR="007D3AE3">
        <w:rPr>
          <w:rFonts w:ascii="Times New Roman" w:hAnsi="Times New Roman" w:cs="Times New Roman"/>
          <w:sz w:val="24"/>
          <w:szCs w:val="24"/>
        </w:rPr>
        <w:t>19</w:t>
      </w:r>
      <w:r>
        <w:rPr>
          <w:rFonts w:ascii="Times New Roman" w:hAnsi="Times New Roman" w:cs="Times New Roman"/>
          <w:sz w:val="24"/>
          <w:szCs w:val="24"/>
        </w:rPr>
        <w:t xml:space="preserve">79 (NLSY79) and NLSY-Children/Young Adult </w:t>
      </w:r>
      <w:r w:rsidR="00B30C24">
        <w:rPr>
          <w:rFonts w:ascii="Times New Roman" w:hAnsi="Times New Roman" w:cs="Times New Roman"/>
          <w:sz w:val="24"/>
          <w:szCs w:val="24"/>
        </w:rPr>
        <w:t xml:space="preserve">(NLSY-C/YA) </w:t>
      </w:r>
      <w:r>
        <w:rPr>
          <w:rFonts w:ascii="Times New Roman" w:hAnsi="Times New Roman" w:cs="Times New Roman"/>
          <w:sz w:val="24"/>
          <w:szCs w:val="24"/>
        </w:rPr>
        <w:t>datasets that support high-quality biometrical research using these broad and powerful longitudinal databases.</w:t>
      </w:r>
      <w:r w:rsidR="00595215">
        <w:rPr>
          <w:rFonts w:ascii="Times New Roman" w:hAnsi="Times New Roman" w:cs="Times New Roman"/>
          <w:sz w:val="24"/>
          <w:szCs w:val="24"/>
        </w:rPr>
        <w:t xml:space="preserve">   Our online kinship link archive, located at </w:t>
      </w:r>
      <w:hyperlink r:id="rId10" w:history="1">
        <w:r w:rsidR="00595215" w:rsidRPr="00FA0414">
          <w:rPr>
            <w:rStyle w:val="Hyperlink"/>
            <w:rFonts w:ascii="Calibri" w:hAnsi="Calibri"/>
            <w:sz w:val="23"/>
            <w:szCs w:val="23"/>
          </w:rPr>
          <w:t>http://liveoak.github.io/NlsyLinks/</w:t>
        </w:r>
      </w:hyperlink>
      <w:r w:rsidR="00595215">
        <w:rPr>
          <w:rFonts w:ascii="Times New Roman" w:hAnsi="Times New Roman" w:cs="Times New Roman"/>
          <w:sz w:val="24"/>
          <w:szCs w:val="24"/>
        </w:rPr>
        <w:t xml:space="preserve"> contains a number of kinship link files, the original source code, and vignettes illustrating data management principles and procedures.  </w:t>
      </w:r>
    </w:p>
    <w:p w:rsidR="003F5C97" w:rsidRDefault="00FE47E7" w:rsidP="00AD265F">
      <w:pPr>
        <w:spacing w:line="480" w:lineRule="auto"/>
        <w:ind w:firstLine="720"/>
        <w:rPr>
          <w:rFonts w:ascii="Times New Roman" w:hAnsi="Times New Roman" w:cs="Times New Roman"/>
          <w:sz w:val="24"/>
          <w:szCs w:val="24"/>
        </w:rPr>
      </w:pPr>
      <w:del w:id="0" w:author="Will Beasley" w:date="2015-09-26T15:37:00Z">
        <w:r w:rsidDel="004F7757">
          <w:rPr>
            <w:rFonts w:ascii="Times New Roman" w:hAnsi="Times New Roman" w:cs="Times New Roman"/>
            <w:sz w:val="24"/>
            <w:szCs w:val="24"/>
          </w:rPr>
          <w:delText xml:space="preserve">  </w:delText>
        </w:r>
      </w:del>
      <w:r w:rsidR="003F5C97" w:rsidRPr="00B66FF3">
        <w:rPr>
          <w:rFonts w:ascii="Times New Roman" w:hAnsi="Times New Roman" w:cs="Times New Roman"/>
          <w:sz w:val="24"/>
          <w:szCs w:val="24"/>
        </w:rPr>
        <w:t xml:space="preserve">Chase-Landsdale </w:t>
      </w:r>
      <w:r w:rsidR="00161727">
        <w:rPr>
          <w:rFonts w:ascii="Times New Roman" w:hAnsi="Times New Roman" w:cs="Times New Roman"/>
          <w:sz w:val="24"/>
          <w:szCs w:val="24"/>
        </w:rPr>
        <w:t xml:space="preserve">et al. </w:t>
      </w:r>
      <w:r w:rsidR="003F5C97" w:rsidRPr="00B66FF3">
        <w:rPr>
          <w:rFonts w:ascii="Times New Roman" w:hAnsi="Times New Roman" w:cs="Times New Roman"/>
          <w:sz w:val="24"/>
          <w:szCs w:val="24"/>
        </w:rPr>
        <w:t xml:space="preserve">(1994) published an article promoting the value of the </w:t>
      </w:r>
      <w:r>
        <w:rPr>
          <w:rFonts w:ascii="Times New Roman" w:hAnsi="Times New Roman" w:cs="Times New Roman"/>
          <w:sz w:val="24"/>
          <w:szCs w:val="24"/>
        </w:rPr>
        <w:t>NLSY</w:t>
      </w:r>
      <w:r w:rsidR="00B30C24">
        <w:rPr>
          <w:rFonts w:ascii="Times New Roman" w:hAnsi="Times New Roman" w:cs="Times New Roman"/>
          <w:sz w:val="24"/>
          <w:szCs w:val="24"/>
        </w:rPr>
        <w:t>-</w:t>
      </w:r>
      <w:r>
        <w:rPr>
          <w:rFonts w:ascii="Times New Roman" w:hAnsi="Times New Roman" w:cs="Times New Roman"/>
          <w:sz w:val="24"/>
          <w:szCs w:val="24"/>
        </w:rPr>
        <w:t>C</w:t>
      </w:r>
      <w:r w:rsidR="00B30C24">
        <w:rPr>
          <w:rFonts w:ascii="Times New Roman" w:hAnsi="Times New Roman" w:cs="Times New Roman"/>
          <w:sz w:val="24"/>
          <w:szCs w:val="24"/>
        </w:rPr>
        <w:t>hildren</w:t>
      </w:r>
      <w:r w:rsidR="003F5C97" w:rsidRPr="00B66FF3">
        <w:rPr>
          <w:rFonts w:ascii="Times New Roman" w:hAnsi="Times New Roman" w:cs="Times New Roman"/>
          <w:sz w:val="24"/>
          <w:szCs w:val="24"/>
        </w:rPr>
        <w:t xml:space="preserve"> dataset for developmental and other behavioral science researchers</w:t>
      </w:r>
      <w:r w:rsidR="00E36A44">
        <w:rPr>
          <w:rFonts w:ascii="Times New Roman" w:hAnsi="Times New Roman" w:cs="Times New Roman"/>
          <w:sz w:val="24"/>
          <w:szCs w:val="24"/>
        </w:rPr>
        <w:t xml:space="preserve">.  </w:t>
      </w:r>
      <w:r w:rsidR="00E36A44" w:rsidRPr="00E36A44">
        <w:rPr>
          <w:rFonts w:ascii="Times New Roman" w:hAnsi="Times New Roman" w:cs="Times New Roman"/>
          <w:i/>
          <w:sz w:val="24"/>
          <w:szCs w:val="24"/>
        </w:rPr>
        <w:t>Harris, Halpern, Smoken, &amp; Haberstick (2006) published a similar article describing the value of the Add Health dataset for researchers using twin samples.</w:t>
      </w:r>
      <w:r w:rsidR="00E36A44">
        <w:rPr>
          <w:rFonts w:ascii="Times New Roman" w:hAnsi="Times New Roman" w:cs="Times New Roman"/>
          <w:sz w:val="24"/>
          <w:szCs w:val="24"/>
        </w:rPr>
        <w:t xml:space="preserve">  </w:t>
      </w:r>
      <w:r w:rsidR="003F5C97" w:rsidRPr="00B66FF3">
        <w:rPr>
          <w:rFonts w:ascii="Times New Roman" w:hAnsi="Times New Roman" w:cs="Times New Roman"/>
          <w:sz w:val="24"/>
          <w:szCs w:val="24"/>
        </w:rPr>
        <w:t>The current article has a similar</w:t>
      </w:r>
      <w:r w:rsidR="00B52C7A" w:rsidRPr="00B66FF3">
        <w:rPr>
          <w:rFonts w:ascii="Times New Roman" w:hAnsi="Times New Roman" w:cs="Times New Roman"/>
          <w:sz w:val="24"/>
          <w:szCs w:val="24"/>
        </w:rPr>
        <w:t xml:space="preserve"> goal</w:t>
      </w:r>
      <w:r w:rsidR="00E36A44">
        <w:rPr>
          <w:rFonts w:ascii="Times New Roman" w:hAnsi="Times New Roman" w:cs="Times New Roman"/>
          <w:sz w:val="24"/>
          <w:szCs w:val="24"/>
        </w:rPr>
        <w:t xml:space="preserve"> to these two articles</w:t>
      </w:r>
      <w:r w:rsidR="003F5C97" w:rsidRPr="00B66FF3">
        <w:rPr>
          <w:rFonts w:ascii="Times New Roman" w:hAnsi="Times New Roman" w:cs="Times New Roman"/>
          <w:sz w:val="24"/>
          <w:szCs w:val="24"/>
        </w:rPr>
        <w:t>.</w:t>
      </w:r>
      <w:r w:rsidR="00B52C7A" w:rsidRPr="00B66FF3">
        <w:rPr>
          <w:rFonts w:ascii="Times New Roman" w:hAnsi="Times New Roman" w:cs="Times New Roman"/>
          <w:sz w:val="24"/>
          <w:szCs w:val="24"/>
        </w:rPr>
        <w:t xml:space="preserve">  It is broader in the sense that we have developed research databases using t</w:t>
      </w:r>
      <w:r>
        <w:rPr>
          <w:rFonts w:ascii="Times New Roman" w:hAnsi="Times New Roman" w:cs="Times New Roman"/>
          <w:sz w:val="24"/>
          <w:szCs w:val="24"/>
        </w:rPr>
        <w:t>wo</w:t>
      </w:r>
      <w:r w:rsidR="00B52C7A" w:rsidRPr="00B66FF3">
        <w:rPr>
          <w:rFonts w:ascii="Times New Roman" w:hAnsi="Times New Roman" w:cs="Times New Roman"/>
          <w:sz w:val="24"/>
          <w:szCs w:val="24"/>
        </w:rPr>
        <w:t xml:space="preserve"> of the NLS</w:t>
      </w:r>
      <w:r w:rsidR="00CD00EA">
        <w:rPr>
          <w:rFonts w:ascii="Times New Roman" w:hAnsi="Times New Roman" w:cs="Times New Roman"/>
          <w:sz w:val="24"/>
          <w:szCs w:val="24"/>
        </w:rPr>
        <w:t>Y</w:t>
      </w:r>
      <w:r w:rsidR="00B52C7A" w:rsidRPr="00B66FF3">
        <w:rPr>
          <w:rFonts w:ascii="Times New Roman" w:hAnsi="Times New Roman" w:cs="Times New Roman"/>
          <w:sz w:val="24"/>
          <w:szCs w:val="24"/>
        </w:rPr>
        <w:t xml:space="preserve"> data</w:t>
      </w:r>
      <w:r w:rsidR="00595215">
        <w:rPr>
          <w:rFonts w:ascii="Times New Roman" w:hAnsi="Times New Roman" w:cs="Times New Roman"/>
          <w:sz w:val="24"/>
          <w:szCs w:val="24"/>
        </w:rPr>
        <w:t>sets</w:t>
      </w:r>
      <w:r>
        <w:rPr>
          <w:rFonts w:ascii="Times New Roman" w:hAnsi="Times New Roman" w:cs="Times New Roman"/>
          <w:sz w:val="24"/>
          <w:szCs w:val="24"/>
        </w:rPr>
        <w:t xml:space="preserve"> (with a third in development)</w:t>
      </w:r>
      <w:r w:rsidR="00B52C7A" w:rsidRPr="00B66FF3">
        <w:rPr>
          <w:rFonts w:ascii="Times New Roman" w:hAnsi="Times New Roman" w:cs="Times New Roman"/>
          <w:sz w:val="24"/>
          <w:szCs w:val="24"/>
        </w:rPr>
        <w:t xml:space="preserve">, and links between them, all of which are available (either upon request or online) to academic researchers.  </w:t>
      </w:r>
      <w:r w:rsidR="00187A1F" w:rsidRPr="00B66FF3">
        <w:rPr>
          <w:rFonts w:ascii="Times New Roman" w:hAnsi="Times New Roman" w:cs="Times New Roman"/>
          <w:sz w:val="24"/>
          <w:szCs w:val="24"/>
        </w:rPr>
        <w:t xml:space="preserve">But this article is </w:t>
      </w:r>
      <w:r w:rsidR="003C0B2C">
        <w:rPr>
          <w:rFonts w:ascii="Times New Roman" w:hAnsi="Times New Roman" w:cs="Times New Roman"/>
          <w:sz w:val="24"/>
          <w:szCs w:val="24"/>
        </w:rPr>
        <w:t xml:space="preserve">also quite </w:t>
      </w:r>
      <w:r w:rsidR="00187A1F" w:rsidRPr="00B66FF3">
        <w:rPr>
          <w:rFonts w:ascii="Times New Roman" w:hAnsi="Times New Roman" w:cs="Times New Roman"/>
          <w:sz w:val="24"/>
          <w:szCs w:val="24"/>
        </w:rPr>
        <w:t>focused because i</w:t>
      </w:r>
      <w:r w:rsidR="0073605D" w:rsidRPr="00B66FF3">
        <w:rPr>
          <w:rFonts w:ascii="Times New Roman" w:hAnsi="Times New Roman" w:cs="Times New Roman"/>
          <w:sz w:val="24"/>
          <w:szCs w:val="24"/>
        </w:rPr>
        <w:t>t</w:t>
      </w:r>
      <w:r w:rsidR="00B52C7A" w:rsidRPr="00B66FF3">
        <w:rPr>
          <w:rFonts w:ascii="Times New Roman" w:hAnsi="Times New Roman" w:cs="Times New Roman"/>
          <w:sz w:val="24"/>
          <w:szCs w:val="24"/>
        </w:rPr>
        <w:t xml:space="preserve"> is </w:t>
      </w:r>
      <w:r w:rsidR="00E36A44">
        <w:rPr>
          <w:rFonts w:ascii="Times New Roman" w:hAnsi="Times New Roman" w:cs="Times New Roman"/>
          <w:sz w:val="24"/>
          <w:szCs w:val="24"/>
        </w:rPr>
        <w:t xml:space="preserve">specifically </w:t>
      </w:r>
      <w:r w:rsidR="00B52C7A" w:rsidRPr="00B66FF3">
        <w:rPr>
          <w:rFonts w:ascii="Times New Roman" w:hAnsi="Times New Roman" w:cs="Times New Roman"/>
          <w:sz w:val="24"/>
          <w:szCs w:val="24"/>
        </w:rPr>
        <w:t xml:space="preserve">targeted to researchers in behavior genetics </w:t>
      </w:r>
      <w:r w:rsidR="00E36A44">
        <w:rPr>
          <w:rFonts w:ascii="Times New Roman" w:hAnsi="Times New Roman" w:cs="Times New Roman"/>
          <w:sz w:val="24"/>
          <w:szCs w:val="24"/>
        </w:rPr>
        <w:t>(with application as well to those working within</w:t>
      </w:r>
      <w:r w:rsidR="00B52C7A" w:rsidRPr="00B66FF3">
        <w:rPr>
          <w:rFonts w:ascii="Times New Roman" w:hAnsi="Times New Roman" w:cs="Times New Roman"/>
          <w:sz w:val="24"/>
          <w:szCs w:val="24"/>
        </w:rPr>
        <w:t xml:space="preserve"> related methodological </w:t>
      </w:r>
      <w:r w:rsidR="00B30C24">
        <w:rPr>
          <w:rFonts w:ascii="Times New Roman" w:hAnsi="Times New Roman" w:cs="Times New Roman"/>
          <w:sz w:val="24"/>
          <w:szCs w:val="24"/>
        </w:rPr>
        <w:t xml:space="preserve">and family-studies </w:t>
      </w:r>
      <w:r w:rsidR="00B52C7A" w:rsidRPr="00B66FF3">
        <w:rPr>
          <w:rFonts w:ascii="Times New Roman" w:hAnsi="Times New Roman" w:cs="Times New Roman"/>
          <w:sz w:val="24"/>
          <w:szCs w:val="24"/>
        </w:rPr>
        <w:t>arenas</w:t>
      </w:r>
      <w:r w:rsidR="00E36A44">
        <w:rPr>
          <w:rFonts w:ascii="Times New Roman" w:hAnsi="Times New Roman" w:cs="Times New Roman"/>
          <w:sz w:val="24"/>
          <w:szCs w:val="24"/>
        </w:rPr>
        <w:t>)</w:t>
      </w:r>
      <w:r w:rsidR="00B52C7A" w:rsidRPr="00B66FF3">
        <w:rPr>
          <w:rFonts w:ascii="Times New Roman" w:hAnsi="Times New Roman" w:cs="Times New Roman"/>
          <w:sz w:val="24"/>
          <w:szCs w:val="24"/>
        </w:rPr>
        <w:t>.</w:t>
      </w:r>
      <w:r w:rsidR="00187A1F" w:rsidRPr="00B66FF3">
        <w:rPr>
          <w:rFonts w:ascii="Times New Roman" w:hAnsi="Times New Roman" w:cs="Times New Roman"/>
          <w:sz w:val="24"/>
          <w:szCs w:val="24"/>
        </w:rPr>
        <w:t xml:space="preserve">  </w:t>
      </w:r>
    </w:p>
    <w:p w:rsidR="006C5C5D" w:rsidRPr="00B66FF3" w:rsidRDefault="00571B95" w:rsidP="00AD265F">
      <w:pPr>
        <w:spacing w:line="480" w:lineRule="auto"/>
        <w:rPr>
          <w:rFonts w:ascii="Times New Roman" w:hAnsi="Times New Roman" w:cs="Times New Roman"/>
          <w:sz w:val="24"/>
          <w:szCs w:val="24"/>
        </w:rPr>
      </w:pPr>
      <w:r w:rsidRPr="00B66FF3">
        <w:rPr>
          <w:rFonts w:ascii="Times New Roman" w:hAnsi="Times New Roman" w:cs="Times New Roman"/>
          <w:sz w:val="24"/>
          <w:szCs w:val="24"/>
        </w:rPr>
        <w:tab/>
      </w:r>
      <w:r w:rsidR="00E310F6" w:rsidRPr="00B66FF3">
        <w:rPr>
          <w:rFonts w:ascii="Times New Roman" w:hAnsi="Times New Roman" w:cs="Times New Roman"/>
          <w:sz w:val="24"/>
          <w:szCs w:val="24"/>
        </w:rPr>
        <w:t xml:space="preserve">Few population-based </w:t>
      </w:r>
      <w:r w:rsidR="00ED4DE7">
        <w:rPr>
          <w:rFonts w:ascii="Times New Roman" w:hAnsi="Times New Roman" w:cs="Times New Roman"/>
          <w:sz w:val="24"/>
          <w:szCs w:val="24"/>
        </w:rPr>
        <w:t xml:space="preserve">family </w:t>
      </w:r>
      <w:r w:rsidR="00E310F6" w:rsidRPr="00B66FF3">
        <w:rPr>
          <w:rFonts w:ascii="Times New Roman" w:hAnsi="Times New Roman" w:cs="Times New Roman"/>
          <w:sz w:val="24"/>
          <w:szCs w:val="24"/>
        </w:rPr>
        <w:t xml:space="preserve">data sources exist that are biometrically informed.  </w:t>
      </w:r>
      <w:r w:rsidR="00B52C7A" w:rsidRPr="00B66FF3">
        <w:rPr>
          <w:rFonts w:ascii="Times New Roman" w:hAnsi="Times New Roman" w:cs="Times New Roman"/>
          <w:sz w:val="24"/>
          <w:szCs w:val="24"/>
        </w:rPr>
        <w:t>Even rare</w:t>
      </w:r>
      <w:r w:rsidR="008B5B63">
        <w:rPr>
          <w:rFonts w:ascii="Times New Roman" w:hAnsi="Times New Roman" w:cs="Times New Roman"/>
          <w:sz w:val="24"/>
          <w:szCs w:val="24"/>
        </w:rPr>
        <w:t>r</w:t>
      </w:r>
      <w:r w:rsidR="00B52C7A" w:rsidRPr="00B66FF3">
        <w:rPr>
          <w:rFonts w:ascii="Times New Roman" w:hAnsi="Times New Roman" w:cs="Times New Roman"/>
          <w:sz w:val="24"/>
          <w:szCs w:val="24"/>
        </w:rPr>
        <w:t xml:space="preserve"> are biometrically-informed data with many decades of longitudinal </w:t>
      </w:r>
      <w:r w:rsidR="003E48EA" w:rsidRPr="00B66FF3">
        <w:rPr>
          <w:rFonts w:ascii="Times New Roman" w:hAnsi="Times New Roman" w:cs="Times New Roman"/>
          <w:sz w:val="24"/>
          <w:szCs w:val="24"/>
        </w:rPr>
        <w:t>structure</w:t>
      </w:r>
      <w:r w:rsidR="00B52C7A" w:rsidRPr="00B66FF3">
        <w:rPr>
          <w:rFonts w:ascii="Times New Roman" w:hAnsi="Times New Roman" w:cs="Times New Roman"/>
          <w:sz w:val="24"/>
          <w:szCs w:val="24"/>
        </w:rPr>
        <w:t xml:space="preserve">, including cross-generational links.  </w:t>
      </w:r>
      <w:r w:rsidR="00E310F6" w:rsidRPr="00B66FF3">
        <w:rPr>
          <w:rFonts w:ascii="Times New Roman" w:hAnsi="Times New Roman" w:cs="Times New Roman"/>
          <w:sz w:val="24"/>
          <w:szCs w:val="24"/>
        </w:rPr>
        <w:t xml:space="preserve">The set of </w:t>
      </w:r>
      <w:r w:rsidRPr="00B66FF3">
        <w:rPr>
          <w:rFonts w:ascii="Times New Roman" w:hAnsi="Times New Roman" w:cs="Times New Roman"/>
          <w:sz w:val="24"/>
          <w:szCs w:val="24"/>
        </w:rPr>
        <w:t xml:space="preserve">three </w:t>
      </w:r>
      <w:r w:rsidR="00E310F6" w:rsidRPr="00B66FF3">
        <w:rPr>
          <w:rFonts w:ascii="Times New Roman" w:hAnsi="Times New Roman" w:cs="Times New Roman"/>
          <w:sz w:val="24"/>
          <w:szCs w:val="24"/>
        </w:rPr>
        <w:t xml:space="preserve">databases comprising the National Longitudinal </w:t>
      </w:r>
      <w:r w:rsidR="00E310F6" w:rsidRPr="00B66FF3">
        <w:rPr>
          <w:rFonts w:ascii="Times New Roman" w:hAnsi="Times New Roman" w:cs="Times New Roman"/>
          <w:sz w:val="24"/>
          <w:szCs w:val="24"/>
        </w:rPr>
        <w:lastRenderedPageBreak/>
        <w:t xml:space="preserve">Survey of Youth (NLSY) provides a valuable </w:t>
      </w:r>
      <w:r w:rsidR="003E48EA" w:rsidRPr="00B66FF3">
        <w:rPr>
          <w:rFonts w:ascii="Times New Roman" w:hAnsi="Times New Roman" w:cs="Times New Roman"/>
          <w:sz w:val="24"/>
          <w:szCs w:val="24"/>
        </w:rPr>
        <w:t>data source</w:t>
      </w:r>
      <w:r w:rsidR="00E310F6" w:rsidRPr="00B66FF3">
        <w:rPr>
          <w:rFonts w:ascii="Times New Roman" w:hAnsi="Times New Roman" w:cs="Times New Roman"/>
          <w:sz w:val="24"/>
          <w:szCs w:val="24"/>
        </w:rPr>
        <w:t xml:space="preserve"> for behavior genetic </w:t>
      </w:r>
      <w:r w:rsidR="003E48EA" w:rsidRPr="00B66FF3">
        <w:rPr>
          <w:rFonts w:ascii="Times New Roman" w:hAnsi="Times New Roman" w:cs="Times New Roman"/>
          <w:sz w:val="24"/>
          <w:szCs w:val="24"/>
        </w:rPr>
        <w:t xml:space="preserve">-- </w:t>
      </w:r>
      <w:r w:rsidR="00E310F6" w:rsidRPr="00B66FF3">
        <w:rPr>
          <w:rFonts w:ascii="Times New Roman" w:hAnsi="Times New Roman" w:cs="Times New Roman"/>
          <w:sz w:val="24"/>
          <w:szCs w:val="24"/>
        </w:rPr>
        <w:t>and other demographic</w:t>
      </w:r>
      <w:r w:rsidR="00187A1F" w:rsidRPr="00B66FF3">
        <w:rPr>
          <w:rFonts w:ascii="Times New Roman" w:hAnsi="Times New Roman" w:cs="Times New Roman"/>
          <w:sz w:val="24"/>
          <w:szCs w:val="24"/>
        </w:rPr>
        <w:t>, aging,</w:t>
      </w:r>
      <w:r w:rsidR="00E310F6"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developmental, </w:t>
      </w:r>
      <w:r w:rsidR="00E310F6" w:rsidRPr="00B66FF3">
        <w:rPr>
          <w:rFonts w:ascii="Times New Roman" w:hAnsi="Times New Roman" w:cs="Times New Roman"/>
          <w:sz w:val="24"/>
          <w:szCs w:val="24"/>
        </w:rPr>
        <w:t>and family-based</w:t>
      </w:r>
      <w:r w:rsidR="003E48EA" w:rsidRPr="00B66FF3">
        <w:rPr>
          <w:rFonts w:ascii="Times New Roman" w:hAnsi="Times New Roman" w:cs="Times New Roman"/>
          <w:sz w:val="24"/>
          <w:szCs w:val="24"/>
        </w:rPr>
        <w:t xml:space="preserve"> --</w:t>
      </w:r>
      <w:r w:rsidR="00E310F6" w:rsidRPr="00B66FF3">
        <w:rPr>
          <w:rFonts w:ascii="Times New Roman" w:hAnsi="Times New Roman" w:cs="Times New Roman"/>
          <w:sz w:val="24"/>
          <w:szCs w:val="24"/>
        </w:rPr>
        <w:t xml:space="preserve"> researchers.  The immediate purpose of this article is to </w:t>
      </w:r>
      <w:r w:rsidR="00E310F6" w:rsidRPr="007D3AE3">
        <w:rPr>
          <w:rFonts w:ascii="Times New Roman" w:hAnsi="Times New Roman" w:cs="Times New Roman"/>
          <w:i/>
          <w:sz w:val="24"/>
          <w:szCs w:val="24"/>
        </w:rPr>
        <w:t xml:space="preserve">document </w:t>
      </w:r>
      <w:r w:rsidR="007D3AE3" w:rsidRPr="007D3AE3">
        <w:rPr>
          <w:rFonts w:ascii="Times New Roman" w:hAnsi="Times New Roman" w:cs="Times New Roman"/>
          <w:i/>
          <w:sz w:val="24"/>
          <w:szCs w:val="24"/>
        </w:rPr>
        <w:t>the history and development of the kinship links</w:t>
      </w:r>
      <w:r w:rsidR="007D3AE3">
        <w:rPr>
          <w:rFonts w:ascii="Times New Roman" w:hAnsi="Times New Roman" w:cs="Times New Roman"/>
          <w:sz w:val="24"/>
          <w:szCs w:val="24"/>
        </w:rPr>
        <w:t xml:space="preserve">, </w:t>
      </w:r>
      <w:r w:rsidR="00B067CC">
        <w:rPr>
          <w:rFonts w:ascii="Times New Roman" w:hAnsi="Times New Roman" w:cs="Times New Roman"/>
          <w:sz w:val="24"/>
          <w:szCs w:val="24"/>
        </w:rPr>
        <w:t xml:space="preserve">and </w:t>
      </w:r>
      <w:r w:rsidR="007D3AE3">
        <w:rPr>
          <w:rFonts w:ascii="Times New Roman" w:hAnsi="Times New Roman" w:cs="Times New Roman"/>
          <w:sz w:val="24"/>
          <w:szCs w:val="24"/>
        </w:rPr>
        <w:t xml:space="preserve">to </w:t>
      </w:r>
      <w:r w:rsidR="00E310F6" w:rsidRPr="00B66FF3">
        <w:rPr>
          <w:rFonts w:ascii="Times New Roman" w:hAnsi="Times New Roman" w:cs="Times New Roman"/>
          <w:sz w:val="24"/>
          <w:szCs w:val="24"/>
        </w:rPr>
        <w:t xml:space="preserve">illustrate the value of the NLSY datasets for behavior genetic </w:t>
      </w:r>
      <w:r w:rsidR="00187A1F" w:rsidRPr="00B66FF3">
        <w:rPr>
          <w:rFonts w:ascii="Times New Roman" w:hAnsi="Times New Roman" w:cs="Times New Roman"/>
          <w:sz w:val="24"/>
          <w:szCs w:val="24"/>
        </w:rPr>
        <w:t xml:space="preserve">(BG) </w:t>
      </w:r>
      <w:r w:rsidR="00E310F6" w:rsidRPr="00B66FF3">
        <w:rPr>
          <w:rFonts w:ascii="Times New Roman" w:hAnsi="Times New Roman" w:cs="Times New Roman"/>
          <w:sz w:val="24"/>
          <w:szCs w:val="24"/>
        </w:rPr>
        <w:t xml:space="preserve">research.  The ultimate goal of the article is to stimulate BG and other research teams to </w:t>
      </w:r>
      <w:r w:rsidR="00ED4DE7">
        <w:rPr>
          <w:rFonts w:ascii="Times New Roman" w:hAnsi="Times New Roman" w:cs="Times New Roman"/>
          <w:sz w:val="24"/>
          <w:szCs w:val="24"/>
        </w:rPr>
        <w:t>incorporate within BG</w:t>
      </w:r>
      <w:r w:rsidR="00B067CC">
        <w:rPr>
          <w:rFonts w:ascii="Times New Roman" w:hAnsi="Times New Roman" w:cs="Times New Roman"/>
          <w:sz w:val="24"/>
          <w:szCs w:val="24"/>
        </w:rPr>
        <w:t xml:space="preserve"> </w:t>
      </w:r>
      <w:r w:rsidR="00B067CC">
        <w:rPr>
          <w:rFonts w:ascii="Times New Roman" w:hAnsi="Times New Roman" w:cs="Times New Roman"/>
          <w:i/>
          <w:sz w:val="24"/>
          <w:szCs w:val="24"/>
        </w:rPr>
        <w:t>and family-based</w:t>
      </w:r>
      <w:r w:rsidR="00ED4DE7">
        <w:rPr>
          <w:rFonts w:ascii="Times New Roman" w:hAnsi="Times New Roman" w:cs="Times New Roman"/>
          <w:sz w:val="24"/>
          <w:szCs w:val="24"/>
        </w:rPr>
        <w:t xml:space="preserve"> research studies</w:t>
      </w:r>
      <w:r w:rsidR="00E310F6" w:rsidRPr="00B66FF3">
        <w:rPr>
          <w:rFonts w:ascii="Times New Roman" w:hAnsi="Times New Roman" w:cs="Times New Roman"/>
          <w:sz w:val="24"/>
          <w:szCs w:val="24"/>
        </w:rPr>
        <w:t xml:space="preserve"> the kinship information that is now easily available and accessible </w:t>
      </w:r>
      <w:r w:rsidR="00187A1F" w:rsidRPr="00B66FF3">
        <w:rPr>
          <w:rFonts w:ascii="Times New Roman" w:hAnsi="Times New Roman" w:cs="Times New Roman"/>
          <w:sz w:val="24"/>
          <w:szCs w:val="24"/>
        </w:rPr>
        <w:t>to NLSY rese</w:t>
      </w:r>
      <w:r w:rsidR="0073605D" w:rsidRPr="00B66FF3">
        <w:rPr>
          <w:rFonts w:ascii="Times New Roman" w:hAnsi="Times New Roman" w:cs="Times New Roman"/>
          <w:sz w:val="24"/>
          <w:szCs w:val="24"/>
        </w:rPr>
        <w:t>a</w:t>
      </w:r>
      <w:r w:rsidR="00187A1F" w:rsidRPr="00B66FF3">
        <w:rPr>
          <w:rFonts w:ascii="Times New Roman" w:hAnsi="Times New Roman" w:cs="Times New Roman"/>
          <w:sz w:val="24"/>
          <w:szCs w:val="24"/>
        </w:rPr>
        <w:t>rchers</w:t>
      </w:r>
      <w:r w:rsidR="00E310F6" w:rsidRPr="00B66FF3">
        <w:rPr>
          <w:rFonts w:ascii="Times New Roman" w:hAnsi="Times New Roman" w:cs="Times New Roman"/>
          <w:sz w:val="24"/>
          <w:szCs w:val="24"/>
        </w:rPr>
        <w:t>.</w:t>
      </w:r>
    </w:p>
    <w:p w:rsidR="00E310F6" w:rsidRPr="00B66FF3" w:rsidRDefault="00E310F6" w:rsidP="00AD265F">
      <w:pPr>
        <w:spacing w:line="480" w:lineRule="auto"/>
        <w:rPr>
          <w:rFonts w:ascii="Times New Roman" w:hAnsi="Times New Roman" w:cs="Times New Roman"/>
          <w:sz w:val="24"/>
          <w:szCs w:val="24"/>
        </w:rPr>
      </w:pPr>
    </w:p>
    <w:p w:rsidR="003F5C97" w:rsidRPr="005C623E" w:rsidRDefault="003F5C97" w:rsidP="00AD265F">
      <w:pPr>
        <w:spacing w:line="480" w:lineRule="auto"/>
        <w:jc w:val="center"/>
        <w:rPr>
          <w:rFonts w:ascii="Times New Roman" w:hAnsi="Times New Roman" w:cs="Times New Roman"/>
          <w:b/>
          <w:sz w:val="24"/>
          <w:szCs w:val="24"/>
        </w:rPr>
      </w:pPr>
      <w:r w:rsidRPr="005C623E">
        <w:rPr>
          <w:rFonts w:ascii="Times New Roman" w:hAnsi="Times New Roman" w:cs="Times New Roman"/>
          <w:b/>
          <w:sz w:val="24"/>
          <w:szCs w:val="24"/>
        </w:rPr>
        <w:t>Background</w:t>
      </w:r>
    </w:p>
    <w:p w:rsidR="00330546" w:rsidRPr="00B66FF3" w:rsidRDefault="00330546" w:rsidP="00AD265F">
      <w:pPr>
        <w:spacing w:line="480" w:lineRule="auto"/>
        <w:rPr>
          <w:rFonts w:ascii="Times New Roman" w:hAnsi="Times New Roman" w:cs="Times New Roman"/>
          <w:sz w:val="24"/>
          <w:szCs w:val="24"/>
          <w:u w:val="single"/>
        </w:rPr>
      </w:pPr>
      <w:r w:rsidRPr="00B66FF3">
        <w:rPr>
          <w:rFonts w:ascii="Times New Roman" w:hAnsi="Times New Roman" w:cs="Times New Roman"/>
          <w:sz w:val="24"/>
          <w:szCs w:val="24"/>
          <w:u w:val="single"/>
        </w:rPr>
        <w:t>The</w:t>
      </w:r>
      <w:r w:rsidR="009D3260">
        <w:rPr>
          <w:rFonts w:ascii="Times New Roman" w:hAnsi="Times New Roman" w:cs="Times New Roman"/>
          <w:sz w:val="24"/>
          <w:szCs w:val="24"/>
          <w:u w:val="single"/>
        </w:rPr>
        <w:t xml:space="preserve"> NLSY</w:t>
      </w:r>
      <w:r w:rsidRPr="00B66FF3">
        <w:rPr>
          <w:rFonts w:ascii="Times New Roman" w:hAnsi="Times New Roman" w:cs="Times New Roman"/>
          <w:sz w:val="24"/>
          <w:szCs w:val="24"/>
          <w:u w:val="single"/>
        </w:rPr>
        <w:t xml:space="preserve"> Samples</w:t>
      </w:r>
    </w:p>
    <w:p w:rsidR="00E310F6" w:rsidRPr="00B66FF3" w:rsidRDefault="00E310F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The NLSY datasets are among the most popular and valuable of all social/behavioral science data sources.  A part of the N</w:t>
      </w:r>
      <w:r w:rsidR="00571B95" w:rsidRPr="00B66FF3">
        <w:rPr>
          <w:rFonts w:ascii="Times New Roman" w:hAnsi="Times New Roman" w:cs="Times New Roman"/>
          <w:sz w:val="24"/>
          <w:szCs w:val="24"/>
        </w:rPr>
        <w:t>ational Longitudinal Survey (NLS)</w:t>
      </w:r>
      <w:r w:rsidRPr="00B66FF3">
        <w:rPr>
          <w:rFonts w:ascii="Times New Roman" w:hAnsi="Times New Roman" w:cs="Times New Roman"/>
          <w:sz w:val="24"/>
          <w:szCs w:val="24"/>
        </w:rPr>
        <w:t xml:space="preserve"> portfolio, the NLSY contains three different data sources, two of which are linked cross-generationally (the NLSY79 and the NLSY-Children</w:t>
      </w:r>
      <w:r w:rsidR="00187A1F" w:rsidRPr="00B66FF3">
        <w:rPr>
          <w:rFonts w:ascii="Times New Roman" w:hAnsi="Times New Roman" w:cs="Times New Roman"/>
          <w:sz w:val="24"/>
          <w:szCs w:val="24"/>
        </w:rPr>
        <w:t>/Young Adult</w:t>
      </w:r>
      <w:r w:rsidRPr="00B66FF3">
        <w:rPr>
          <w:rFonts w:ascii="Times New Roman" w:hAnsi="Times New Roman" w:cs="Times New Roman"/>
          <w:sz w:val="24"/>
          <w:szCs w:val="24"/>
        </w:rPr>
        <w:t xml:space="preserve">), and two of which are linked </w:t>
      </w:r>
      <w:r w:rsidRPr="003C0B2C">
        <w:rPr>
          <w:rFonts w:ascii="Times New Roman" w:hAnsi="Times New Roman" w:cs="Times New Roman"/>
          <w:i/>
          <w:sz w:val="24"/>
          <w:szCs w:val="24"/>
        </w:rPr>
        <w:t xml:space="preserve">through </w:t>
      </w:r>
      <w:r w:rsidR="003C0B2C" w:rsidRPr="003C0B2C">
        <w:rPr>
          <w:rFonts w:ascii="Times New Roman" w:hAnsi="Times New Roman" w:cs="Times New Roman"/>
          <w:i/>
          <w:sz w:val="24"/>
          <w:szCs w:val="24"/>
        </w:rPr>
        <w:t xml:space="preserve">intentional replication, including approximately matching </w:t>
      </w:r>
      <w:r w:rsidR="003C0B2C">
        <w:rPr>
          <w:rFonts w:ascii="Times New Roman" w:hAnsi="Times New Roman" w:cs="Times New Roman"/>
          <w:i/>
          <w:sz w:val="24"/>
          <w:szCs w:val="24"/>
        </w:rPr>
        <w:t xml:space="preserve">and comparable </w:t>
      </w:r>
      <w:r w:rsidRPr="003C0B2C">
        <w:rPr>
          <w:rFonts w:ascii="Times New Roman" w:hAnsi="Times New Roman" w:cs="Times New Roman"/>
          <w:i/>
          <w:sz w:val="24"/>
          <w:szCs w:val="24"/>
        </w:rPr>
        <w:t>sampling desi</w:t>
      </w:r>
      <w:r w:rsidR="00AF708D" w:rsidRPr="003C0B2C">
        <w:rPr>
          <w:rFonts w:ascii="Times New Roman" w:hAnsi="Times New Roman" w:cs="Times New Roman"/>
          <w:i/>
          <w:sz w:val="24"/>
          <w:szCs w:val="24"/>
        </w:rPr>
        <w:t>g</w:t>
      </w:r>
      <w:r w:rsidRPr="003C0B2C">
        <w:rPr>
          <w:rFonts w:ascii="Times New Roman" w:hAnsi="Times New Roman" w:cs="Times New Roman"/>
          <w:i/>
          <w:sz w:val="24"/>
          <w:szCs w:val="24"/>
        </w:rPr>
        <w:t>n</w:t>
      </w:r>
      <w:r w:rsidR="003C0B2C" w:rsidRPr="003C0B2C">
        <w:rPr>
          <w:rFonts w:ascii="Times New Roman" w:hAnsi="Times New Roman" w:cs="Times New Roman"/>
          <w:i/>
          <w:sz w:val="24"/>
          <w:szCs w:val="24"/>
        </w:rPr>
        <w:t>s</w:t>
      </w:r>
      <w:r w:rsidRPr="00B66FF3">
        <w:rPr>
          <w:rFonts w:ascii="Times New Roman" w:hAnsi="Times New Roman" w:cs="Times New Roman"/>
          <w:sz w:val="24"/>
          <w:szCs w:val="24"/>
        </w:rPr>
        <w:t xml:space="preserve"> (the NLSY79 and NLSY97).</w:t>
      </w:r>
    </w:p>
    <w:p w:rsidR="008D0A86" w:rsidRPr="00B66FF3" w:rsidRDefault="00E310F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The NLSY79 originated as a household probability sample of 12,686 adolescents in the age range 14-21 on December 31, 1978</w:t>
      </w:r>
      <w:r w:rsidR="00187A1F" w:rsidRPr="00B66FF3">
        <w:rPr>
          <w:rFonts w:ascii="Times New Roman" w:hAnsi="Times New Roman" w:cs="Times New Roman"/>
          <w:sz w:val="24"/>
          <w:szCs w:val="24"/>
        </w:rPr>
        <w:t>, thus born between 1957 and 1964</w:t>
      </w:r>
      <w:r w:rsidR="005C623E">
        <w:rPr>
          <w:rFonts w:ascii="Times New Roman" w:hAnsi="Times New Roman" w:cs="Times New Roman"/>
          <w:sz w:val="24"/>
          <w:szCs w:val="24"/>
        </w:rPr>
        <w:t>.  Th</w:t>
      </w:r>
      <w:r w:rsidRPr="00B66FF3">
        <w:rPr>
          <w:rFonts w:ascii="Times New Roman" w:hAnsi="Times New Roman" w:cs="Times New Roman"/>
          <w:sz w:val="24"/>
          <w:szCs w:val="24"/>
        </w:rPr>
        <w:t xml:space="preserve">e </w:t>
      </w:r>
      <w:r w:rsidR="003E48EA" w:rsidRPr="00B66FF3">
        <w:rPr>
          <w:rFonts w:ascii="Times New Roman" w:hAnsi="Times New Roman" w:cs="Times New Roman"/>
          <w:sz w:val="24"/>
          <w:szCs w:val="24"/>
        </w:rPr>
        <w:t xml:space="preserve">age range applies </w:t>
      </w:r>
      <w:r w:rsidR="00571B95" w:rsidRPr="00B66FF3">
        <w:rPr>
          <w:rFonts w:ascii="Times New Roman" w:hAnsi="Times New Roman" w:cs="Times New Roman"/>
          <w:sz w:val="24"/>
          <w:szCs w:val="24"/>
        </w:rPr>
        <w:t xml:space="preserve">to </w:t>
      </w:r>
      <w:r w:rsidR="003E48EA" w:rsidRPr="00B66FF3">
        <w:rPr>
          <w:rFonts w:ascii="Times New Roman" w:hAnsi="Times New Roman" w:cs="Times New Roman"/>
          <w:sz w:val="24"/>
          <w:szCs w:val="24"/>
        </w:rPr>
        <w:t xml:space="preserve">the </w:t>
      </w:r>
      <w:r w:rsidRPr="00B66FF3">
        <w:rPr>
          <w:rFonts w:ascii="Times New Roman" w:hAnsi="Times New Roman" w:cs="Times New Roman"/>
          <w:sz w:val="24"/>
          <w:szCs w:val="24"/>
        </w:rPr>
        <w:t xml:space="preserve">day the sample was drawn; interviews occurred </w:t>
      </w:r>
      <w:r w:rsidR="00571B95" w:rsidRPr="00B66FF3">
        <w:rPr>
          <w:rFonts w:ascii="Times New Roman" w:hAnsi="Times New Roman" w:cs="Times New Roman"/>
          <w:sz w:val="24"/>
          <w:szCs w:val="24"/>
        </w:rPr>
        <w:t xml:space="preserve">several </w:t>
      </w:r>
      <w:r w:rsidRPr="00B66FF3">
        <w:rPr>
          <w:rFonts w:ascii="Times New Roman" w:hAnsi="Times New Roman" w:cs="Times New Roman"/>
          <w:sz w:val="24"/>
          <w:szCs w:val="24"/>
        </w:rPr>
        <w:t xml:space="preserve">months later, so that there are a few 22-year-old respondents at first interview.  The NLSY79 contained </w:t>
      </w:r>
      <w:r w:rsidR="00187A1F" w:rsidRPr="00B66FF3">
        <w:rPr>
          <w:rFonts w:ascii="Times New Roman" w:hAnsi="Times New Roman" w:cs="Times New Roman"/>
          <w:sz w:val="24"/>
          <w:szCs w:val="24"/>
        </w:rPr>
        <w:t>6,111</w:t>
      </w:r>
      <w:r w:rsidRPr="00B66FF3">
        <w:rPr>
          <w:rFonts w:ascii="Times New Roman" w:hAnsi="Times New Roman" w:cs="Times New Roman"/>
          <w:sz w:val="24"/>
          <w:szCs w:val="24"/>
        </w:rPr>
        <w:t xml:space="preserve"> respondents from the original household probability sample, </w:t>
      </w:r>
      <w:r w:rsidR="008D0A86" w:rsidRPr="00B66FF3">
        <w:rPr>
          <w:rFonts w:ascii="Times New Roman" w:hAnsi="Times New Roman" w:cs="Times New Roman"/>
          <w:sz w:val="24"/>
          <w:szCs w:val="24"/>
        </w:rPr>
        <w:t>5,29</w:t>
      </w:r>
      <w:r w:rsidR="00F71CC7" w:rsidRPr="00B66FF3">
        <w:rPr>
          <w:rFonts w:ascii="Times New Roman" w:hAnsi="Times New Roman" w:cs="Times New Roman"/>
          <w:sz w:val="24"/>
          <w:szCs w:val="24"/>
        </w:rPr>
        <w:t>5</w:t>
      </w:r>
      <w:r w:rsidRPr="00B66FF3">
        <w:rPr>
          <w:rFonts w:ascii="Times New Roman" w:hAnsi="Times New Roman" w:cs="Times New Roman"/>
          <w:sz w:val="24"/>
          <w:szCs w:val="24"/>
        </w:rPr>
        <w:t xml:space="preserve"> respondents who were part of </w:t>
      </w:r>
      <w:r w:rsidR="008B5B63">
        <w:rPr>
          <w:rFonts w:ascii="Times New Roman" w:hAnsi="Times New Roman" w:cs="Times New Roman"/>
          <w:sz w:val="24"/>
          <w:szCs w:val="24"/>
        </w:rPr>
        <w:t>the</w:t>
      </w:r>
      <w:r w:rsidRPr="00B66FF3">
        <w:rPr>
          <w:rFonts w:ascii="Times New Roman" w:hAnsi="Times New Roman" w:cs="Times New Roman"/>
          <w:sz w:val="24"/>
          <w:szCs w:val="24"/>
        </w:rPr>
        <w:t xml:space="preserve"> minority and poor white oversample, and </w:t>
      </w:r>
      <w:r w:rsidR="008D0A86" w:rsidRPr="00B66FF3">
        <w:rPr>
          <w:rFonts w:ascii="Times New Roman" w:hAnsi="Times New Roman" w:cs="Times New Roman"/>
          <w:sz w:val="24"/>
          <w:szCs w:val="24"/>
        </w:rPr>
        <w:t>1,280</w:t>
      </w:r>
      <w:r w:rsidRPr="00B66FF3">
        <w:rPr>
          <w:rFonts w:ascii="Times New Roman" w:hAnsi="Times New Roman" w:cs="Times New Roman"/>
          <w:sz w:val="24"/>
          <w:szCs w:val="24"/>
        </w:rPr>
        <w:t xml:space="preserve"> respondents who were part of the military sample.  </w:t>
      </w:r>
      <w:r w:rsidR="008D0A86" w:rsidRPr="00B66FF3">
        <w:rPr>
          <w:rFonts w:ascii="Times New Roman" w:hAnsi="Times New Roman" w:cs="Times New Roman"/>
          <w:sz w:val="24"/>
          <w:szCs w:val="24"/>
        </w:rPr>
        <w:t xml:space="preserve">The 12,686 respondents represented 8,770 unique households, with 2,862 households that contained two or more NLSY79 respondents; of these, 2,448 were multiple-sibling households, with </w:t>
      </w:r>
      <w:r w:rsidR="009D3260">
        <w:rPr>
          <w:rFonts w:ascii="Times New Roman" w:hAnsi="Times New Roman" w:cs="Times New Roman"/>
          <w:sz w:val="24"/>
          <w:szCs w:val="24"/>
        </w:rPr>
        <w:t>414</w:t>
      </w:r>
      <w:r w:rsidR="008D0A86" w:rsidRPr="00B66FF3">
        <w:rPr>
          <w:rFonts w:ascii="Times New Roman" w:hAnsi="Times New Roman" w:cs="Times New Roman"/>
          <w:sz w:val="24"/>
          <w:szCs w:val="24"/>
        </w:rPr>
        <w:t xml:space="preserve"> </w:t>
      </w:r>
      <w:r w:rsidR="008D0A86" w:rsidRPr="00B66FF3">
        <w:rPr>
          <w:rFonts w:ascii="Times New Roman" w:hAnsi="Times New Roman" w:cs="Times New Roman"/>
          <w:sz w:val="24"/>
          <w:szCs w:val="24"/>
        </w:rPr>
        <w:lastRenderedPageBreak/>
        <w:t xml:space="preserve">households containing </w:t>
      </w:r>
      <w:r w:rsidR="009D3260">
        <w:rPr>
          <w:rFonts w:ascii="Times New Roman" w:hAnsi="Times New Roman" w:cs="Times New Roman"/>
          <w:sz w:val="24"/>
          <w:szCs w:val="24"/>
        </w:rPr>
        <w:t xml:space="preserve">no siblings, but instead two or more </w:t>
      </w:r>
      <w:r w:rsidR="008D0A86" w:rsidRPr="00B66FF3">
        <w:rPr>
          <w:rFonts w:ascii="Times New Roman" w:hAnsi="Times New Roman" w:cs="Times New Roman"/>
          <w:sz w:val="24"/>
          <w:szCs w:val="24"/>
        </w:rPr>
        <w:t>young spouses</w:t>
      </w:r>
      <w:r w:rsidR="003E48EA" w:rsidRPr="00B66FF3">
        <w:rPr>
          <w:rFonts w:ascii="Times New Roman" w:hAnsi="Times New Roman" w:cs="Times New Roman"/>
          <w:sz w:val="24"/>
          <w:szCs w:val="24"/>
        </w:rPr>
        <w:t>, cousins,</w:t>
      </w:r>
      <w:r w:rsidR="008D0A86" w:rsidRPr="00B66FF3">
        <w:rPr>
          <w:rFonts w:ascii="Times New Roman" w:hAnsi="Times New Roman" w:cs="Times New Roman"/>
          <w:sz w:val="24"/>
          <w:szCs w:val="24"/>
        </w:rPr>
        <w:t xml:space="preserve"> and other categories of relatedness.  A total of 5,263 NLSY79 respondents had siblings who were also NLSY79 respondents.  Importantly, until 2006 there was no effort to separately identify full, half, </w:t>
      </w:r>
      <w:r w:rsidR="00042659" w:rsidRPr="00B66FF3">
        <w:rPr>
          <w:rFonts w:ascii="Times New Roman" w:hAnsi="Times New Roman" w:cs="Times New Roman"/>
          <w:sz w:val="24"/>
          <w:szCs w:val="24"/>
        </w:rPr>
        <w:t xml:space="preserve">step, </w:t>
      </w:r>
      <w:r w:rsidR="008D0A86" w:rsidRPr="00B66FF3">
        <w:rPr>
          <w:rFonts w:ascii="Times New Roman" w:hAnsi="Times New Roman" w:cs="Times New Roman"/>
          <w:sz w:val="24"/>
          <w:szCs w:val="24"/>
        </w:rPr>
        <w:t>and adoptive siblings</w:t>
      </w:r>
      <w:r w:rsidR="00042659" w:rsidRPr="00B66FF3">
        <w:rPr>
          <w:rFonts w:ascii="Times New Roman" w:hAnsi="Times New Roman" w:cs="Times New Roman"/>
          <w:sz w:val="24"/>
          <w:szCs w:val="24"/>
        </w:rPr>
        <w:t>; all of these categories were identified in the household roster as "sibling</w:t>
      </w:r>
      <w:r w:rsidR="008D0A86" w:rsidRPr="00B66FF3">
        <w:rPr>
          <w:rFonts w:ascii="Times New Roman" w:hAnsi="Times New Roman" w:cs="Times New Roman"/>
          <w:sz w:val="24"/>
          <w:szCs w:val="24"/>
        </w:rPr>
        <w:t>.</w:t>
      </w:r>
      <w:r w:rsidR="00042659" w:rsidRPr="00B66FF3">
        <w:rPr>
          <w:rFonts w:ascii="Times New Roman" w:hAnsi="Times New Roman" w:cs="Times New Roman"/>
          <w:sz w:val="24"/>
          <w:szCs w:val="24"/>
        </w:rPr>
        <w:t xml:space="preserve">"  </w:t>
      </w:r>
      <w:r w:rsidR="00932BA2">
        <w:rPr>
          <w:rFonts w:ascii="Times New Roman" w:hAnsi="Times New Roman" w:cs="Times New Roman"/>
          <w:sz w:val="24"/>
          <w:szCs w:val="24"/>
        </w:rPr>
        <w:t xml:space="preserve">Therefore, the NLSY79 designation of “sibling” did not discern the various levels of genetic relatedness among siblings.  </w:t>
      </w:r>
      <w:r w:rsidR="00042659" w:rsidRPr="00B66FF3">
        <w:rPr>
          <w:rFonts w:ascii="Times New Roman" w:hAnsi="Times New Roman" w:cs="Times New Roman"/>
          <w:sz w:val="24"/>
          <w:szCs w:val="24"/>
        </w:rPr>
        <w:t>However, several variables were informative of this distinction, and previous NLSY research using kinship links ha</w:t>
      </w:r>
      <w:r w:rsidR="005C623E">
        <w:rPr>
          <w:rFonts w:ascii="Times New Roman" w:hAnsi="Times New Roman" w:cs="Times New Roman"/>
          <w:sz w:val="24"/>
          <w:szCs w:val="24"/>
        </w:rPr>
        <w:t>s</w:t>
      </w:r>
      <w:r w:rsidR="00042659" w:rsidRPr="00B66FF3">
        <w:rPr>
          <w:rFonts w:ascii="Times New Roman" w:hAnsi="Times New Roman" w:cs="Times New Roman"/>
          <w:sz w:val="24"/>
          <w:szCs w:val="24"/>
        </w:rPr>
        <w:t xml:space="preserve"> </w:t>
      </w:r>
      <w:r w:rsidR="00571B95" w:rsidRPr="00B66FF3">
        <w:rPr>
          <w:rFonts w:ascii="Times New Roman" w:hAnsi="Times New Roman" w:cs="Times New Roman"/>
          <w:sz w:val="24"/>
          <w:szCs w:val="24"/>
        </w:rPr>
        <w:t xml:space="preserve">been based on </w:t>
      </w:r>
      <w:r w:rsidR="00042659" w:rsidRPr="00B66FF3">
        <w:rPr>
          <w:rFonts w:ascii="Times New Roman" w:hAnsi="Times New Roman" w:cs="Times New Roman"/>
          <w:sz w:val="24"/>
          <w:szCs w:val="24"/>
        </w:rPr>
        <w:t xml:space="preserve">inferred level of </w:t>
      </w:r>
      <w:r w:rsidR="00571B95" w:rsidRPr="00B66FF3">
        <w:rPr>
          <w:rFonts w:ascii="Times New Roman" w:hAnsi="Times New Roman" w:cs="Times New Roman"/>
          <w:sz w:val="24"/>
          <w:szCs w:val="24"/>
        </w:rPr>
        <w:t>kinship</w:t>
      </w:r>
      <w:r w:rsidR="00042659" w:rsidRPr="00B66FF3">
        <w:rPr>
          <w:rFonts w:ascii="Times New Roman" w:hAnsi="Times New Roman" w:cs="Times New Roman"/>
          <w:sz w:val="24"/>
          <w:szCs w:val="24"/>
        </w:rPr>
        <w:t xml:space="preserve"> using implicit indicators of relatedness.</w:t>
      </w:r>
    </w:p>
    <w:p w:rsidR="00E310F6" w:rsidRPr="00B66FF3" w:rsidRDefault="008D0A8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kinship links identify sibling and other </w:t>
      </w:r>
      <w:r w:rsidR="005C623E">
        <w:rPr>
          <w:rFonts w:ascii="Times New Roman" w:hAnsi="Times New Roman" w:cs="Times New Roman"/>
          <w:sz w:val="24"/>
          <w:szCs w:val="24"/>
        </w:rPr>
        <w:t xml:space="preserve">kinship </w:t>
      </w:r>
      <w:r w:rsidRPr="00B66FF3">
        <w:rPr>
          <w:rFonts w:ascii="Times New Roman" w:hAnsi="Times New Roman" w:cs="Times New Roman"/>
          <w:sz w:val="24"/>
          <w:szCs w:val="24"/>
        </w:rPr>
        <w:t xml:space="preserve">relationships among the multi-respondent households.  </w:t>
      </w:r>
      <w:r w:rsidR="00E310F6" w:rsidRPr="00B66FF3">
        <w:rPr>
          <w:rFonts w:ascii="Times New Roman" w:hAnsi="Times New Roman" w:cs="Times New Roman"/>
          <w:sz w:val="24"/>
          <w:szCs w:val="24"/>
        </w:rPr>
        <w:t>These links are approximately representative</w:t>
      </w:r>
      <w:r w:rsidRPr="00B66FF3">
        <w:rPr>
          <w:rFonts w:ascii="Times New Roman" w:hAnsi="Times New Roman" w:cs="Times New Roman"/>
          <w:sz w:val="24"/>
          <w:szCs w:val="24"/>
        </w:rPr>
        <w:t xml:space="preserve"> of</w:t>
      </w:r>
      <w:r w:rsidR="00E310F6" w:rsidRPr="00B66FF3">
        <w:rPr>
          <w:rFonts w:ascii="Times New Roman" w:hAnsi="Times New Roman" w:cs="Times New Roman"/>
          <w:sz w:val="24"/>
          <w:szCs w:val="24"/>
        </w:rPr>
        <w:t xml:space="preserve"> those that occurred </w:t>
      </w:r>
      <w:r w:rsidR="00330546" w:rsidRPr="00B66FF3">
        <w:rPr>
          <w:rFonts w:ascii="Times New Roman" w:hAnsi="Times New Roman" w:cs="Times New Roman"/>
          <w:sz w:val="24"/>
          <w:szCs w:val="24"/>
        </w:rPr>
        <w:t xml:space="preserve">among 14 to 21 year olds </w:t>
      </w:r>
      <w:r w:rsidR="00E310F6" w:rsidRPr="00B66FF3">
        <w:rPr>
          <w:rFonts w:ascii="Times New Roman" w:hAnsi="Times New Roman" w:cs="Times New Roman"/>
          <w:sz w:val="24"/>
          <w:szCs w:val="24"/>
        </w:rPr>
        <w:t xml:space="preserve">in households in the U.S. </w:t>
      </w:r>
      <w:r w:rsidR="003E48EA" w:rsidRPr="00B66FF3">
        <w:rPr>
          <w:rFonts w:ascii="Times New Roman" w:hAnsi="Times New Roman" w:cs="Times New Roman"/>
          <w:sz w:val="24"/>
          <w:szCs w:val="24"/>
        </w:rPr>
        <w:t>on the last day of</w:t>
      </w:r>
      <w:r w:rsidR="001D3F37" w:rsidRPr="00B66FF3">
        <w:rPr>
          <w:rFonts w:ascii="Times New Roman" w:hAnsi="Times New Roman" w:cs="Times New Roman"/>
          <w:sz w:val="24"/>
          <w:szCs w:val="24"/>
        </w:rPr>
        <w:t xml:space="preserve"> 1978</w:t>
      </w:r>
      <w:r w:rsidR="00E310F6" w:rsidRPr="00B66FF3">
        <w:rPr>
          <w:rFonts w:ascii="Times New Roman" w:hAnsi="Times New Roman" w:cs="Times New Roman"/>
          <w:sz w:val="24"/>
          <w:szCs w:val="24"/>
        </w:rPr>
        <w:t xml:space="preserve">, and include </w:t>
      </w:r>
      <w:r w:rsidR="00AF708D" w:rsidRPr="00B66FF3">
        <w:rPr>
          <w:rFonts w:ascii="Times New Roman" w:hAnsi="Times New Roman" w:cs="Times New Roman"/>
          <w:sz w:val="24"/>
          <w:szCs w:val="24"/>
        </w:rPr>
        <w:t xml:space="preserve">twins, </w:t>
      </w:r>
      <w:r w:rsidR="00E310F6" w:rsidRPr="00B66FF3">
        <w:rPr>
          <w:rFonts w:ascii="Times New Roman" w:hAnsi="Times New Roman" w:cs="Times New Roman"/>
          <w:sz w:val="24"/>
          <w:szCs w:val="24"/>
        </w:rPr>
        <w:t>different types of sibling</w:t>
      </w:r>
      <w:r w:rsidR="00B30C24">
        <w:rPr>
          <w:rFonts w:ascii="Times New Roman" w:hAnsi="Times New Roman" w:cs="Times New Roman"/>
          <w:sz w:val="24"/>
          <w:szCs w:val="24"/>
        </w:rPr>
        <w:t>s</w:t>
      </w:r>
      <w:r w:rsidR="00E310F6" w:rsidRPr="00B66FF3">
        <w:rPr>
          <w:rFonts w:ascii="Times New Roman" w:hAnsi="Times New Roman" w:cs="Times New Roman"/>
          <w:sz w:val="24"/>
          <w:szCs w:val="24"/>
        </w:rPr>
        <w:t>, cousins,</w:t>
      </w:r>
      <w:r w:rsidR="00330546" w:rsidRPr="00B66FF3">
        <w:rPr>
          <w:rFonts w:ascii="Times New Roman" w:hAnsi="Times New Roman" w:cs="Times New Roman"/>
          <w:sz w:val="24"/>
          <w:szCs w:val="24"/>
        </w:rPr>
        <w:t xml:space="preserve"> uncle-nephews, step-siblings, and a number of other more </w:t>
      </w:r>
      <w:r w:rsidR="00571B95" w:rsidRPr="00B66FF3">
        <w:rPr>
          <w:rFonts w:ascii="Times New Roman" w:hAnsi="Times New Roman" w:cs="Times New Roman"/>
          <w:sz w:val="24"/>
          <w:szCs w:val="24"/>
        </w:rPr>
        <w:t>unusual</w:t>
      </w:r>
      <w:r w:rsidR="00330546" w:rsidRPr="00B66FF3">
        <w:rPr>
          <w:rFonts w:ascii="Times New Roman" w:hAnsi="Times New Roman" w:cs="Times New Roman"/>
          <w:sz w:val="24"/>
          <w:szCs w:val="24"/>
        </w:rPr>
        <w:t xml:space="preserve"> types of kinship pairs.  Respondents in the NLSY79 were interviewed yearly from 1979 to 1986, at which point interviews were conducted </w:t>
      </w:r>
      <w:r w:rsidR="003E48EA" w:rsidRPr="00B66FF3">
        <w:rPr>
          <w:rFonts w:ascii="Times New Roman" w:hAnsi="Times New Roman" w:cs="Times New Roman"/>
          <w:sz w:val="24"/>
          <w:szCs w:val="24"/>
        </w:rPr>
        <w:t xml:space="preserve">on a </w:t>
      </w:r>
      <w:r w:rsidR="00330546" w:rsidRPr="00B66FF3">
        <w:rPr>
          <w:rFonts w:ascii="Times New Roman" w:hAnsi="Times New Roman" w:cs="Times New Roman"/>
          <w:sz w:val="24"/>
          <w:szCs w:val="24"/>
        </w:rPr>
        <w:t>bi</w:t>
      </w:r>
      <w:r w:rsidR="003E48EA" w:rsidRPr="00B66FF3">
        <w:rPr>
          <w:rFonts w:ascii="Times New Roman" w:hAnsi="Times New Roman" w:cs="Times New Roman"/>
          <w:sz w:val="24"/>
          <w:szCs w:val="24"/>
        </w:rPr>
        <w:t>e</w:t>
      </w:r>
      <w:r w:rsidR="00330546" w:rsidRPr="00B66FF3">
        <w:rPr>
          <w:rFonts w:ascii="Times New Roman" w:hAnsi="Times New Roman" w:cs="Times New Roman"/>
          <w:sz w:val="24"/>
          <w:szCs w:val="24"/>
        </w:rPr>
        <w:t>nn</w:t>
      </w:r>
      <w:r w:rsidR="003E48EA" w:rsidRPr="00B66FF3">
        <w:rPr>
          <w:rFonts w:ascii="Times New Roman" w:hAnsi="Times New Roman" w:cs="Times New Roman"/>
          <w:sz w:val="24"/>
          <w:szCs w:val="24"/>
        </w:rPr>
        <w:t>ial basis</w:t>
      </w:r>
      <w:r w:rsidR="00330546" w:rsidRPr="00B66FF3">
        <w:rPr>
          <w:rFonts w:ascii="Times New Roman" w:hAnsi="Times New Roman" w:cs="Times New Roman"/>
          <w:sz w:val="24"/>
          <w:szCs w:val="24"/>
        </w:rPr>
        <w:t xml:space="preserve"> until 201</w:t>
      </w:r>
      <w:r w:rsidR="005C623E">
        <w:rPr>
          <w:rFonts w:ascii="Times New Roman" w:hAnsi="Times New Roman" w:cs="Times New Roman"/>
          <w:sz w:val="24"/>
          <w:szCs w:val="24"/>
        </w:rPr>
        <w:t>4</w:t>
      </w:r>
      <w:r w:rsidR="00330546" w:rsidRPr="00B66FF3">
        <w:rPr>
          <w:rFonts w:ascii="Times New Roman" w:hAnsi="Times New Roman" w:cs="Times New Roman"/>
          <w:sz w:val="24"/>
          <w:szCs w:val="24"/>
        </w:rPr>
        <w:t xml:space="preserve"> and continuing.  The </w:t>
      </w:r>
      <w:r w:rsidR="00F71CC7" w:rsidRPr="00B66FF3">
        <w:rPr>
          <w:rFonts w:ascii="Times New Roman" w:hAnsi="Times New Roman" w:cs="Times New Roman"/>
          <w:sz w:val="24"/>
          <w:szCs w:val="24"/>
        </w:rPr>
        <w:t xml:space="preserve">1,643 respondents in the </w:t>
      </w:r>
      <w:r w:rsidR="00330546" w:rsidRPr="00B66FF3">
        <w:rPr>
          <w:rFonts w:ascii="Times New Roman" w:hAnsi="Times New Roman" w:cs="Times New Roman"/>
          <w:sz w:val="24"/>
          <w:szCs w:val="24"/>
        </w:rPr>
        <w:t xml:space="preserve">poor white </w:t>
      </w:r>
      <w:r w:rsidR="00F71CC7" w:rsidRPr="00B66FF3">
        <w:rPr>
          <w:rFonts w:ascii="Times New Roman" w:hAnsi="Times New Roman" w:cs="Times New Roman"/>
          <w:sz w:val="24"/>
          <w:szCs w:val="24"/>
        </w:rPr>
        <w:t>o</w:t>
      </w:r>
      <w:r w:rsidR="00330546" w:rsidRPr="00B66FF3">
        <w:rPr>
          <w:rFonts w:ascii="Times New Roman" w:hAnsi="Times New Roman" w:cs="Times New Roman"/>
          <w:sz w:val="24"/>
          <w:szCs w:val="24"/>
        </w:rPr>
        <w:t>versample w</w:t>
      </w:r>
      <w:r w:rsidR="00F71CC7" w:rsidRPr="00B66FF3">
        <w:rPr>
          <w:rFonts w:ascii="Times New Roman" w:hAnsi="Times New Roman" w:cs="Times New Roman"/>
          <w:sz w:val="24"/>
          <w:szCs w:val="24"/>
        </w:rPr>
        <w:t>ere</w:t>
      </w:r>
      <w:r w:rsidR="00330546" w:rsidRPr="00B66FF3">
        <w:rPr>
          <w:rFonts w:ascii="Times New Roman" w:hAnsi="Times New Roman" w:cs="Times New Roman"/>
          <w:sz w:val="24"/>
          <w:szCs w:val="24"/>
        </w:rPr>
        <w:t xml:space="preserve"> dropped for budgetary reasons </w:t>
      </w:r>
      <w:r w:rsidR="00F71CC7" w:rsidRPr="00B66FF3">
        <w:rPr>
          <w:rFonts w:ascii="Times New Roman" w:hAnsi="Times New Roman" w:cs="Times New Roman"/>
          <w:sz w:val="24"/>
          <w:szCs w:val="24"/>
        </w:rPr>
        <w:t>following the 1990 survey</w:t>
      </w:r>
      <w:r w:rsidR="00330546" w:rsidRPr="00B66FF3">
        <w:rPr>
          <w:rFonts w:ascii="Times New Roman" w:hAnsi="Times New Roman" w:cs="Times New Roman"/>
          <w:sz w:val="24"/>
          <w:szCs w:val="24"/>
        </w:rPr>
        <w:t xml:space="preserve">, and </w:t>
      </w:r>
      <w:r w:rsidR="00F71CC7" w:rsidRPr="00B66FF3">
        <w:rPr>
          <w:rFonts w:ascii="Times New Roman" w:hAnsi="Times New Roman" w:cs="Times New Roman"/>
          <w:sz w:val="24"/>
          <w:szCs w:val="24"/>
        </w:rPr>
        <w:t>1</w:t>
      </w:r>
      <w:r w:rsidR="009D3260">
        <w:rPr>
          <w:rFonts w:ascii="Times New Roman" w:hAnsi="Times New Roman" w:cs="Times New Roman"/>
          <w:sz w:val="24"/>
          <w:szCs w:val="24"/>
        </w:rPr>
        <w:t>,</w:t>
      </w:r>
      <w:r w:rsidR="00F71CC7" w:rsidRPr="00B66FF3">
        <w:rPr>
          <w:rFonts w:ascii="Times New Roman" w:hAnsi="Times New Roman" w:cs="Times New Roman"/>
          <w:sz w:val="24"/>
          <w:szCs w:val="24"/>
        </w:rPr>
        <w:t xml:space="preserve">079 respondents from the </w:t>
      </w:r>
      <w:r w:rsidR="00330546" w:rsidRPr="00B66FF3">
        <w:rPr>
          <w:rFonts w:ascii="Times New Roman" w:hAnsi="Times New Roman" w:cs="Times New Roman"/>
          <w:sz w:val="24"/>
          <w:szCs w:val="24"/>
        </w:rPr>
        <w:t>military sample w</w:t>
      </w:r>
      <w:r w:rsidR="00F71CC7" w:rsidRPr="00B66FF3">
        <w:rPr>
          <w:rFonts w:ascii="Times New Roman" w:hAnsi="Times New Roman" w:cs="Times New Roman"/>
          <w:sz w:val="24"/>
          <w:szCs w:val="24"/>
        </w:rPr>
        <w:t>ere</w:t>
      </w:r>
      <w:r w:rsidR="00330546" w:rsidRPr="00B66FF3">
        <w:rPr>
          <w:rFonts w:ascii="Times New Roman" w:hAnsi="Times New Roman" w:cs="Times New Roman"/>
          <w:sz w:val="24"/>
          <w:szCs w:val="24"/>
        </w:rPr>
        <w:t xml:space="preserve"> dropped </w:t>
      </w:r>
      <w:r w:rsidR="00F71CC7" w:rsidRPr="00B66FF3">
        <w:rPr>
          <w:rFonts w:ascii="Times New Roman" w:hAnsi="Times New Roman" w:cs="Times New Roman"/>
          <w:sz w:val="24"/>
          <w:szCs w:val="24"/>
        </w:rPr>
        <w:t>following the 1986 survey</w:t>
      </w:r>
      <w:r w:rsidR="005C623E">
        <w:rPr>
          <w:rFonts w:ascii="Times New Roman" w:hAnsi="Times New Roman" w:cs="Times New Roman"/>
          <w:sz w:val="24"/>
          <w:szCs w:val="24"/>
        </w:rPr>
        <w:t xml:space="preserve"> </w:t>
      </w:r>
      <w:r w:rsidR="005C623E" w:rsidRPr="00B66FF3">
        <w:rPr>
          <w:rFonts w:ascii="Times New Roman" w:hAnsi="Times New Roman" w:cs="Times New Roman"/>
          <w:sz w:val="24"/>
          <w:szCs w:val="24"/>
        </w:rPr>
        <w:t>(all but 201 randomly sampled respondents</w:t>
      </w:r>
      <w:r w:rsidR="003C0B2C">
        <w:rPr>
          <w:rFonts w:ascii="Times New Roman" w:hAnsi="Times New Roman" w:cs="Times New Roman"/>
          <w:sz w:val="24"/>
          <w:szCs w:val="24"/>
        </w:rPr>
        <w:t xml:space="preserve"> </w:t>
      </w:r>
      <w:r w:rsidR="003C0B2C">
        <w:rPr>
          <w:rFonts w:ascii="Times New Roman" w:hAnsi="Times New Roman" w:cs="Times New Roman"/>
          <w:i/>
          <w:sz w:val="24"/>
          <w:szCs w:val="24"/>
        </w:rPr>
        <w:t>(who were maintained in the sample</w:t>
      </w:r>
      <w:r w:rsidR="005C623E" w:rsidRPr="00B66FF3">
        <w:rPr>
          <w:rFonts w:ascii="Times New Roman" w:hAnsi="Times New Roman" w:cs="Times New Roman"/>
          <w:sz w:val="24"/>
          <w:szCs w:val="24"/>
        </w:rPr>
        <w:t>)</w:t>
      </w:r>
      <w:r w:rsidR="00330546" w:rsidRPr="00B66FF3">
        <w:rPr>
          <w:rFonts w:ascii="Times New Roman" w:hAnsi="Times New Roman" w:cs="Times New Roman"/>
          <w:sz w:val="24"/>
          <w:szCs w:val="24"/>
        </w:rPr>
        <w:t>.</w:t>
      </w:r>
    </w:p>
    <w:p w:rsidR="003401B2" w:rsidRDefault="0033054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NLSY-Children </w:t>
      </w:r>
      <w:r w:rsidR="00571B95" w:rsidRPr="00B66FF3">
        <w:rPr>
          <w:rFonts w:ascii="Times New Roman" w:hAnsi="Times New Roman" w:cs="Times New Roman"/>
          <w:sz w:val="24"/>
          <w:szCs w:val="24"/>
        </w:rPr>
        <w:t>(NLSYC</w:t>
      </w:r>
      <w:r w:rsidR="00B30C24">
        <w:rPr>
          <w:rFonts w:ascii="Times New Roman" w:hAnsi="Times New Roman" w:cs="Times New Roman"/>
          <w:sz w:val="24"/>
          <w:szCs w:val="24"/>
        </w:rPr>
        <w:t xml:space="preserve">; we often refer to this dataset as </w:t>
      </w:r>
      <w:r w:rsidR="00BF7D60">
        <w:rPr>
          <w:rFonts w:ascii="Times New Roman" w:hAnsi="Times New Roman" w:cs="Times New Roman"/>
          <w:sz w:val="24"/>
          <w:szCs w:val="24"/>
        </w:rPr>
        <w:t xml:space="preserve">“Generation 2,” or </w:t>
      </w:r>
      <w:r w:rsidR="00B30C24">
        <w:rPr>
          <w:rFonts w:ascii="Times New Roman" w:hAnsi="Times New Roman" w:cs="Times New Roman"/>
          <w:sz w:val="24"/>
          <w:szCs w:val="24"/>
        </w:rPr>
        <w:t>“Gen2”</w:t>
      </w:r>
      <w:r w:rsidR="00571B95" w:rsidRPr="00B66FF3">
        <w:rPr>
          <w:rFonts w:ascii="Times New Roman" w:hAnsi="Times New Roman" w:cs="Times New Roman"/>
          <w:sz w:val="24"/>
          <w:szCs w:val="24"/>
        </w:rPr>
        <w:t xml:space="preserve">) </w:t>
      </w:r>
      <w:r w:rsidRPr="00B66FF3">
        <w:rPr>
          <w:rFonts w:ascii="Times New Roman" w:hAnsi="Times New Roman" w:cs="Times New Roman"/>
          <w:sz w:val="24"/>
          <w:szCs w:val="24"/>
        </w:rPr>
        <w:t>consists of all biol</w:t>
      </w:r>
      <w:r w:rsidR="00F71CC7" w:rsidRPr="00B66FF3">
        <w:rPr>
          <w:rFonts w:ascii="Times New Roman" w:hAnsi="Times New Roman" w:cs="Times New Roman"/>
          <w:sz w:val="24"/>
          <w:szCs w:val="24"/>
        </w:rPr>
        <w:t xml:space="preserve">ogical children born to the 6,283 </w:t>
      </w:r>
      <w:r w:rsidRPr="00B66FF3">
        <w:rPr>
          <w:rFonts w:ascii="Times New Roman" w:hAnsi="Times New Roman" w:cs="Times New Roman"/>
          <w:sz w:val="24"/>
          <w:szCs w:val="24"/>
        </w:rPr>
        <w:t>females in the NLSY79</w:t>
      </w:r>
      <w:r w:rsidR="00BF7D60">
        <w:rPr>
          <w:rFonts w:ascii="Times New Roman" w:hAnsi="Times New Roman" w:cs="Times New Roman"/>
          <w:sz w:val="24"/>
          <w:szCs w:val="24"/>
        </w:rPr>
        <w:t xml:space="preserve"> (which we often refer to as </w:t>
      </w:r>
      <w:r w:rsidR="003C0B2C">
        <w:rPr>
          <w:rFonts w:ascii="Times New Roman" w:hAnsi="Times New Roman" w:cs="Times New Roman"/>
          <w:i/>
          <w:sz w:val="24"/>
          <w:szCs w:val="24"/>
        </w:rPr>
        <w:t xml:space="preserve">“Generation 1” or </w:t>
      </w:r>
      <w:r w:rsidR="00BF7D60">
        <w:rPr>
          <w:rFonts w:ascii="Times New Roman" w:hAnsi="Times New Roman" w:cs="Times New Roman"/>
          <w:sz w:val="24"/>
          <w:szCs w:val="24"/>
        </w:rPr>
        <w:t>“Gen1”)</w:t>
      </w:r>
      <w:r w:rsidRPr="00B66FF3">
        <w:rPr>
          <w:rFonts w:ascii="Times New Roman" w:hAnsi="Times New Roman" w:cs="Times New Roman"/>
          <w:sz w:val="24"/>
          <w:szCs w:val="24"/>
        </w:rPr>
        <w:t xml:space="preserve">.  </w:t>
      </w:r>
      <w:r w:rsidR="00800D6E" w:rsidRPr="00B66FF3">
        <w:rPr>
          <w:rFonts w:ascii="Times New Roman" w:hAnsi="Times New Roman" w:cs="Times New Roman"/>
          <w:sz w:val="24"/>
          <w:szCs w:val="24"/>
        </w:rPr>
        <w:t>I</w:t>
      </w:r>
      <w:r w:rsidRPr="00B66FF3">
        <w:rPr>
          <w:rFonts w:ascii="Times New Roman" w:hAnsi="Times New Roman" w:cs="Times New Roman"/>
          <w:sz w:val="24"/>
          <w:szCs w:val="24"/>
        </w:rPr>
        <w:t xml:space="preserve">nterviews with the NLSYC </w:t>
      </w:r>
      <w:r w:rsidR="00BF7D60">
        <w:rPr>
          <w:rFonts w:ascii="Times New Roman" w:hAnsi="Times New Roman" w:cs="Times New Roman"/>
          <w:sz w:val="24"/>
          <w:szCs w:val="24"/>
        </w:rPr>
        <w:t xml:space="preserve">Gen2 </w:t>
      </w:r>
      <w:r w:rsidRPr="00B66FF3">
        <w:rPr>
          <w:rFonts w:ascii="Times New Roman" w:hAnsi="Times New Roman" w:cs="Times New Roman"/>
          <w:sz w:val="24"/>
          <w:szCs w:val="24"/>
        </w:rPr>
        <w:t>children began in 1986, and have occurred bi</w:t>
      </w:r>
      <w:r w:rsidR="003E48EA" w:rsidRPr="00B66FF3">
        <w:rPr>
          <w:rFonts w:ascii="Times New Roman" w:hAnsi="Times New Roman" w:cs="Times New Roman"/>
          <w:sz w:val="24"/>
          <w:szCs w:val="24"/>
        </w:rPr>
        <w:t>ennially</w:t>
      </w:r>
      <w:r w:rsidRPr="00B66FF3">
        <w:rPr>
          <w:rFonts w:ascii="Times New Roman" w:hAnsi="Times New Roman" w:cs="Times New Roman"/>
          <w:sz w:val="24"/>
          <w:szCs w:val="24"/>
        </w:rPr>
        <w:t xml:space="preserve"> until 2012 and continuing.  By the 2012 interviews the NLSY79 </w:t>
      </w:r>
      <w:r w:rsidR="00BF7D60">
        <w:rPr>
          <w:rFonts w:ascii="Times New Roman" w:hAnsi="Times New Roman" w:cs="Times New Roman"/>
          <w:sz w:val="24"/>
          <w:szCs w:val="24"/>
        </w:rPr>
        <w:t xml:space="preserve">Gen1 </w:t>
      </w:r>
      <w:r w:rsidRPr="00B66FF3">
        <w:rPr>
          <w:rFonts w:ascii="Times New Roman" w:hAnsi="Times New Roman" w:cs="Times New Roman"/>
          <w:sz w:val="24"/>
          <w:szCs w:val="24"/>
        </w:rPr>
        <w:t xml:space="preserve">females were 47 to 55, and so childbearing can be considered complete for this </w:t>
      </w:r>
      <w:r w:rsidRPr="00B66FF3">
        <w:rPr>
          <w:rFonts w:ascii="Times New Roman" w:hAnsi="Times New Roman" w:cs="Times New Roman"/>
          <w:sz w:val="24"/>
          <w:szCs w:val="24"/>
        </w:rPr>
        <w:lastRenderedPageBreak/>
        <w:t>cohort of women</w:t>
      </w:r>
      <w:r w:rsidR="00571B95" w:rsidRPr="00B66FF3">
        <w:rPr>
          <w:rFonts w:ascii="Times New Roman" w:hAnsi="Times New Roman" w:cs="Times New Roman"/>
          <w:sz w:val="24"/>
          <w:szCs w:val="24"/>
        </w:rPr>
        <w:t>.  B</w:t>
      </w:r>
      <w:r w:rsidR="001D3F37" w:rsidRPr="00B66FF3">
        <w:rPr>
          <w:rFonts w:ascii="Times New Roman" w:hAnsi="Times New Roman" w:cs="Times New Roman"/>
          <w:sz w:val="24"/>
          <w:szCs w:val="24"/>
        </w:rPr>
        <w:t xml:space="preserve">y 2010, </w:t>
      </w:r>
      <w:r w:rsidR="003E48EA" w:rsidRPr="00B66FF3">
        <w:rPr>
          <w:rFonts w:ascii="Times New Roman" w:hAnsi="Times New Roman" w:cs="Times New Roman"/>
          <w:sz w:val="24"/>
          <w:szCs w:val="24"/>
        </w:rPr>
        <w:t xml:space="preserve">11,504 </w:t>
      </w:r>
      <w:r w:rsidR="001D3F37" w:rsidRPr="00B66FF3">
        <w:rPr>
          <w:rFonts w:ascii="Times New Roman" w:hAnsi="Times New Roman" w:cs="Times New Roman"/>
          <w:sz w:val="24"/>
          <w:szCs w:val="24"/>
        </w:rPr>
        <w:t xml:space="preserve">children had been </w:t>
      </w:r>
      <w:r w:rsidR="003C0B2C">
        <w:rPr>
          <w:rFonts w:ascii="Times New Roman" w:hAnsi="Times New Roman" w:cs="Times New Roman"/>
          <w:i/>
          <w:sz w:val="24"/>
          <w:szCs w:val="24"/>
        </w:rPr>
        <w:t xml:space="preserve">identified as </w:t>
      </w:r>
      <w:r w:rsidR="001D3F37" w:rsidRPr="00B66FF3">
        <w:rPr>
          <w:rFonts w:ascii="Times New Roman" w:hAnsi="Times New Roman" w:cs="Times New Roman"/>
          <w:sz w:val="24"/>
          <w:szCs w:val="24"/>
        </w:rPr>
        <w:t xml:space="preserve">born to the NLSY79 females, 86% of whom were interviewed in 2010; the NLSYC children </w:t>
      </w:r>
      <w:r w:rsidRPr="00B66FF3">
        <w:rPr>
          <w:rFonts w:ascii="Times New Roman" w:hAnsi="Times New Roman" w:cs="Times New Roman"/>
          <w:sz w:val="24"/>
          <w:szCs w:val="24"/>
        </w:rPr>
        <w:t>range</w:t>
      </w:r>
      <w:r w:rsidR="008C58EF">
        <w:rPr>
          <w:rFonts w:ascii="Times New Roman" w:hAnsi="Times New Roman" w:cs="Times New Roman"/>
          <w:sz w:val="24"/>
          <w:szCs w:val="24"/>
        </w:rPr>
        <w:t>d</w:t>
      </w:r>
      <w:r w:rsidRPr="00B66FF3">
        <w:rPr>
          <w:rFonts w:ascii="Times New Roman" w:hAnsi="Times New Roman" w:cs="Times New Roman"/>
          <w:sz w:val="24"/>
          <w:szCs w:val="24"/>
        </w:rPr>
        <w:t xml:space="preserve"> in age at the 201</w:t>
      </w:r>
      <w:r w:rsidR="001D3F37" w:rsidRPr="00B66FF3">
        <w:rPr>
          <w:rFonts w:ascii="Times New Roman" w:hAnsi="Times New Roman" w:cs="Times New Roman"/>
          <w:sz w:val="24"/>
          <w:szCs w:val="24"/>
        </w:rPr>
        <w:t>0</w:t>
      </w:r>
      <w:r w:rsidRPr="00B66FF3">
        <w:rPr>
          <w:rFonts w:ascii="Times New Roman" w:hAnsi="Times New Roman" w:cs="Times New Roman"/>
          <w:sz w:val="24"/>
          <w:szCs w:val="24"/>
        </w:rPr>
        <w:t xml:space="preserve"> survey from </w:t>
      </w:r>
      <w:r w:rsidR="001D3F37" w:rsidRPr="00B66FF3">
        <w:rPr>
          <w:rFonts w:ascii="Times New Roman" w:hAnsi="Times New Roman" w:cs="Times New Roman"/>
          <w:sz w:val="24"/>
          <w:szCs w:val="24"/>
        </w:rPr>
        <w:t>1</w:t>
      </w:r>
      <w:r w:rsidRPr="00B66FF3">
        <w:rPr>
          <w:rFonts w:ascii="Times New Roman" w:hAnsi="Times New Roman" w:cs="Times New Roman"/>
          <w:sz w:val="24"/>
          <w:szCs w:val="24"/>
        </w:rPr>
        <w:t xml:space="preserve"> to 39.  Obviously, because of the design of the survey, there are many </w:t>
      </w:r>
      <w:r w:rsidR="00F27810" w:rsidRPr="00B66FF3">
        <w:rPr>
          <w:rFonts w:ascii="Times New Roman" w:hAnsi="Times New Roman" w:cs="Times New Roman"/>
          <w:sz w:val="24"/>
          <w:szCs w:val="24"/>
        </w:rPr>
        <w:t>full- and half-</w:t>
      </w:r>
      <w:r w:rsidRPr="00B66FF3">
        <w:rPr>
          <w:rFonts w:ascii="Times New Roman" w:hAnsi="Times New Roman" w:cs="Times New Roman"/>
          <w:sz w:val="24"/>
          <w:szCs w:val="24"/>
        </w:rPr>
        <w:t>siblings within the NLSYC sample.  As well, by linking mothers to their sisters, half</w:t>
      </w:r>
      <w:r w:rsidR="008C58EF">
        <w:rPr>
          <w:rFonts w:ascii="Times New Roman" w:hAnsi="Times New Roman" w:cs="Times New Roman"/>
          <w:sz w:val="24"/>
          <w:szCs w:val="24"/>
        </w:rPr>
        <w:t>-</w:t>
      </w:r>
      <w:r w:rsidRPr="00B66FF3">
        <w:rPr>
          <w:rFonts w:ascii="Times New Roman" w:hAnsi="Times New Roman" w:cs="Times New Roman"/>
          <w:sz w:val="24"/>
          <w:szCs w:val="24"/>
        </w:rPr>
        <w:t xml:space="preserve">sisters, and cousins, we can also identify cousins, half cousins, and several other </w:t>
      </w:r>
      <w:r w:rsidR="00BF7D60">
        <w:rPr>
          <w:rFonts w:ascii="Times New Roman" w:hAnsi="Times New Roman" w:cs="Times New Roman"/>
          <w:sz w:val="24"/>
          <w:szCs w:val="24"/>
        </w:rPr>
        <w:t xml:space="preserve">cousin </w:t>
      </w:r>
      <w:r w:rsidRPr="00B66FF3">
        <w:rPr>
          <w:rFonts w:ascii="Times New Roman" w:hAnsi="Times New Roman" w:cs="Times New Roman"/>
          <w:sz w:val="24"/>
          <w:szCs w:val="24"/>
        </w:rPr>
        <w:t>categories of relatedness within the NLSY-Children data.</w:t>
      </w:r>
      <w:r w:rsidR="00800D6E" w:rsidRPr="00B66FF3">
        <w:rPr>
          <w:rFonts w:ascii="Times New Roman" w:hAnsi="Times New Roman" w:cs="Times New Roman"/>
          <w:sz w:val="24"/>
          <w:szCs w:val="24"/>
        </w:rPr>
        <w:t xml:space="preserve">  In fact, the cousin data within </w:t>
      </w:r>
      <w:r w:rsidR="00BF7D60">
        <w:rPr>
          <w:rFonts w:ascii="Times New Roman" w:hAnsi="Times New Roman" w:cs="Times New Roman"/>
          <w:sz w:val="24"/>
          <w:szCs w:val="24"/>
        </w:rPr>
        <w:t>Gen2</w:t>
      </w:r>
      <w:r w:rsidR="00800D6E" w:rsidRPr="00B66FF3">
        <w:rPr>
          <w:rFonts w:ascii="Times New Roman" w:hAnsi="Times New Roman" w:cs="Times New Roman"/>
          <w:sz w:val="24"/>
          <w:szCs w:val="24"/>
        </w:rPr>
        <w:t xml:space="preserve"> has </w:t>
      </w:r>
      <w:r w:rsidR="00650D6C" w:rsidRPr="00B66FF3">
        <w:rPr>
          <w:rFonts w:ascii="Times New Roman" w:hAnsi="Times New Roman" w:cs="Times New Roman"/>
          <w:sz w:val="24"/>
          <w:szCs w:val="24"/>
        </w:rPr>
        <w:t>seldom</w:t>
      </w:r>
      <w:r w:rsidR="00800D6E" w:rsidRPr="00B66FF3">
        <w:rPr>
          <w:rFonts w:ascii="Times New Roman" w:hAnsi="Times New Roman" w:cs="Times New Roman"/>
          <w:sz w:val="24"/>
          <w:szCs w:val="24"/>
        </w:rPr>
        <w:t xml:space="preserve"> been used </w:t>
      </w:r>
      <w:r w:rsidR="002740CE" w:rsidRPr="00B66FF3">
        <w:rPr>
          <w:rFonts w:ascii="Times New Roman" w:hAnsi="Times New Roman" w:cs="Times New Roman"/>
          <w:sz w:val="24"/>
          <w:szCs w:val="24"/>
        </w:rPr>
        <w:t xml:space="preserve">as an exclusive data source </w:t>
      </w:r>
      <w:r w:rsidR="00800D6E" w:rsidRPr="00B66FF3">
        <w:rPr>
          <w:rFonts w:ascii="Times New Roman" w:hAnsi="Times New Roman" w:cs="Times New Roman"/>
          <w:sz w:val="24"/>
          <w:szCs w:val="24"/>
        </w:rPr>
        <w:t>in academic research (</w:t>
      </w:r>
      <w:r w:rsidR="008026CF">
        <w:rPr>
          <w:rFonts w:ascii="Times New Roman" w:hAnsi="Times New Roman" w:cs="Times New Roman"/>
          <w:sz w:val="24"/>
          <w:szCs w:val="24"/>
        </w:rPr>
        <w:t>see</w:t>
      </w:r>
      <w:r w:rsidR="00800D6E" w:rsidRPr="00B66FF3">
        <w:rPr>
          <w:rFonts w:ascii="Times New Roman" w:hAnsi="Times New Roman" w:cs="Times New Roman"/>
          <w:sz w:val="24"/>
          <w:szCs w:val="24"/>
        </w:rPr>
        <w:t xml:space="preserve"> van den Oord and Rowe, 199</w:t>
      </w:r>
      <w:r w:rsidR="00975832" w:rsidRPr="00B66FF3">
        <w:rPr>
          <w:rFonts w:ascii="Times New Roman" w:hAnsi="Times New Roman" w:cs="Times New Roman"/>
          <w:sz w:val="24"/>
          <w:szCs w:val="24"/>
        </w:rPr>
        <w:t>9</w:t>
      </w:r>
      <w:r w:rsidR="005A0FAB" w:rsidRPr="00B66FF3">
        <w:rPr>
          <w:rFonts w:ascii="Times New Roman" w:hAnsi="Times New Roman" w:cs="Times New Roman"/>
          <w:sz w:val="24"/>
          <w:szCs w:val="24"/>
        </w:rPr>
        <w:t xml:space="preserve">, </w:t>
      </w:r>
      <w:r w:rsidR="008026CF">
        <w:rPr>
          <w:rFonts w:ascii="Times New Roman" w:hAnsi="Times New Roman" w:cs="Times New Roman"/>
          <w:sz w:val="24"/>
          <w:szCs w:val="24"/>
        </w:rPr>
        <w:t xml:space="preserve">and Goodnight </w:t>
      </w:r>
      <w:r w:rsidR="00161727">
        <w:rPr>
          <w:rFonts w:ascii="Times New Roman" w:hAnsi="Times New Roman" w:cs="Times New Roman"/>
          <w:sz w:val="24"/>
          <w:szCs w:val="24"/>
        </w:rPr>
        <w:t xml:space="preserve"> et al.</w:t>
      </w:r>
      <w:r w:rsidR="008026CF">
        <w:rPr>
          <w:rFonts w:ascii="Times New Roman" w:hAnsi="Times New Roman" w:cs="Times New Roman"/>
          <w:sz w:val="24"/>
          <w:szCs w:val="24"/>
        </w:rPr>
        <w:t xml:space="preserve">, 2013, </w:t>
      </w:r>
      <w:r w:rsidR="005A0FAB" w:rsidRPr="00B66FF3">
        <w:rPr>
          <w:rFonts w:ascii="Times New Roman" w:hAnsi="Times New Roman" w:cs="Times New Roman"/>
          <w:sz w:val="24"/>
          <w:szCs w:val="24"/>
        </w:rPr>
        <w:t>for exception</w:t>
      </w:r>
      <w:r w:rsidR="008026CF">
        <w:rPr>
          <w:rFonts w:ascii="Times New Roman" w:hAnsi="Times New Roman" w:cs="Times New Roman"/>
          <w:sz w:val="24"/>
          <w:szCs w:val="24"/>
        </w:rPr>
        <w:t>s</w:t>
      </w:r>
      <w:r w:rsidR="00800D6E" w:rsidRPr="00B66FF3">
        <w:rPr>
          <w:rFonts w:ascii="Times New Roman" w:hAnsi="Times New Roman" w:cs="Times New Roman"/>
          <w:sz w:val="24"/>
          <w:szCs w:val="24"/>
        </w:rPr>
        <w:t xml:space="preserve">), </w:t>
      </w:r>
      <w:r w:rsidR="002740CE" w:rsidRPr="00B66FF3">
        <w:rPr>
          <w:rFonts w:ascii="Times New Roman" w:hAnsi="Times New Roman" w:cs="Times New Roman"/>
          <w:sz w:val="24"/>
          <w:szCs w:val="24"/>
        </w:rPr>
        <w:t xml:space="preserve">but has been used fairly often in combination with other kinship categories (including, in a few cases, half-cousins as well).  </w:t>
      </w:r>
    </w:p>
    <w:p w:rsidR="00330546" w:rsidRPr="00B66FF3" w:rsidRDefault="002740CE"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cousin data within the NLSY is an underused and underappreciated </w:t>
      </w:r>
      <w:r w:rsidR="009D3260">
        <w:rPr>
          <w:rFonts w:ascii="Times New Roman" w:hAnsi="Times New Roman" w:cs="Times New Roman"/>
          <w:sz w:val="24"/>
          <w:szCs w:val="24"/>
        </w:rPr>
        <w:t xml:space="preserve">source of information.  R. A. </w:t>
      </w:r>
      <w:r w:rsidRPr="00B66FF3">
        <w:rPr>
          <w:rFonts w:ascii="Times New Roman" w:hAnsi="Times New Roman" w:cs="Times New Roman"/>
          <w:sz w:val="24"/>
          <w:szCs w:val="24"/>
        </w:rPr>
        <w:t>Fisher (19</w:t>
      </w:r>
      <w:r w:rsidR="00402C20">
        <w:rPr>
          <w:rFonts w:ascii="Times New Roman" w:hAnsi="Times New Roman" w:cs="Times New Roman"/>
          <w:sz w:val="24"/>
          <w:szCs w:val="24"/>
        </w:rPr>
        <w:t>18</w:t>
      </w:r>
      <w:r w:rsidRPr="00B66FF3">
        <w:rPr>
          <w:rFonts w:ascii="Times New Roman" w:hAnsi="Times New Roman" w:cs="Times New Roman"/>
          <w:sz w:val="24"/>
          <w:szCs w:val="24"/>
        </w:rPr>
        <w:t xml:space="preserve">) </w:t>
      </w:r>
      <w:r w:rsidR="005F66C1">
        <w:rPr>
          <w:rFonts w:ascii="Times New Roman" w:hAnsi="Times New Roman" w:cs="Times New Roman"/>
          <w:sz w:val="24"/>
          <w:szCs w:val="24"/>
        </w:rPr>
        <w:t>noted the interesting status of</w:t>
      </w:r>
      <w:r w:rsidRPr="00B66FF3">
        <w:rPr>
          <w:rFonts w:ascii="Times New Roman" w:hAnsi="Times New Roman" w:cs="Times New Roman"/>
          <w:sz w:val="24"/>
          <w:szCs w:val="24"/>
        </w:rPr>
        <w:t xml:space="preserve"> cousin data in biometrical studies</w:t>
      </w:r>
      <w:r w:rsidR="005F66C1">
        <w:rPr>
          <w:rFonts w:ascii="Times New Roman" w:hAnsi="Times New Roman" w:cs="Times New Roman"/>
          <w:sz w:val="24"/>
          <w:szCs w:val="24"/>
        </w:rPr>
        <w:t xml:space="preserve">:  “… the hypothesis of cumulative Mendelian factors seems to fit the facts very accurately.  The only marked discrepancy from existing published work lies in the correlation for first cousins. </w:t>
      </w:r>
      <w:r w:rsidR="003401B2">
        <w:rPr>
          <w:rFonts w:ascii="Times New Roman" w:hAnsi="Times New Roman" w:cs="Times New Roman"/>
          <w:sz w:val="24"/>
          <w:szCs w:val="24"/>
        </w:rPr>
        <w:t xml:space="preserve">  </w:t>
      </w:r>
      <w:r w:rsidR="005F66C1">
        <w:rPr>
          <w:rFonts w:ascii="Times New Roman" w:hAnsi="Times New Roman" w:cs="Times New Roman"/>
          <w:sz w:val="24"/>
          <w:szCs w:val="24"/>
        </w:rPr>
        <w:t xml:space="preserve">… but until we have a record of complete cousinships measured accurately and without selection, it will not be possible to obtain satisfactory numerical evidence on this question” (p. 168). Within the current context, we note that our research team has </w:t>
      </w:r>
      <w:r w:rsidR="009D3260">
        <w:rPr>
          <w:rFonts w:ascii="Times New Roman" w:hAnsi="Times New Roman" w:cs="Times New Roman"/>
          <w:sz w:val="24"/>
          <w:szCs w:val="24"/>
        </w:rPr>
        <w:t>observed</w:t>
      </w:r>
      <w:r w:rsidR="005F66C1">
        <w:rPr>
          <w:rFonts w:ascii="Times New Roman" w:hAnsi="Times New Roman" w:cs="Times New Roman"/>
          <w:sz w:val="24"/>
          <w:szCs w:val="24"/>
        </w:rPr>
        <w:t xml:space="preserve"> several times that the cousin correlations obtained from the NLSY kinship links appear unusually high (or sometimes we have felt that the half-sibling correlations </w:t>
      </w:r>
      <w:r w:rsidR="008C58EF">
        <w:rPr>
          <w:rFonts w:ascii="Times New Roman" w:hAnsi="Times New Roman" w:cs="Times New Roman"/>
          <w:sz w:val="24"/>
          <w:szCs w:val="24"/>
        </w:rPr>
        <w:t>were</w:t>
      </w:r>
      <w:r w:rsidR="005F66C1">
        <w:rPr>
          <w:rFonts w:ascii="Times New Roman" w:hAnsi="Times New Roman" w:cs="Times New Roman"/>
          <w:sz w:val="24"/>
          <w:szCs w:val="24"/>
        </w:rPr>
        <w:t xml:space="preserve"> surprisingly low, thus leading to the appearance of high cousin correlations).  The NLSY data provide two different generations of cousin data, and the </w:t>
      </w:r>
      <w:r w:rsidR="00BF7D60">
        <w:rPr>
          <w:rFonts w:ascii="Times New Roman" w:hAnsi="Times New Roman" w:cs="Times New Roman"/>
          <w:sz w:val="24"/>
          <w:szCs w:val="24"/>
        </w:rPr>
        <w:t>Gen2</w:t>
      </w:r>
      <w:r w:rsidR="005F66C1">
        <w:rPr>
          <w:rFonts w:ascii="Times New Roman" w:hAnsi="Times New Roman" w:cs="Times New Roman"/>
          <w:sz w:val="24"/>
          <w:szCs w:val="24"/>
        </w:rPr>
        <w:t xml:space="preserve"> cousins may be as close as can ever be obtained </w:t>
      </w:r>
      <w:r w:rsidR="005235D0">
        <w:rPr>
          <w:rFonts w:ascii="Times New Roman" w:hAnsi="Times New Roman" w:cs="Times New Roman"/>
          <w:sz w:val="24"/>
          <w:szCs w:val="24"/>
        </w:rPr>
        <w:t>to</w:t>
      </w:r>
      <w:r w:rsidR="005F66C1">
        <w:rPr>
          <w:rFonts w:ascii="Times New Roman" w:hAnsi="Times New Roman" w:cs="Times New Roman"/>
          <w:sz w:val="24"/>
          <w:szCs w:val="24"/>
        </w:rPr>
        <w:t xml:space="preserve"> a large cousin sample, emerging from probability sampling mechanisms</w:t>
      </w:r>
      <w:r w:rsidR="005235D0">
        <w:rPr>
          <w:rFonts w:ascii="Times New Roman" w:hAnsi="Times New Roman" w:cs="Times New Roman"/>
          <w:sz w:val="24"/>
          <w:szCs w:val="24"/>
        </w:rPr>
        <w:t>, providing</w:t>
      </w:r>
      <w:r w:rsidR="009D3260">
        <w:rPr>
          <w:rFonts w:ascii="Times New Roman" w:hAnsi="Times New Roman" w:cs="Times New Roman"/>
          <w:sz w:val="24"/>
          <w:szCs w:val="24"/>
        </w:rPr>
        <w:t xml:space="preserve">, </w:t>
      </w:r>
      <w:r w:rsidR="008C58EF">
        <w:rPr>
          <w:rFonts w:ascii="Times New Roman" w:hAnsi="Times New Roman" w:cs="Times New Roman"/>
          <w:sz w:val="24"/>
          <w:szCs w:val="24"/>
        </w:rPr>
        <w:t xml:space="preserve">in </w:t>
      </w:r>
      <w:r w:rsidR="009D3260">
        <w:rPr>
          <w:rFonts w:ascii="Times New Roman" w:hAnsi="Times New Roman" w:cs="Times New Roman"/>
          <w:sz w:val="24"/>
          <w:szCs w:val="24"/>
        </w:rPr>
        <w:t>Fisher’s words,</w:t>
      </w:r>
      <w:r w:rsidR="005235D0">
        <w:rPr>
          <w:rFonts w:ascii="Times New Roman" w:hAnsi="Times New Roman" w:cs="Times New Roman"/>
          <w:sz w:val="24"/>
          <w:szCs w:val="24"/>
        </w:rPr>
        <w:t xml:space="preserve"> “a record of complete cousinships measured accurately and without selection.”  Future </w:t>
      </w:r>
      <w:r w:rsidR="005235D0">
        <w:rPr>
          <w:rFonts w:ascii="Times New Roman" w:hAnsi="Times New Roman" w:cs="Times New Roman"/>
          <w:sz w:val="24"/>
          <w:szCs w:val="24"/>
        </w:rPr>
        <w:lastRenderedPageBreak/>
        <w:t xml:space="preserve">NLSY researchers should pay particular attention to </w:t>
      </w:r>
      <w:r w:rsidR="008C58EF">
        <w:rPr>
          <w:rFonts w:ascii="Times New Roman" w:hAnsi="Times New Roman" w:cs="Times New Roman"/>
          <w:sz w:val="24"/>
          <w:szCs w:val="24"/>
        </w:rPr>
        <w:t xml:space="preserve">the NLSY </w:t>
      </w:r>
      <w:r w:rsidR="005235D0">
        <w:rPr>
          <w:rFonts w:ascii="Times New Roman" w:hAnsi="Times New Roman" w:cs="Times New Roman"/>
          <w:sz w:val="24"/>
          <w:szCs w:val="24"/>
        </w:rPr>
        <w:t xml:space="preserve">cousins as </w:t>
      </w:r>
      <w:r w:rsidR="008C58EF">
        <w:rPr>
          <w:rFonts w:ascii="Times New Roman" w:hAnsi="Times New Roman" w:cs="Times New Roman"/>
          <w:sz w:val="24"/>
          <w:szCs w:val="24"/>
        </w:rPr>
        <w:t>the basis for a</w:t>
      </w:r>
      <w:r w:rsidR="005235D0">
        <w:rPr>
          <w:rFonts w:ascii="Times New Roman" w:hAnsi="Times New Roman" w:cs="Times New Roman"/>
          <w:sz w:val="24"/>
          <w:szCs w:val="24"/>
        </w:rPr>
        <w:t xml:space="preserve"> potentially fruitful research endeavor.</w:t>
      </w:r>
    </w:p>
    <w:p w:rsidR="001D3F37" w:rsidRPr="00B66FF3" w:rsidRDefault="001D3F37"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In 1994 and following, a separate survey has been administered to NLSYC respondents age 15 or older in a given survey year; this survey is referred to as the NLSY-Young Adult (NLSY-YA) survey.  It contains different types of questions than the childhood surveys administered to the NLSYC respondents, includ</w:t>
      </w:r>
      <w:r w:rsidR="005A0FAB" w:rsidRPr="00B66FF3">
        <w:rPr>
          <w:rFonts w:ascii="Times New Roman" w:hAnsi="Times New Roman" w:cs="Times New Roman"/>
          <w:sz w:val="24"/>
          <w:szCs w:val="24"/>
        </w:rPr>
        <w:t>ing</w:t>
      </w:r>
      <w:r w:rsidRPr="00B66FF3">
        <w:rPr>
          <w:rFonts w:ascii="Times New Roman" w:hAnsi="Times New Roman" w:cs="Times New Roman"/>
          <w:sz w:val="24"/>
          <w:szCs w:val="24"/>
        </w:rPr>
        <w:t xml:space="preserve"> questions related to sexual development, dating, </w:t>
      </w:r>
      <w:r w:rsidR="005A0FAB" w:rsidRPr="00B66FF3">
        <w:rPr>
          <w:rFonts w:ascii="Times New Roman" w:hAnsi="Times New Roman" w:cs="Times New Roman"/>
          <w:sz w:val="24"/>
          <w:szCs w:val="24"/>
        </w:rPr>
        <w:t xml:space="preserve">marriage, </w:t>
      </w:r>
      <w:r w:rsidRPr="00B66FF3">
        <w:rPr>
          <w:rFonts w:ascii="Times New Roman" w:hAnsi="Times New Roman" w:cs="Times New Roman"/>
          <w:sz w:val="24"/>
          <w:szCs w:val="24"/>
        </w:rPr>
        <w:t xml:space="preserve">reproduction, and fertility; jobs and employment; delinquency, drinking, and smoking; and other adolescent and young adult behaviors.  Though there are different names for the NLSYC and NLSY-YA surveys, it is important to emphasize that these are the same </w:t>
      </w:r>
      <w:r w:rsidR="00BF7D60">
        <w:rPr>
          <w:rFonts w:ascii="Times New Roman" w:hAnsi="Times New Roman" w:cs="Times New Roman"/>
          <w:sz w:val="24"/>
          <w:szCs w:val="24"/>
        </w:rPr>
        <w:t xml:space="preserve">Gen2 </w:t>
      </w:r>
      <w:r w:rsidRPr="00B66FF3">
        <w:rPr>
          <w:rFonts w:ascii="Times New Roman" w:hAnsi="Times New Roman" w:cs="Times New Roman"/>
          <w:sz w:val="24"/>
          <w:szCs w:val="24"/>
        </w:rPr>
        <w:t>respondents at different ages.  In this paper, when the distinction between the two surveys does not matter, we refer to these respondents as NLSY-C/YA respondents.</w:t>
      </w:r>
    </w:p>
    <w:p w:rsidR="00660F97" w:rsidRDefault="0041215F"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The NLSY97 dataset was developed as an approximate replication of the NLSY79, for a cohort born a</w:t>
      </w:r>
      <w:r w:rsidR="004500DE">
        <w:rPr>
          <w:rFonts w:ascii="Times New Roman" w:hAnsi="Times New Roman" w:cs="Times New Roman"/>
          <w:sz w:val="24"/>
          <w:szCs w:val="24"/>
        </w:rPr>
        <w:t>lmost</w:t>
      </w:r>
      <w:r w:rsidRPr="00B66FF3">
        <w:rPr>
          <w:rFonts w:ascii="Times New Roman" w:hAnsi="Times New Roman" w:cs="Times New Roman"/>
          <w:sz w:val="24"/>
          <w:szCs w:val="24"/>
        </w:rPr>
        <w:t xml:space="preserve"> two decades later.  It consisted of a household probability sample that surveyed all adolescents between the ages of 12 and </w:t>
      </w:r>
      <w:r w:rsidR="005A0FAB" w:rsidRPr="00B66FF3">
        <w:rPr>
          <w:rFonts w:ascii="Times New Roman" w:hAnsi="Times New Roman" w:cs="Times New Roman"/>
          <w:sz w:val="24"/>
          <w:szCs w:val="24"/>
        </w:rPr>
        <w:t>17</w:t>
      </w:r>
      <w:r w:rsidRPr="00B66FF3">
        <w:rPr>
          <w:rFonts w:ascii="Times New Roman" w:hAnsi="Times New Roman" w:cs="Times New Roman"/>
          <w:sz w:val="24"/>
          <w:szCs w:val="24"/>
        </w:rPr>
        <w:t xml:space="preserve"> on December 31, 1996</w:t>
      </w:r>
      <w:r w:rsidR="005A0FAB" w:rsidRPr="00B66FF3">
        <w:rPr>
          <w:rFonts w:ascii="Times New Roman" w:hAnsi="Times New Roman" w:cs="Times New Roman"/>
          <w:sz w:val="24"/>
          <w:szCs w:val="24"/>
        </w:rPr>
        <w:t xml:space="preserve"> (</w:t>
      </w:r>
      <w:r w:rsidR="00F61B3F" w:rsidRPr="00B66FF3">
        <w:rPr>
          <w:rFonts w:ascii="Times New Roman" w:hAnsi="Times New Roman" w:cs="Times New Roman"/>
          <w:sz w:val="24"/>
          <w:szCs w:val="24"/>
        </w:rPr>
        <w:t xml:space="preserve">therefore </w:t>
      </w:r>
      <w:r w:rsidR="005A0FAB" w:rsidRPr="00B66FF3">
        <w:rPr>
          <w:rFonts w:ascii="Times New Roman" w:hAnsi="Times New Roman" w:cs="Times New Roman"/>
          <w:sz w:val="24"/>
          <w:szCs w:val="24"/>
        </w:rPr>
        <w:t>12-18 at time of first interview</w:t>
      </w:r>
      <w:r w:rsidR="00F41A2A">
        <w:rPr>
          <w:rFonts w:ascii="Times New Roman" w:hAnsi="Times New Roman" w:cs="Times New Roman"/>
          <w:sz w:val="24"/>
          <w:szCs w:val="24"/>
        </w:rPr>
        <w:t xml:space="preserve">, </w:t>
      </w:r>
      <w:r w:rsidR="004500DE">
        <w:rPr>
          <w:rFonts w:ascii="Times New Roman" w:hAnsi="Times New Roman" w:cs="Times New Roman"/>
          <w:sz w:val="24"/>
          <w:szCs w:val="24"/>
        </w:rPr>
        <w:t xml:space="preserve">and </w:t>
      </w:r>
      <w:r w:rsidR="00F41A2A">
        <w:rPr>
          <w:rFonts w:ascii="Times New Roman" w:hAnsi="Times New Roman" w:cs="Times New Roman"/>
          <w:sz w:val="24"/>
          <w:szCs w:val="24"/>
        </w:rPr>
        <w:t>born in 1979-1984 with an age range in 2012 of 27-33</w:t>
      </w:r>
      <w:r w:rsidR="005A0FAB" w:rsidRPr="00B66FF3">
        <w:rPr>
          <w:rFonts w:ascii="Times New Roman" w:hAnsi="Times New Roman" w:cs="Times New Roman"/>
          <w:sz w:val="24"/>
          <w:szCs w:val="24"/>
        </w:rPr>
        <w:t xml:space="preserve">).  </w:t>
      </w:r>
      <w:r w:rsidR="00DA331A">
        <w:rPr>
          <w:rFonts w:ascii="Times New Roman" w:hAnsi="Times New Roman" w:cs="Times New Roman"/>
          <w:sz w:val="24"/>
          <w:szCs w:val="24"/>
        </w:rPr>
        <w:t>The o</w:t>
      </w:r>
      <w:r w:rsidR="005A0FAB" w:rsidRPr="00B66FF3">
        <w:rPr>
          <w:rFonts w:ascii="Times New Roman" w:hAnsi="Times New Roman" w:cs="Times New Roman"/>
          <w:sz w:val="24"/>
          <w:szCs w:val="24"/>
        </w:rPr>
        <w:t>riginal sample size was 8</w:t>
      </w:r>
      <w:r w:rsidR="008F6629">
        <w:rPr>
          <w:rFonts w:ascii="Times New Roman" w:hAnsi="Times New Roman" w:cs="Times New Roman"/>
          <w:sz w:val="24"/>
          <w:szCs w:val="24"/>
        </w:rPr>
        <w:t>,</w:t>
      </w:r>
      <w:r w:rsidR="005A0FAB" w:rsidRPr="00B66FF3">
        <w:rPr>
          <w:rFonts w:ascii="Times New Roman" w:hAnsi="Times New Roman" w:cs="Times New Roman"/>
          <w:sz w:val="24"/>
          <w:szCs w:val="24"/>
        </w:rPr>
        <w:t>984; almost 83% were still being interviewed in 2012, which was round 15.  Surveys have been annual, but occur biennially from 2012 on.  The original sample included 6</w:t>
      </w:r>
      <w:r w:rsidR="00DA331A">
        <w:rPr>
          <w:rFonts w:ascii="Times New Roman" w:hAnsi="Times New Roman" w:cs="Times New Roman"/>
          <w:sz w:val="24"/>
          <w:szCs w:val="24"/>
        </w:rPr>
        <w:t>,</w:t>
      </w:r>
      <w:r w:rsidR="005A0FAB" w:rsidRPr="00B66FF3">
        <w:rPr>
          <w:rFonts w:ascii="Times New Roman" w:hAnsi="Times New Roman" w:cs="Times New Roman"/>
          <w:sz w:val="24"/>
          <w:szCs w:val="24"/>
        </w:rPr>
        <w:t>748 respondents from a cross-sectional household probability sample, and another 2</w:t>
      </w:r>
      <w:r w:rsidR="00DA331A">
        <w:rPr>
          <w:rFonts w:ascii="Times New Roman" w:hAnsi="Times New Roman" w:cs="Times New Roman"/>
          <w:sz w:val="24"/>
          <w:szCs w:val="24"/>
        </w:rPr>
        <w:t>,</w:t>
      </w:r>
      <w:r w:rsidR="005A0FAB" w:rsidRPr="00B66FF3">
        <w:rPr>
          <w:rFonts w:ascii="Times New Roman" w:hAnsi="Times New Roman" w:cs="Times New Roman"/>
          <w:sz w:val="24"/>
          <w:szCs w:val="24"/>
        </w:rPr>
        <w:t>236 in a minority oversample.  Survey questions in NLSY97 are similar to those in the NLSY79, and in fact in many cases the original instrumentation is maintained.</w:t>
      </w:r>
      <w:r w:rsidR="00F61B3F" w:rsidRPr="00B66FF3">
        <w:rPr>
          <w:rFonts w:ascii="Times New Roman" w:hAnsi="Times New Roman" w:cs="Times New Roman"/>
          <w:sz w:val="24"/>
          <w:szCs w:val="24"/>
        </w:rPr>
        <w:t xml:space="preserve">  </w:t>
      </w:r>
    </w:p>
    <w:p w:rsidR="00660F97" w:rsidRPr="00B66FF3" w:rsidRDefault="00660F97" w:rsidP="00AD26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number of features of these three datasets that provide cross-dataset information.  Of particular note is that the link between the NLSY79 </w:t>
      </w:r>
      <w:r w:rsidR="00BF7D60">
        <w:rPr>
          <w:rFonts w:ascii="Times New Roman" w:hAnsi="Times New Roman" w:cs="Times New Roman"/>
          <w:sz w:val="24"/>
          <w:szCs w:val="24"/>
        </w:rPr>
        <w:t xml:space="preserve">Gen1 </w:t>
      </w:r>
      <w:r>
        <w:rPr>
          <w:rFonts w:ascii="Times New Roman" w:hAnsi="Times New Roman" w:cs="Times New Roman"/>
          <w:sz w:val="24"/>
          <w:szCs w:val="24"/>
        </w:rPr>
        <w:t xml:space="preserve">mothers and the NLSY-C/YA </w:t>
      </w:r>
      <w:r w:rsidR="00BF7D60">
        <w:rPr>
          <w:rFonts w:ascii="Times New Roman" w:hAnsi="Times New Roman" w:cs="Times New Roman"/>
          <w:sz w:val="24"/>
          <w:szCs w:val="24"/>
        </w:rPr>
        <w:t xml:space="preserve">Gen2 </w:t>
      </w:r>
      <w:r>
        <w:rPr>
          <w:rFonts w:ascii="Times New Roman" w:hAnsi="Times New Roman" w:cs="Times New Roman"/>
          <w:sz w:val="24"/>
          <w:szCs w:val="24"/>
        </w:rPr>
        <w:t>children creates a two-generational data source.  (</w:t>
      </w:r>
      <w:r w:rsidR="00A63616">
        <w:rPr>
          <w:rFonts w:ascii="Times New Roman" w:hAnsi="Times New Roman" w:cs="Times New Roman"/>
          <w:i/>
          <w:sz w:val="24"/>
          <w:szCs w:val="24"/>
        </w:rPr>
        <w:t xml:space="preserve">In addition, </w:t>
      </w:r>
      <w:r>
        <w:rPr>
          <w:rFonts w:ascii="Times New Roman" w:hAnsi="Times New Roman" w:cs="Times New Roman"/>
          <w:sz w:val="24"/>
          <w:szCs w:val="24"/>
        </w:rPr>
        <w:t xml:space="preserve">some </w:t>
      </w:r>
      <w:r>
        <w:rPr>
          <w:rFonts w:ascii="Times New Roman" w:hAnsi="Times New Roman" w:cs="Times New Roman"/>
          <w:sz w:val="24"/>
          <w:szCs w:val="24"/>
        </w:rPr>
        <w:lastRenderedPageBreak/>
        <w:t>information is available about the parents of the NLSY79 respondents</w:t>
      </w:r>
      <w:r w:rsidR="00A63616">
        <w:rPr>
          <w:rFonts w:ascii="Times New Roman" w:hAnsi="Times New Roman" w:cs="Times New Roman"/>
          <w:sz w:val="24"/>
          <w:szCs w:val="24"/>
        </w:rPr>
        <w:t>,</w:t>
      </w:r>
      <w:r w:rsidR="00BF7D60">
        <w:rPr>
          <w:rFonts w:ascii="Times New Roman" w:hAnsi="Times New Roman" w:cs="Times New Roman"/>
          <w:sz w:val="24"/>
          <w:szCs w:val="24"/>
        </w:rPr>
        <w:t xml:space="preserve"> Gen0</w:t>
      </w:r>
      <w:r w:rsidR="00A63616">
        <w:rPr>
          <w:rFonts w:ascii="Times New Roman" w:hAnsi="Times New Roman" w:cs="Times New Roman"/>
          <w:sz w:val="24"/>
          <w:szCs w:val="24"/>
        </w:rPr>
        <w:t>,</w:t>
      </w:r>
      <w:r>
        <w:rPr>
          <w:rFonts w:ascii="Times New Roman" w:hAnsi="Times New Roman" w:cs="Times New Roman"/>
          <w:sz w:val="24"/>
          <w:szCs w:val="24"/>
        </w:rPr>
        <w:t xml:space="preserve"> including parents</w:t>
      </w:r>
      <w:r w:rsidR="00F41A2A">
        <w:rPr>
          <w:rFonts w:ascii="Times New Roman" w:hAnsi="Times New Roman" w:cs="Times New Roman"/>
          <w:sz w:val="24"/>
          <w:szCs w:val="24"/>
        </w:rPr>
        <w:t>’</w:t>
      </w:r>
      <w:r>
        <w:rPr>
          <w:rFonts w:ascii="Times New Roman" w:hAnsi="Times New Roman" w:cs="Times New Roman"/>
          <w:sz w:val="24"/>
          <w:szCs w:val="24"/>
        </w:rPr>
        <w:t xml:space="preserve"> educational outcomes, birthdates, and place of birth; thus, </w:t>
      </w:r>
      <w:r w:rsidR="0025136C">
        <w:rPr>
          <w:rFonts w:ascii="Times New Roman" w:hAnsi="Times New Roman" w:cs="Times New Roman"/>
          <w:sz w:val="24"/>
          <w:szCs w:val="24"/>
        </w:rPr>
        <w:t>limited</w:t>
      </w:r>
      <w:r>
        <w:rPr>
          <w:rFonts w:ascii="Times New Roman" w:hAnsi="Times New Roman" w:cs="Times New Roman"/>
          <w:sz w:val="24"/>
          <w:szCs w:val="24"/>
        </w:rPr>
        <w:t xml:space="preserve"> three-generational information is available.)  Further, the timing of the sampling of the NLSY97 </w:t>
      </w:r>
      <w:r w:rsidR="00F41A2A">
        <w:rPr>
          <w:rFonts w:ascii="Times New Roman" w:hAnsi="Times New Roman" w:cs="Times New Roman"/>
          <w:sz w:val="24"/>
          <w:szCs w:val="24"/>
        </w:rPr>
        <w:t>causes the</w:t>
      </w:r>
      <w:r>
        <w:rPr>
          <w:rFonts w:ascii="Times New Roman" w:hAnsi="Times New Roman" w:cs="Times New Roman"/>
          <w:sz w:val="24"/>
          <w:szCs w:val="24"/>
        </w:rPr>
        <w:t xml:space="preserve"> NLSY97 mean age </w:t>
      </w:r>
      <w:r w:rsidR="00F41A2A">
        <w:rPr>
          <w:rFonts w:ascii="Times New Roman" w:hAnsi="Times New Roman" w:cs="Times New Roman"/>
          <w:sz w:val="24"/>
          <w:szCs w:val="24"/>
        </w:rPr>
        <w:t>to be</w:t>
      </w:r>
      <w:r>
        <w:rPr>
          <w:rFonts w:ascii="Times New Roman" w:hAnsi="Times New Roman" w:cs="Times New Roman"/>
          <w:sz w:val="24"/>
          <w:szCs w:val="24"/>
        </w:rPr>
        <w:t xml:space="preserve"> </w:t>
      </w:r>
      <w:r w:rsidR="004B164C">
        <w:rPr>
          <w:rFonts w:ascii="Times New Roman" w:hAnsi="Times New Roman" w:cs="Times New Roman"/>
          <w:sz w:val="24"/>
          <w:szCs w:val="24"/>
        </w:rPr>
        <w:t>fairly</w:t>
      </w:r>
      <w:r>
        <w:rPr>
          <w:rFonts w:ascii="Times New Roman" w:hAnsi="Times New Roman" w:cs="Times New Roman"/>
          <w:sz w:val="24"/>
          <w:szCs w:val="24"/>
        </w:rPr>
        <w:t xml:space="preserve"> close to that of the NLSY-C/YA respondents (though there is obviously</w:t>
      </w:r>
      <w:r w:rsidR="004500DE">
        <w:rPr>
          <w:rFonts w:ascii="Times New Roman" w:hAnsi="Times New Roman" w:cs="Times New Roman"/>
          <w:sz w:val="24"/>
          <w:szCs w:val="24"/>
        </w:rPr>
        <w:t xml:space="preserve"> much more</w:t>
      </w:r>
      <w:r w:rsidR="008F6629">
        <w:rPr>
          <w:rFonts w:ascii="Times New Roman" w:hAnsi="Times New Roman" w:cs="Times New Roman"/>
          <w:sz w:val="24"/>
          <w:szCs w:val="24"/>
        </w:rPr>
        <w:t xml:space="preserve"> </w:t>
      </w:r>
      <w:r>
        <w:rPr>
          <w:rFonts w:ascii="Times New Roman" w:hAnsi="Times New Roman" w:cs="Times New Roman"/>
          <w:sz w:val="24"/>
          <w:szCs w:val="24"/>
        </w:rPr>
        <w:t xml:space="preserve"> age variability in the NLSY-C/YA data).  Figure 1 shows a schematic of the timing and pace of </w:t>
      </w:r>
      <w:r w:rsidR="004B164C">
        <w:rPr>
          <w:rFonts w:ascii="Times New Roman" w:hAnsi="Times New Roman" w:cs="Times New Roman"/>
          <w:sz w:val="24"/>
          <w:szCs w:val="24"/>
        </w:rPr>
        <w:t xml:space="preserve">births, fertility, and NLSY </w:t>
      </w:r>
      <w:r>
        <w:rPr>
          <w:rFonts w:ascii="Times New Roman" w:hAnsi="Times New Roman" w:cs="Times New Roman"/>
          <w:sz w:val="24"/>
          <w:szCs w:val="24"/>
        </w:rPr>
        <w:t>data collection for these three surveys.</w:t>
      </w:r>
    </w:p>
    <w:p w:rsidR="003F5C97" w:rsidRPr="00B66FF3" w:rsidRDefault="0041215F" w:rsidP="00AD265F">
      <w:pPr>
        <w:spacing w:line="480" w:lineRule="auto"/>
        <w:rPr>
          <w:rFonts w:ascii="Times New Roman" w:hAnsi="Times New Roman" w:cs="Times New Roman"/>
          <w:sz w:val="24"/>
          <w:szCs w:val="24"/>
        </w:rPr>
      </w:pPr>
      <w:r w:rsidRPr="00B66FF3">
        <w:rPr>
          <w:rFonts w:ascii="Times New Roman" w:hAnsi="Times New Roman" w:cs="Times New Roman"/>
          <w:sz w:val="24"/>
          <w:szCs w:val="24"/>
          <w:u w:val="single"/>
        </w:rPr>
        <w:t>The Kinship Links</w:t>
      </w:r>
    </w:p>
    <w:p w:rsidR="003F5C97" w:rsidRPr="00B66FF3" w:rsidRDefault="003F5C97" w:rsidP="00AD265F">
      <w:pPr>
        <w:spacing w:line="480" w:lineRule="auto"/>
        <w:rPr>
          <w:rFonts w:ascii="Times New Roman" w:hAnsi="Times New Roman" w:cs="Times New Roman"/>
          <w:sz w:val="24"/>
          <w:szCs w:val="24"/>
        </w:rPr>
      </w:pPr>
      <w:r w:rsidRPr="00B66FF3">
        <w:rPr>
          <w:rFonts w:ascii="Times New Roman" w:hAnsi="Times New Roman" w:cs="Times New Roman"/>
          <w:sz w:val="24"/>
          <w:szCs w:val="24"/>
        </w:rPr>
        <w:tab/>
      </w:r>
      <w:r w:rsidRPr="00B66FF3">
        <w:rPr>
          <w:rFonts w:ascii="Times New Roman" w:hAnsi="Times New Roman" w:cs="Times New Roman"/>
          <w:b/>
          <w:sz w:val="24"/>
          <w:szCs w:val="24"/>
        </w:rPr>
        <w:t>History.</w:t>
      </w:r>
      <w:r w:rsidRPr="00B66FF3">
        <w:rPr>
          <w:rFonts w:ascii="Times New Roman" w:hAnsi="Times New Roman" w:cs="Times New Roman"/>
          <w:sz w:val="24"/>
          <w:szCs w:val="24"/>
        </w:rPr>
        <w:t xml:space="preserve">  In the early 1990's three independent research teams recognized the potential value of the NLSY-Children data for behavior genetic research</w:t>
      </w:r>
      <w:r w:rsidR="003D3551" w:rsidRPr="00B66FF3">
        <w:rPr>
          <w:rFonts w:ascii="Times New Roman" w:hAnsi="Times New Roman" w:cs="Times New Roman"/>
          <w:sz w:val="24"/>
          <w:szCs w:val="24"/>
        </w:rPr>
        <w:t>:  Joe Rodgers and David Rowe</w:t>
      </w:r>
      <w:r w:rsidR="00F72DE3" w:rsidRPr="00F72DE3">
        <w:rPr>
          <w:rFonts w:ascii="Times New Roman" w:hAnsi="Times New Roman" w:cs="Times New Roman"/>
          <w:sz w:val="24"/>
          <w:szCs w:val="24"/>
          <w:vertAlign w:val="superscript"/>
        </w:rPr>
        <w:t>1</w:t>
      </w:r>
      <w:r w:rsidR="005277B6" w:rsidRPr="00B66FF3">
        <w:rPr>
          <w:rFonts w:ascii="Times New Roman" w:hAnsi="Times New Roman" w:cs="Times New Roman"/>
          <w:sz w:val="24"/>
          <w:szCs w:val="24"/>
        </w:rPr>
        <w:t xml:space="preserve"> in the U</w:t>
      </w:r>
      <w:r w:rsidR="002B7AFB" w:rsidRPr="00B66FF3">
        <w:rPr>
          <w:rFonts w:ascii="Times New Roman" w:hAnsi="Times New Roman" w:cs="Times New Roman"/>
          <w:sz w:val="24"/>
          <w:szCs w:val="24"/>
        </w:rPr>
        <w:t>.</w:t>
      </w:r>
      <w:r w:rsidR="005277B6" w:rsidRPr="00B66FF3">
        <w:rPr>
          <w:rFonts w:ascii="Times New Roman" w:hAnsi="Times New Roman" w:cs="Times New Roman"/>
          <w:sz w:val="24"/>
          <w:szCs w:val="24"/>
        </w:rPr>
        <w:t>S</w:t>
      </w:r>
      <w:r w:rsidR="002B7AFB" w:rsidRPr="00B66FF3">
        <w:rPr>
          <w:rFonts w:ascii="Times New Roman" w:hAnsi="Times New Roman" w:cs="Times New Roman"/>
          <w:sz w:val="24"/>
          <w:szCs w:val="24"/>
        </w:rPr>
        <w:t>.</w:t>
      </w:r>
      <w:r w:rsidR="003D3551" w:rsidRPr="00B66FF3">
        <w:rPr>
          <w:rFonts w:ascii="Times New Roman" w:hAnsi="Times New Roman" w:cs="Times New Roman"/>
          <w:sz w:val="24"/>
          <w:szCs w:val="24"/>
        </w:rPr>
        <w:t>; Nazli Baydar and colleagues</w:t>
      </w:r>
      <w:r w:rsidR="005277B6" w:rsidRPr="00B66FF3">
        <w:rPr>
          <w:rFonts w:ascii="Times New Roman" w:hAnsi="Times New Roman" w:cs="Times New Roman"/>
          <w:sz w:val="24"/>
          <w:szCs w:val="24"/>
        </w:rPr>
        <w:t xml:space="preserve"> in Turkey</w:t>
      </w:r>
      <w:r w:rsidR="002B7AFB" w:rsidRPr="00B66FF3">
        <w:rPr>
          <w:rFonts w:ascii="Times New Roman" w:hAnsi="Times New Roman" w:cs="Times New Roman"/>
          <w:sz w:val="24"/>
          <w:szCs w:val="24"/>
        </w:rPr>
        <w:t xml:space="preserve"> and the U.S.</w:t>
      </w:r>
      <w:r w:rsidR="003D3551" w:rsidRPr="00B66FF3">
        <w:rPr>
          <w:rFonts w:ascii="Times New Roman" w:hAnsi="Times New Roman" w:cs="Times New Roman"/>
          <w:sz w:val="24"/>
          <w:szCs w:val="24"/>
        </w:rPr>
        <w:t>; and Edwin van den Oord</w:t>
      </w:r>
      <w:r w:rsidR="005277B6" w:rsidRPr="00B66FF3">
        <w:rPr>
          <w:rFonts w:ascii="Times New Roman" w:hAnsi="Times New Roman" w:cs="Times New Roman"/>
          <w:sz w:val="24"/>
          <w:szCs w:val="24"/>
        </w:rPr>
        <w:t xml:space="preserve"> in The Netherlands</w:t>
      </w:r>
      <w:r w:rsidRPr="00B66FF3">
        <w:rPr>
          <w:rFonts w:ascii="Times New Roman" w:hAnsi="Times New Roman" w:cs="Times New Roman"/>
          <w:sz w:val="24"/>
          <w:szCs w:val="24"/>
        </w:rPr>
        <w:t xml:space="preserve">.  </w:t>
      </w:r>
      <w:r w:rsidR="00A63616">
        <w:rPr>
          <w:rFonts w:ascii="Times New Roman" w:hAnsi="Times New Roman" w:cs="Times New Roman"/>
          <w:i/>
          <w:sz w:val="24"/>
          <w:szCs w:val="24"/>
        </w:rPr>
        <w:t xml:space="preserve">Rodgers, Rowe, and Li (1994) documented </w:t>
      </w:r>
      <w:r w:rsidR="002B7AFB" w:rsidRPr="00B66FF3">
        <w:rPr>
          <w:rFonts w:ascii="Times New Roman" w:hAnsi="Times New Roman" w:cs="Times New Roman"/>
          <w:sz w:val="24"/>
          <w:szCs w:val="24"/>
        </w:rPr>
        <w:t>almost a thousand</w:t>
      </w:r>
      <w:r w:rsidRPr="00B66FF3">
        <w:rPr>
          <w:rFonts w:ascii="Times New Roman" w:hAnsi="Times New Roman" w:cs="Times New Roman"/>
          <w:sz w:val="24"/>
          <w:szCs w:val="24"/>
        </w:rPr>
        <w:t xml:space="preserve"> kinship pairs, </w:t>
      </w:r>
      <w:r w:rsidR="00A63616">
        <w:rPr>
          <w:rFonts w:ascii="Times New Roman" w:hAnsi="Times New Roman" w:cs="Times New Roman"/>
          <w:i/>
          <w:sz w:val="24"/>
          <w:szCs w:val="24"/>
        </w:rPr>
        <w:t xml:space="preserve">which naturally increased </w:t>
      </w:r>
      <w:r w:rsidRPr="00B66FF3">
        <w:rPr>
          <w:rFonts w:ascii="Times New Roman" w:hAnsi="Times New Roman" w:cs="Times New Roman"/>
          <w:sz w:val="24"/>
          <w:szCs w:val="24"/>
        </w:rPr>
        <w:t xml:space="preserve">as NLSY79 females (age 27-35 in the 1992 </w:t>
      </w:r>
      <w:r w:rsidR="002B7AFB" w:rsidRPr="00B66FF3">
        <w:rPr>
          <w:rFonts w:ascii="Times New Roman" w:hAnsi="Times New Roman" w:cs="Times New Roman"/>
          <w:sz w:val="24"/>
          <w:szCs w:val="24"/>
        </w:rPr>
        <w:t>survey</w:t>
      </w:r>
      <w:r w:rsidRPr="00B66FF3">
        <w:rPr>
          <w:rFonts w:ascii="Times New Roman" w:hAnsi="Times New Roman" w:cs="Times New Roman"/>
          <w:sz w:val="24"/>
          <w:szCs w:val="24"/>
        </w:rPr>
        <w:t xml:space="preserve">) </w:t>
      </w:r>
      <w:r w:rsidR="00650D6C" w:rsidRPr="00B66FF3">
        <w:rPr>
          <w:rFonts w:ascii="Times New Roman" w:hAnsi="Times New Roman" w:cs="Times New Roman"/>
          <w:sz w:val="24"/>
          <w:szCs w:val="24"/>
        </w:rPr>
        <w:t>continued childbearing</w:t>
      </w:r>
      <w:r w:rsidRPr="00B66FF3">
        <w:rPr>
          <w:rFonts w:ascii="Times New Roman" w:hAnsi="Times New Roman" w:cs="Times New Roman"/>
          <w:sz w:val="24"/>
          <w:szCs w:val="24"/>
        </w:rPr>
        <w:t xml:space="preserve">.  However, </w:t>
      </w:r>
      <w:r w:rsidR="00397085">
        <w:rPr>
          <w:rFonts w:ascii="Times New Roman" w:hAnsi="Times New Roman" w:cs="Times New Roman"/>
          <w:sz w:val="24"/>
          <w:szCs w:val="24"/>
        </w:rPr>
        <w:t>d</w:t>
      </w:r>
      <w:r w:rsidR="002B7AFB" w:rsidRPr="00B66FF3">
        <w:rPr>
          <w:rFonts w:ascii="Times New Roman" w:hAnsi="Times New Roman" w:cs="Times New Roman"/>
          <w:sz w:val="24"/>
          <w:szCs w:val="24"/>
        </w:rPr>
        <w:t>uring the first 20 years of the NLSYC survey</w:t>
      </w:r>
      <w:r w:rsidR="004500DE">
        <w:rPr>
          <w:rFonts w:ascii="Times New Roman" w:hAnsi="Times New Roman" w:cs="Times New Roman"/>
          <w:sz w:val="24"/>
          <w:szCs w:val="24"/>
        </w:rPr>
        <w:t>,</w:t>
      </w:r>
      <w:r w:rsidR="002B7AFB" w:rsidRPr="00B66FF3">
        <w:rPr>
          <w:rFonts w:ascii="Times New Roman" w:hAnsi="Times New Roman" w:cs="Times New Roman"/>
          <w:sz w:val="24"/>
          <w:szCs w:val="24"/>
        </w:rPr>
        <w:t xml:space="preserve"> and the first 27 years of the NLSY79 survey</w:t>
      </w:r>
      <w:r w:rsidRPr="00B66FF3">
        <w:rPr>
          <w:rFonts w:ascii="Times New Roman" w:hAnsi="Times New Roman" w:cs="Times New Roman"/>
          <w:sz w:val="24"/>
          <w:szCs w:val="24"/>
        </w:rPr>
        <w:t xml:space="preserve">, no questions were </w:t>
      </w:r>
      <w:r w:rsidR="002B7AFB" w:rsidRPr="00B66FF3">
        <w:rPr>
          <w:rFonts w:ascii="Times New Roman" w:hAnsi="Times New Roman" w:cs="Times New Roman"/>
          <w:sz w:val="24"/>
          <w:szCs w:val="24"/>
        </w:rPr>
        <w:t>included</w:t>
      </w:r>
      <w:r w:rsidRPr="00B66FF3">
        <w:rPr>
          <w:rFonts w:ascii="Times New Roman" w:hAnsi="Times New Roman" w:cs="Times New Roman"/>
          <w:sz w:val="24"/>
          <w:szCs w:val="24"/>
        </w:rPr>
        <w:t xml:space="preserve"> to explicitly distinguish between sibling</w:t>
      </w:r>
      <w:r w:rsidR="00397085">
        <w:rPr>
          <w:rFonts w:ascii="Times New Roman" w:hAnsi="Times New Roman" w:cs="Times New Roman"/>
          <w:sz w:val="24"/>
          <w:szCs w:val="24"/>
        </w:rPr>
        <w:t xml:space="preserve"> categories</w:t>
      </w:r>
      <w:r w:rsidRPr="00B66FF3">
        <w:rPr>
          <w:rFonts w:ascii="Times New Roman" w:hAnsi="Times New Roman" w:cs="Times New Roman"/>
          <w:sz w:val="24"/>
          <w:szCs w:val="24"/>
        </w:rPr>
        <w:t>.</w:t>
      </w:r>
    </w:p>
    <w:p w:rsidR="00CD1E6C" w:rsidRDefault="00397085"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Nevertheless</w:t>
      </w:r>
      <w:r w:rsidR="003F5C97" w:rsidRPr="00B66FF3">
        <w:rPr>
          <w:rFonts w:ascii="Times New Roman" w:hAnsi="Times New Roman" w:cs="Times New Roman"/>
          <w:sz w:val="24"/>
          <w:szCs w:val="24"/>
        </w:rPr>
        <w:t>, several questions in the NLSYC data were informative as to the level of kinship relatedness</w:t>
      </w:r>
      <w:r w:rsidR="003D3551" w:rsidRPr="00B66FF3">
        <w:rPr>
          <w:rFonts w:ascii="Times New Roman" w:hAnsi="Times New Roman" w:cs="Times New Roman"/>
          <w:sz w:val="24"/>
          <w:szCs w:val="24"/>
        </w:rPr>
        <w:t xml:space="preserve">, in particular questions asked of </w:t>
      </w:r>
      <w:r w:rsidR="002B7AFB" w:rsidRPr="00B66FF3">
        <w:rPr>
          <w:rFonts w:ascii="Times New Roman" w:hAnsi="Times New Roman" w:cs="Times New Roman"/>
          <w:sz w:val="24"/>
          <w:szCs w:val="24"/>
        </w:rPr>
        <w:t>a</w:t>
      </w:r>
      <w:r w:rsidR="003D3551" w:rsidRPr="00B66FF3">
        <w:rPr>
          <w:rFonts w:ascii="Times New Roman" w:hAnsi="Times New Roman" w:cs="Times New Roman"/>
          <w:sz w:val="24"/>
          <w:szCs w:val="24"/>
        </w:rPr>
        <w:t xml:space="preserve"> NLSYC respondent</w:t>
      </w:r>
      <w:r w:rsidR="002B7AFB" w:rsidRPr="00B66FF3">
        <w:rPr>
          <w:rFonts w:ascii="Times New Roman" w:hAnsi="Times New Roman" w:cs="Times New Roman"/>
          <w:sz w:val="24"/>
          <w:szCs w:val="24"/>
        </w:rPr>
        <w:t>'</w:t>
      </w:r>
      <w:r w:rsidR="003D3551" w:rsidRPr="00B66FF3">
        <w:rPr>
          <w:rFonts w:ascii="Times New Roman" w:hAnsi="Times New Roman" w:cs="Times New Roman"/>
          <w:sz w:val="24"/>
          <w:szCs w:val="24"/>
        </w:rPr>
        <w:t xml:space="preserve">s biological mother (NLSY79 </w:t>
      </w:r>
      <w:r w:rsidR="00CE0326">
        <w:rPr>
          <w:rFonts w:ascii="Times New Roman" w:hAnsi="Times New Roman" w:cs="Times New Roman"/>
          <w:sz w:val="24"/>
          <w:szCs w:val="24"/>
        </w:rPr>
        <w:t xml:space="preserve">Gen1 </w:t>
      </w:r>
      <w:r w:rsidR="003D3551" w:rsidRPr="00B66FF3">
        <w:rPr>
          <w:rFonts w:ascii="Times New Roman" w:hAnsi="Times New Roman" w:cs="Times New Roman"/>
          <w:sz w:val="24"/>
          <w:szCs w:val="24"/>
        </w:rPr>
        <w:t>female respondents) about the biological father</w:t>
      </w:r>
      <w:r w:rsidR="003F5C97" w:rsidRPr="00B66FF3">
        <w:rPr>
          <w:rFonts w:ascii="Times New Roman" w:hAnsi="Times New Roman" w:cs="Times New Roman"/>
          <w:sz w:val="24"/>
          <w:szCs w:val="24"/>
        </w:rPr>
        <w:t xml:space="preserve">.  </w:t>
      </w:r>
      <w:r>
        <w:rPr>
          <w:rFonts w:ascii="Times New Roman" w:hAnsi="Times New Roman" w:cs="Times New Roman"/>
          <w:sz w:val="24"/>
          <w:szCs w:val="24"/>
        </w:rPr>
        <w:t>T</w:t>
      </w:r>
      <w:r w:rsidR="003F5C97" w:rsidRPr="00B66FF3">
        <w:rPr>
          <w:rFonts w:ascii="Times New Roman" w:hAnsi="Times New Roman" w:cs="Times New Roman"/>
          <w:sz w:val="24"/>
          <w:szCs w:val="24"/>
        </w:rPr>
        <w:t xml:space="preserve">he three teams </w:t>
      </w:r>
      <w:r w:rsidR="00F61B3F" w:rsidRPr="00B66FF3">
        <w:rPr>
          <w:rFonts w:ascii="Times New Roman" w:hAnsi="Times New Roman" w:cs="Times New Roman"/>
          <w:sz w:val="24"/>
          <w:szCs w:val="24"/>
        </w:rPr>
        <w:t>independently developed</w:t>
      </w:r>
      <w:r w:rsidR="003F5C97" w:rsidRPr="00B66FF3">
        <w:rPr>
          <w:rFonts w:ascii="Times New Roman" w:hAnsi="Times New Roman" w:cs="Times New Roman"/>
          <w:sz w:val="24"/>
          <w:szCs w:val="24"/>
        </w:rPr>
        <w:t xml:space="preserve"> </w:t>
      </w:r>
      <w:r>
        <w:rPr>
          <w:rFonts w:ascii="Times New Roman" w:hAnsi="Times New Roman" w:cs="Times New Roman"/>
          <w:sz w:val="24"/>
          <w:szCs w:val="24"/>
        </w:rPr>
        <w:t>an</w:t>
      </w:r>
      <w:r w:rsidR="003F5C97" w:rsidRPr="00B66FF3">
        <w:rPr>
          <w:rFonts w:ascii="Times New Roman" w:hAnsi="Times New Roman" w:cs="Times New Roman"/>
          <w:sz w:val="24"/>
          <w:szCs w:val="24"/>
        </w:rPr>
        <w:t xml:space="preserve"> algorithm that drew on several critical survey questions to distinguish between full and half siblings.  Baydar </w:t>
      </w:r>
      <w:r w:rsidR="003D3551" w:rsidRPr="00B66FF3">
        <w:rPr>
          <w:rFonts w:ascii="Times New Roman" w:hAnsi="Times New Roman" w:cs="Times New Roman"/>
          <w:sz w:val="24"/>
          <w:szCs w:val="24"/>
        </w:rPr>
        <w:t>(</w:t>
      </w:r>
      <w:r w:rsidR="002B7AFB" w:rsidRPr="00B66FF3">
        <w:rPr>
          <w:rFonts w:ascii="Times New Roman" w:hAnsi="Times New Roman" w:cs="Times New Roman"/>
          <w:sz w:val="24"/>
          <w:szCs w:val="24"/>
        </w:rPr>
        <w:t>2001</w:t>
      </w:r>
      <w:r w:rsidR="003D3551" w:rsidRPr="00B66FF3">
        <w:rPr>
          <w:rFonts w:ascii="Times New Roman" w:hAnsi="Times New Roman" w:cs="Times New Roman"/>
          <w:sz w:val="24"/>
          <w:szCs w:val="24"/>
        </w:rPr>
        <w:t xml:space="preserve">) </w:t>
      </w:r>
      <w:r w:rsidR="002B7AFB" w:rsidRPr="00B66FF3">
        <w:rPr>
          <w:rFonts w:ascii="Times New Roman" w:hAnsi="Times New Roman" w:cs="Times New Roman"/>
          <w:sz w:val="24"/>
          <w:szCs w:val="24"/>
        </w:rPr>
        <w:t>produced research using her</w:t>
      </w:r>
      <w:r w:rsidR="003F5C97" w:rsidRPr="00B66FF3">
        <w:rPr>
          <w:rFonts w:ascii="Times New Roman" w:hAnsi="Times New Roman" w:cs="Times New Roman"/>
          <w:sz w:val="24"/>
          <w:szCs w:val="24"/>
        </w:rPr>
        <w:t xml:space="preserve"> kinship links.  Van den Oord produced a kinship linking algorithm, but began collaborating with </w:t>
      </w:r>
      <w:r w:rsidR="009D3260">
        <w:rPr>
          <w:rFonts w:ascii="Times New Roman" w:hAnsi="Times New Roman" w:cs="Times New Roman"/>
          <w:sz w:val="24"/>
          <w:szCs w:val="24"/>
        </w:rPr>
        <w:t xml:space="preserve">Rowe and </w:t>
      </w:r>
      <w:r w:rsidR="003D3551" w:rsidRPr="00B66FF3">
        <w:rPr>
          <w:rFonts w:ascii="Times New Roman" w:hAnsi="Times New Roman" w:cs="Times New Roman"/>
          <w:sz w:val="24"/>
          <w:szCs w:val="24"/>
        </w:rPr>
        <w:t xml:space="preserve">Rodgers, and ultimately used their algorithm </w:t>
      </w:r>
      <w:r w:rsidR="00650D6C" w:rsidRPr="00B66FF3">
        <w:rPr>
          <w:rFonts w:ascii="Times New Roman" w:hAnsi="Times New Roman" w:cs="Times New Roman"/>
          <w:sz w:val="24"/>
          <w:szCs w:val="24"/>
        </w:rPr>
        <w:t xml:space="preserve">and kinship links </w:t>
      </w:r>
      <w:r w:rsidR="003D3551" w:rsidRPr="00B66FF3">
        <w:rPr>
          <w:rFonts w:ascii="Times New Roman" w:hAnsi="Times New Roman" w:cs="Times New Roman"/>
          <w:sz w:val="24"/>
          <w:szCs w:val="24"/>
        </w:rPr>
        <w:t xml:space="preserve">for most of his </w:t>
      </w:r>
      <w:r w:rsidR="00F61B3F" w:rsidRPr="00B66FF3">
        <w:rPr>
          <w:rFonts w:ascii="Times New Roman" w:hAnsi="Times New Roman" w:cs="Times New Roman"/>
          <w:sz w:val="24"/>
          <w:szCs w:val="24"/>
        </w:rPr>
        <w:t xml:space="preserve">NLSY </w:t>
      </w:r>
      <w:r w:rsidR="003D3551" w:rsidRPr="00B66FF3">
        <w:rPr>
          <w:rFonts w:ascii="Times New Roman" w:hAnsi="Times New Roman" w:cs="Times New Roman"/>
          <w:sz w:val="24"/>
          <w:szCs w:val="24"/>
        </w:rPr>
        <w:t>research</w:t>
      </w:r>
      <w:r w:rsidR="003F5C97" w:rsidRPr="00B66FF3">
        <w:rPr>
          <w:rFonts w:ascii="Times New Roman" w:hAnsi="Times New Roman" w:cs="Times New Roman"/>
          <w:sz w:val="24"/>
          <w:szCs w:val="24"/>
        </w:rPr>
        <w:t xml:space="preserve">. </w:t>
      </w:r>
      <w:r w:rsidR="00F72DE3">
        <w:rPr>
          <w:rFonts w:ascii="Times New Roman" w:hAnsi="Times New Roman" w:cs="Times New Roman"/>
          <w:sz w:val="24"/>
          <w:szCs w:val="24"/>
          <w:vertAlign w:val="superscript"/>
        </w:rPr>
        <w:t>2</w:t>
      </w:r>
    </w:p>
    <w:p w:rsidR="009844A1" w:rsidRPr="00B66FF3" w:rsidRDefault="00CD1E6C"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 </w:t>
      </w:r>
      <w:r w:rsidR="009844A1" w:rsidRPr="00B66FF3">
        <w:rPr>
          <w:rFonts w:ascii="Times New Roman" w:hAnsi="Times New Roman" w:cs="Times New Roman"/>
          <w:sz w:val="24"/>
          <w:szCs w:val="24"/>
        </w:rPr>
        <w:t xml:space="preserve">The first set of </w:t>
      </w:r>
      <w:r w:rsidR="00650D6C" w:rsidRPr="00B66FF3">
        <w:rPr>
          <w:rFonts w:ascii="Times New Roman" w:hAnsi="Times New Roman" w:cs="Times New Roman"/>
          <w:sz w:val="24"/>
          <w:szCs w:val="24"/>
        </w:rPr>
        <w:t>research articles</w:t>
      </w:r>
      <w:r w:rsidR="009844A1" w:rsidRPr="00B66FF3">
        <w:rPr>
          <w:rFonts w:ascii="Times New Roman" w:hAnsi="Times New Roman" w:cs="Times New Roman"/>
          <w:sz w:val="24"/>
          <w:szCs w:val="24"/>
        </w:rPr>
        <w:t xml:space="preserve"> </w:t>
      </w:r>
      <w:r w:rsidR="00650D6C" w:rsidRPr="00B66FF3">
        <w:rPr>
          <w:rFonts w:ascii="Times New Roman" w:hAnsi="Times New Roman" w:cs="Times New Roman"/>
          <w:sz w:val="24"/>
          <w:szCs w:val="24"/>
        </w:rPr>
        <w:t xml:space="preserve">based on the kinship links were published in </w:t>
      </w:r>
      <w:r w:rsidR="002B7AFB" w:rsidRPr="00B66FF3">
        <w:rPr>
          <w:rFonts w:ascii="Times New Roman" w:hAnsi="Times New Roman" w:cs="Times New Roman"/>
          <w:sz w:val="24"/>
          <w:szCs w:val="24"/>
        </w:rPr>
        <w:t>1994</w:t>
      </w:r>
      <w:r w:rsidR="00650D6C" w:rsidRPr="00B66FF3">
        <w:rPr>
          <w:rFonts w:ascii="Times New Roman" w:hAnsi="Times New Roman" w:cs="Times New Roman"/>
          <w:sz w:val="24"/>
          <w:szCs w:val="24"/>
        </w:rPr>
        <w:t xml:space="preserve"> </w:t>
      </w:r>
      <w:r>
        <w:rPr>
          <w:rFonts w:ascii="Times New Roman" w:hAnsi="Times New Roman" w:cs="Times New Roman"/>
          <w:sz w:val="24"/>
          <w:szCs w:val="24"/>
        </w:rPr>
        <w:t xml:space="preserve">in two different articles </w:t>
      </w:r>
      <w:r w:rsidR="00650D6C" w:rsidRPr="00B66FF3">
        <w:rPr>
          <w:rFonts w:ascii="Times New Roman" w:hAnsi="Times New Roman" w:cs="Times New Roman"/>
          <w:sz w:val="24"/>
          <w:szCs w:val="24"/>
        </w:rPr>
        <w:t>using the NLSYC dataset</w:t>
      </w:r>
      <w:r>
        <w:rPr>
          <w:rFonts w:ascii="Times New Roman" w:hAnsi="Times New Roman" w:cs="Times New Roman"/>
          <w:sz w:val="24"/>
          <w:szCs w:val="24"/>
        </w:rPr>
        <w:t>.</w:t>
      </w:r>
      <w:r w:rsidR="00516AAC">
        <w:rPr>
          <w:rFonts w:ascii="Times New Roman" w:hAnsi="Times New Roman" w:cs="Times New Roman"/>
          <w:sz w:val="24"/>
          <w:szCs w:val="24"/>
        </w:rPr>
        <w:t xml:space="preserve">   R</w:t>
      </w:r>
      <w:r w:rsidR="009844A1" w:rsidRPr="00B66FF3">
        <w:rPr>
          <w:rFonts w:ascii="Times New Roman" w:hAnsi="Times New Roman" w:cs="Times New Roman"/>
          <w:sz w:val="24"/>
          <w:szCs w:val="24"/>
        </w:rPr>
        <w:t>odgers, Rowe, and L</w:t>
      </w:r>
      <w:r w:rsidR="003D3551" w:rsidRPr="00B66FF3">
        <w:rPr>
          <w:rFonts w:ascii="Times New Roman" w:hAnsi="Times New Roman" w:cs="Times New Roman"/>
          <w:sz w:val="24"/>
          <w:szCs w:val="24"/>
        </w:rPr>
        <w:t>i</w:t>
      </w:r>
      <w:r w:rsidR="009844A1" w:rsidRPr="00B66FF3">
        <w:rPr>
          <w:rFonts w:ascii="Times New Roman" w:hAnsi="Times New Roman" w:cs="Times New Roman"/>
          <w:sz w:val="24"/>
          <w:szCs w:val="24"/>
        </w:rPr>
        <w:t xml:space="preserve"> </w:t>
      </w:r>
      <w:r w:rsidR="00CA343D" w:rsidRPr="00B66FF3">
        <w:rPr>
          <w:rFonts w:ascii="Times New Roman" w:hAnsi="Times New Roman" w:cs="Times New Roman"/>
          <w:sz w:val="24"/>
          <w:szCs w:val="24"/>
        </w:rPr>
        <w:t xml:space="preserve">(1994) </w:t>
      </w:r>
      <w:r w:rsidR="009844A1" w:rsidRPr="00B66FF3">
        <w:rPr>
          <w:rFonts w:ascii="Times New Roman" w:hAnsi="Times New Roman" w:cs="Times New Roman"/>
          <w:sz w:val="24"/>
          <w:szCs w:val="24"/>
        </w:rPr>
        <w:t>report</w:t>
      </w:r>
      <w:r>
        <w:rPr>
          <w:rFonts w:ascii="Times New Roman" w:hAnsi="Times New Roman" w:cs="Times New Roman"/>
          <w:sz w:val="24"/>
          <w:szCs w:val="24"/>
        </w:rPr>
        <w:t>ed</w:t>
      </w:r>
      <w:r w:rsidR="009844A1" w:rsidRPr="00B66FF3">
        <w:rPr>
          <w:rFonts w:ascii="Times New Roman" w:hAnsi="Times New Roman" w:cs="Times New Roman"/>
          <w:sz w:val="24"/>
          <w:szCs w:val="24"/>
        </w:rPr>
        <w:t xml:space="preserve"> biometrical </w:t>
      </w:r>
      <w:r w:rsidR="009844A1" w:rsidRPr="00B66FF3">
        <w:rPr>
          <w:rFonts w:ascii="Times New Roman" w:hAnsi="Times New Roman" w:cs="Times New Roman"/>
          <w:sz w:val="24"/>
          <w:szCs w:val="24"/>
        </w:rPr>
        <w:lastRenderedPageBreak/>
        <w:t>results using data on childhood problem behaviors</w:t>
      </w:r>
      <w:r w:rsidR="002B5124" w:rsidRPr="00B66FF3">
        <w:rPr>
          <w:rFonts w:ascii="Times New Roman" w:hAnsi="Times New Roman" w:cs="Times New Roman"/>
          <w:sz w:val="24"/>
          <w:szCs w:val="24"/>
        </w:rPr>
        <w:t xml:space="preserve"> for 822</w:t>
      </w:r>
      <w:r w:rsidR="00CE0326">
        <w:rPr>
          <w:rFonts w:ascii="Times New Roman" w:hAnsi="Times New Roman" w:cs="Times New Roman"/>
          <w:sz w:val="24"/>
          <w:szCs w:val="24"/>
        </w:rPr>
        <w:t xml:space="preserve"> Gen2 </w:t>
      </w:r>
      <w:r w:rsidR="002B5124" w:rsidRPr="00B66FF3">
        <w:rPr>
          <w:rFonts w:ascii="Times New Roman" w:hAnsi="Times New Roman" w:cs="Times New Roman"/>
          <w:sz w:val="24"/>
          <w:szCs w:val="24"/>
        </w:rPr>
        <w:t>kinship pairs</w:t>
      </w:r>
      <w:r w:rsidR="009844A1" w:rsidRPr="00B66FF3">
        <w:rPr>
          <w:rFonts w:ascii="Times New Roman" w:hAnsi="Times New Roman" w:cs="Times New Roman"/>
          <w:sz w:val="24"/>
          <w:szCs w:val="24"/>
        </w:rPr>
        <w:t xml:space="preserve">, </w:t>
      </w:r>
      <w:r w:rsidR="002B5124" w:rsidRPr="00B66FF3">
        <w:rPr>
          <w:rFonts w:ascii="Times New Roman" w:hAnsi="Times New Roman" w:cs="Times New Roman"/>
          <w:sz w:val="24"/>
          <w:szCs w:val="24"/>
        </w:rPr>
        <w:t>and</w:t>
      </w:r>
      <w:r w:rsidR="009844A1" w:rsidRPr="00B66FF3">
        <w:rPr>
          <w:rFonts w:ascii="Times New Roman" w:hAnsi="Times New Roman" w:cs="Times New Roman"/>
          <w:sz w:val="24"/>
          <w:szCs w:val="24"/>
        </w:rPr>
        <w:t xml:space="preserve"> Rodgers, Rowe, and May</w:t>
      </w:r>
      <w:r w:rsidR="00CA343D" w:rsidRPr="00B66FF3">
        <w:rPr>
          <w:rFonts w:ascii="Times New Roman" w:hAnsi="Times New Roman" w:cs="Times New Roman"/>
          <w:sz w:val="24"/>
          <w:szCs w:val="24"/>
        </w:rPr>
        <w:t xml:space="preserve"> (1994)</w:t>
      </w:r>
      <w:r w:rsidR="009844A1" w:rsidRPr="00B66FF3">
        <w:rPr>
          <w:rFonts w:ascii="Times New Roman" w:hAnsi="Times New Roman" w:cs="Times New Roman"/>
          <w:sz w:val="24"/>
          <w:szCs w:val="24"/>
        </w:rPr>
        <w:t xml:space="preserve"> report</w:t>
      </w:r>
      <w:r>
        <w:rPr>
          <w:rFonts w:ascii="Times New Roman" w:hAnsi="Times New Roman" w:cs="Times New Roman"/>
          <w:sz w:val="24"/>
          <w:szCs w:val="24"/>
        </w:rPr>
        <w:t>ed</w:t>
      </w:r>
      <w:r w:rsidR="009844A1" w:rsidRPr="00B66FF3">
        <w:rPr>
          <w:rFonts w:ascii="Times New Roman" w:hAnsi="Times New Roman" w:cs="Times New Roman"/>
          <w:sz w:val="24"/>
          <w:szCs w:val="24"/>
        </w:rPr>
        <w:t xml:space="preserve"> biometrical results of a study of PIAT-Math, PIAT-Reading Recognition, and PIAT-Reading Comprehension</w:t>
      </w:r>
      <w:r w:rsidR="002B5124" w:rsidRPr="00B66FF3">
        <w:rPr>
          <w:rFonts w:ascii="Times New Roman" w:hAnsi="Times New Roman" w:cs="Times New Roman"/>
          <w:sz w:val="24"/>
          <w:szCs w:val="24"/>
        </w:rPr>
        <w:t xml:space="preserve"> using 855 </w:t>
      </w:r>
      <w:r w:rsidR="00CE0326">
        <w:rPr>
          <w:rFonts w:ascii="Times New Roman" w:hAnsi="Times New Roman" w:cs="Times New Roman"/>
          <w:sz w:val="24"/>
          <w:szCs w:val="24"/>
        </w:rPr>
        <w:t xml:space="preserve">Gen2 </w:t>
      </w:r>
      <w:r w:rsidR="002B5124" w:rsidRPr="00B66FF3">
        <w:rPr>
          <w:rFonts w:ascii="Times New Roman" w:hAnsi="Times New Roman" w:cs="Times New Roman"/>
          <w:sz w:val="24"/>
          <w:szCs w:val="24"/>
        </w:rPr>
        <w:t>kinship pairs</w:t>
      </w:r>
      <w:r w:rsidR="009844A1" w:rsidRPr="00B66FF3">
        <w:rPr>
          <w:rFonts w:ascii="Times New Roman" w:hAnsi="Times New Roman" w:cs="Times New Roman"/>
          <w:sz w:val="24"/>
          <w:szCs w:val="24"/>
        </w:rPr>
        <w:t xml:space="preserve">.  </w:t>
      </w:r>
      <w:r w:rsidR="003D3551" w:rsidRPr="00B66FF3">
        <w:rPr>
          <w:rFonts w:ascii="Times New Roman" w:hAnsi="Times New Roman" w:cs="Times New Roman"/>
          <w:sz w:val="24"/>
          <w:szCs w:val="24"/>
        </w:rPr>
        <w:t>Since</w:t>
      </w:r>
      <w:r>
        <w:rPr>
          <w:rFonts w:ascii="Times New Roman" w:hAnsi="Times New Roman" w:cs="Times New Roman"/>
          <w:sz w:val="24"/>
          <w:szCs w:val="24"/>
        </w:rPr>
        <w:t xml:space="preserve"> then</w:t>
      </w:r>
      <w:r w:rsidR="003D3551" w:rsidRPr="00B66FF3">
        <w:rPr>
          <w:rFonts w:ascii="Times New Roman" w:hAnsi="Times New Roman" w:cs="Times New Roman"/>
          <w:sz w:val="24"/>
          <w:szCs w:val="24"/>
        </w:rPr>
        <w:t xml:space="preserve">, </w:t>
      </w:r>
      <w:r w:rsidR="00DA331A">
        <w:rPr>
          <w:rFonts w:ascii="Times New Roman" w:hAnsi="Times New Roman" w:cs="Times New Roman"/>
          <w:sz w:val="24"/>
          <w:szCs w:val="24"/>
        </w:rPr>
        <w:t>over</w:t>
      </w:r>
      <w:r w:rsidR="002B7AFB" w:rsidRPr="00B66FF3">
        <w:rPr>
          <w:rFonts w:ascii="Times New Roman" w:hAnsi="Times New Roman" w:cs="Times New Roman"/>
          <w:sz w:val="24"/>
          <w:szCs w:val="24"/>
        </w:rPr>
        <w:t xml:space="preserve"> </w:t>
      </w:r>
      <w:r w:rsidR="00062C47">
        <w:rPr>
          <w:rFonts w:ascii="Times New Roman" w:hAnsi="Times New Roman" w:cs="Times New Roman"/>
          <w:sz w:val="24"/>
          <w:szCs w:val="24"/>
        </w:rPr>
        <w:t>30</w:t>
      </w:r>
      <w:r w:rsidR="003D3551" w:rsidRPr="00B66FF3">
        <w:rPr>
          <w:rFonts w:ascii="Times New Roman" w:hAnsi="Times New Roman" w:cs="Times New Roman"/>
          <w:sz w:val="24"/>
          <w:szCs w:val="24"/>
        </w:rPr>
        <w:t xml:space="preserve"> additional research articles have been published using these NLSY</w:t>
      </w:r>
      <w:r w:rsidR="00F61B3F" w:rsidRPr="00B66FF3">
        <w:rPr>
          <w:rFonts w:ascii="Times New Roman" w:hAnsi="Times New Roman" w:cs="Times New Roman"/>
          <w:sz w:val="24"/>
          <w:szCs w:val="24"/>
        </w:rPr>
        <w:t>-</w:t>
      </w:r>
      <w:r w:rsidR="003D3551" w:rsidRPr="00B66FF3">
        <w:rPr>
          <w:rFonts w:ascii="Times New Roman" w:hAnsi="Times New Roman" w:cs="Times New Roman"/>
          <w:sz w:val="24"/>
          <w:szCs w:val="24"/>
        </w:rPr>
        <w:t>C</w:t>
      </w:r>
      <w:r w:rsidR="00F61B3F" w:rsidRPr="00B66FF3">
        <w:rPr>
          <w:rFonts w:ascii="Times New Roman" w:hAnsi="Times New Roman" w:cs="Times New Roman"/>
          <w:sz w:val="24"/>
          <w:szCs w:val="24"/>
        </w:rPr>
        <w:t>/YA</w:t>
      </w:r>
      <w:r w:rsidR="003D3551" w:rsidRPr="00B66FF3">
        <w:rPr>
          <w:rFonts w:ascii="Times New Roman" w:hAnsi="Times New Roman" w:cs="Times New Roman"/>
          <w:sz w:val="24"/>
          <w:szCs w:val="24"/>
        </w:rPr>
        <w:t xml:space="preserve"> kinship links.</w:t>
      </w:r>
    </w:p>
    <w:p w:rsidR="00397085" w:rsidRDefault="009844A1"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NLSYC linking algorithm was successful enough </w:t>
      </w:r>
      <w:r w:rsidR="00397085">
        <w:rPr>
          <w:rFonts w:ascii="Times New Roman" w:hAnsi="Times New Roman" w:cs="Times New Roman"/>
          <w:i/>
          <w:sz w:val="24"/>
          <w:szCs w:val="24"/>
        </w:rPr>
        <w:t xml:space="preserve">to justify development of </w:t>
      </w:r>
      <w:r w:rsidRPr="00B66FF3">
        <w:rPr>
          <w:rFonts w:ascii="Times New Roman" w:hAnsi="Times New Roman" w:cs="Times New Roman"/>
          <w:sz w:val="24"/>
          <w:szCs w:val="24"/>
        </w:rPr>
        <w:t xml:space="preserve">similar linking algorithms for the original NLSY79 dataset.  </w:t>
      </w:r>
      <w:r w:rsidR="00397085" w:rsidRPr="00397085">
        <w:rPr>
          <w:rFonts w:ascii="Times New Roman" w:hAnsi="Times New Roman" w:cs="Times New Roman"/>
          <w:i/>
          <w:sz w:val="24"/>
          <w:szCs w:val="24"/>
        </w:rPr>
        <w:t>The NLSY79 provided</w:t>
      </w:r>
      <w:r w:rsidRPr="00B66FF3">
        <w:rPr>
          <w:rFonts w:ascii="Times New Roman" w:hAnsi="Times New Roman" w:cs="Times New Roman"/>
          <w:sz w:val="24"/>
          <w:szCs w:val="24"/>
        </w:rPr>
        <w:t xml:space="preserve"> a much more difficult linking </w:t>
      </w:r>
      <w:r w:rsidR="00CD1E6C">
        <w:rPr>
          <w:rFonts w:ascii="Times New Roman" w:hAnsi="Times New Roman" w:cs="Times New Roman"/>
          <w:sz w:val="24"/>
          <w:szCs w:val="24"/>
        </w:rPr>
        <w:t>challenge</w:t>
      </w:r>
      <w:r w:rsidRPr="00B66FF3">
        <w:rPr>
          <w:rFonts w:ascii="Times New Roman" w:hAnsi="Times New Roman" w:cs="Times New Roman"/>
          <w:sz w:val="24"/>
          <w:szCs w:val="24"/>
        </w:rPr>
        <w:t>, because there were many different types of relatedness in the original NLSY79 households</w:t>
      </w:r>
      <w:r w:rsidR="00CA343D" w:rsidRPr="00B66FF3">
        <w:rPr>
          <w:rFonts w:ascii="Times New Roman" w:hAnsi="Times New Roman" w:cs="Times New Roman"/>
          <w:sz w:val="24"/>
          <w:szCs w:val="24"/>
        </w:rPr>
        <w:t xml:space="preserve">; </w:t>
      </w:r>
      <w:r w:rsidR="00516AAC">
        <w:rPr>
          <w:rFonts w:ascii="Times New Roman" w:hAnsi="Times New Roman" w:cs="Times New Roman"/>
          <w:sz w:val="24"/>
          <w:szCs w:val="24"/>
        </w:rPr>
        <w:t>successful linking required</w:t>
      </w:r>
      <w:r w:rsidR="00CA343D" w:rsidRPr="00B66FF3">
        <w:rPr>
          <w:rFonts w:ascii="Times New Roman" w:hAnsi="Times New Roman" w:cs="Times New Roman"/>
          <w:sz w:val="24"/>
          <w:szCs w:val="24"/>
        </w:rPr>
        <w:t xml:space="preserve"> t</w:t>
      </w:r>
      <w:r w:rsidR="003D3551" w:rsidRPr="00B66FF3">
        <w:rPr>
          <w:rFonts w:ascii="Times New Roman" w:hAnsi="Times New Roman" w:cs="Times New Roman"/>
          <w:sz w:val="24"/>
          <w:szCs w:val="24"/>
        </w:rPr>
        <w:t xml:space="preserve">hree </w:t>
      </w:r>
      <w:r w:rsidR="00CA343D" w:rsidRPr="00B66FF3">
        <w:rPr>
          <w:rFonts w:ascii="Times New Roman" w:hAnsi="Times New Roman" w:cs="Times New Roman"/>
          <w:sz w:val="24"/>
          <w:szCs w:val="24"/>
        </w:rPr>
        <w:t xml:space="preserve">different programming efforts </w:t>
      </w:r>
      <w:r w:rsidR="003D3551" w:rsidRPr="00B66FF3">
        <w:rPr>
          <w:rFonts w:ascii="Times New Roman" w:hAnsi="Times New Roman" w:cs="Times New Roman"/>
          <w:sz w:val="24"/>
          <w:szCs w:val="24"/>
        </w:rPr>
        <w:t xml:space="preserve">between 1992 and 1996 </w:t>
      </w:r>
      <w:r w:rsidR="00CA343D" w:rsidRPr="00B66FF3">
        <w:rPr>
          <w:rFonts w:ascii="Times New Roman" w:hAnsi="Times New Roman" w:cs="Times New Roman"/>
          <w:sz w:val="24"/>
          <w:szCs w:val="24"/>
        </w:rPr>
        <w:t>to produce useful NLSY79 kinship links</w:t>
      </w:r>
      <w:r w:rsidRPr="00B66FF3">
        <w:rPr>
          <w:rFonts w:ascii="Times New Roman" w:hAnsi="Times New Roman" w:cs="Times New Roman"/>
          <w:sz w:val="24"/>
          <w:szCs w:val="24"/>
        </w:rPr>
        <w:t>.  The first</w:t>
      </w:r>
      <w:r w:rsidR="003D3551" w:rsidRPr="00B66FF3">
        <w:rPr>
          <w:rFonts w:ascii="Times New Roman" w:hAnsi="Times New Roman" w:cs="Times New Roman"/>
          <w:sz w:val="24"/>
          <w:szCs w:val="24"/>
        </w:rPr>
        <w:t xml:space="preserve"> two</w:t>
      </w:r>
      <w:r w:rsidRPr="00B66FF3">
        <w:rPr>
          <w:rFonts w:ascii="Times New Roman" w:hAnsi="Times New Roman" w:cs="Times New Roman"/>
          <w:sz w:val="24"/>
          <w:szCs w:val="24"/>
        </w:rPr>
        <w:t xml:space="preserve"> linking effort</w:t>
      </w:r>
      <w:r w:rsidR="003D3551" w:rsidRPr="00B66FF3">
        <w:rPr>
          <w:rFonts w:ascii="Times New Roman" w:hAnsi="Times New Roman" w:cs="Times New Roman"/>
          <w:sz w:val="24"/>
          <w:szCs w:val="24"/>
        </w:rPr>
        <w:t>s</w:t>
      </w:r>
      <w:r w:rsidRPr="00B66FF3">
        <w:rPr>
          <w:rFonts w:ascii="Times New Roman" w:hAnsi="Times New Roman" w:cs="Times New Roman"/>
          <w:sz w:val="24"/>
          <w:szCs w:val="24"/>
        </w:rPr>
        <w:t xml:space="preserve"> w</w:t>
      </w:r>
      <w:r w:rsidR="003D3551" w:rsidRPr="00B66FF3">
        <w:rPr>
          <w:rFonts w:ascii="Times New Roman" w:hAnsi="Times New Roman" w:cs="Times New Roman"/>
          <w:sz w:val="24"/>
          <w:szCs w:val="24"/>
        </w:rPr>
        <w:t>ere</w:t>
      </w:r>
      <w:r w:rsidRPr="00B66FF3">
        <w:rPr>
          <w:rFonts w:ascii="Times New Roman" w:hAnsi="Times New Roman" w:cs="Times New Roman"/>
          <w:sz w:val="24"/>
          <w:szCs w:val="24"/>
        </w:rPr>
        <w:t xml:space="preserve"> tested in validation exercise</w:t>
      </w:r>
      <w:r w:rsidR="00CE0326">
        <w:rPr>
          <w:rFonts w:ascii="Times New Roman" w:hAnsi="Times New Roman" w:cs="Times New Roman"/>
          <w:sz w:val="24"/>
          <w:szCs w:val="24"/>
        </w:rPr>
        <w:t>s</w:t>
      </w:r>
      <w:r w:rsidRPr="00B66FF3">
        <w:rPr>
          <w:rFonts w:ascii="Times New Roman" w:hAnsi="Times New Roman" w:cs="Times New Roman"/>
          <w:sz w:val="24"/>
          <w:szCs w:val="24"/>
        </w:rPr>
        <w:t xml:space="preserve"> similar to the original NLSYC validation </w:t>
      </w:r>
      <w:r w:rsidR="00CE0326">
        <w:rPr>
          <w:rFonts w:ascii="Times New Roman" w:hAnsi="Times New Roman" w:cs="Times New Roman"/>
          <w:sz w:val="24"/>
          <w:szCs w:val="24"/>
        </w:rPr>
        <w:t>analysis</w:t>
      </w:r>
      <w:r w:rsidRPr="00B66FF3">
        <w:rPr>
          <w:rFonts w:ascii="Times New Roman" w:hAnsi="Times New Roman" w:cs="Times New Roman"/>
          <w:sz w:val="24"/>
          <w:szCs w:val="24"/>
        </w:rPr>
        <w:t xml:space="preserve"> (in which biometrical models were fit to phenotypes -- height and weight -- with known heritability structure), and rejected as a useful set of kinship links.</w:t>
      </w:r>
      <w:r w:rsidR="001734F9" w:rsidRPr="00B66FF3">
        <w:rPr>
          <w:rFonts w:ascii="Times New Roman" w:hAnsi="Times New Roman" w:cs="Times New Roman"/>
          <w:sz w:val="24"/>
          <w:szCs w:val="24"/>
        </w:rPr>
        <w:t xml:space="preserve">  The algorithm was re-written using  overlapping and different survey questions, and th</w:t>
      </w:r>
      <w:r w:rsidR="002B7AFB" w:rsidRPr="00B66FF3">
        <w:rPr>
          <w:rFonts w:ascii="Times New Roman" w:hAnsi="Times New Roman" w:cs="Times New Roman"/>
          <w:sz w:val="24"/>
          <w:szCs w:val="24"/>
        </w:rPr>
        <w:t>e third</w:t>
      </w:r>
      <w:r w:rsidR="001734F9" w:rsidRPr="00B66FF3">
        <w:rPr>
          <w:rFonts w:ascii="Times New Roman" w:hAnsi="Times New Roman" w:cs="Times New Roman"/>
          <w:sz w:val="24"/>
          <w:szCs w:val="24"/>
        </w:rPr>
        <w:t xml:space="preserve"> set of kinship links </w:t>
      </w:r>
      <w:r w:rsidR="00397085">
        <w:rPr>
          <w:rFonts w:ascii="Times New Roman" w:hAnsi="Times New Roman" w:cs="Times New Roman"/>
          <w:sz w:val="24"/>
          <w:szCs w:val="24"/>
        </w:rPr>
        <w:t>satisfied our</w:t>
      </w:r>
      <w:r w:rsidR="001734F9" w:rsidRPr="00B66FF3">
        <w:rPr>
          <w:rFonts w:ascii="Times New Roman" w:hAnsi="Times New Roman" w:cs="Times New Roman"/>
          <w:sz w:val="24"/>
          <w:szCs w:val="24"/>
        </w:rPr>
        <w:t xml:space="preserve"> validation</w:t>
      </w:r>
      <w:r w:rsidR="00516AAC">
        <w:rPr>
          <w:rFonts w:ascii="Times New Roman" w:hAnsi="Times New Roman" w:cs="Times New Roman"/>
          <w:sz w:val="24"/>
          <w:szCs w:val="24"/>
        </w:rPr>
        <w:t xml:space="preserve"> analyses</w:t>
      </w:r>
      <w:r w:rsidR="001734F9" w:rsidRPr="00B66FF3">
        <w:rPr>
          <w:rFonts w:ascii="Times New Roman" w:hAnsi="Times New Roman" w:cs="Times New Roman"/>
          <w:sz w:val="24"/>
          <w:szCs w:val="24"/>
        </w:rPr>
        <w:t xml:space="preserve">.  </w:t>
      </w:r>
      <w:r w:rsidR="00516AAC">
        <w:rPr>
          <w:rFonts w:ascii="Times New Roman" w:hAnsi="Times New Roman" w:cs="Times New Roman"/>
          <w:sz w:val="24"/>
          <w:szCs w:val="24"/>
        </w:rPr>
        <w:t>O</w:t>
      </w:r>
      <w:r w:rsidR="00145B2A" w:rsidRPr="00B66FF3">
        <w:rPr>
          <w:rFonts w:ascii="Times New Roman" w:hAnsi="Times New Roman" w:cs="Times New Roman"/>
          <w:sz w:val="24"/>
          <w:szCs w:val="24"/>
        </w:rPr>
        <w:t>f the targeted 3</w:t>
      </w:r>
      <w:r w:rsidR="008F6629">
        <w:rPr>
          <w:rFonts w:ascii="Times New Roman" w:hAnsi="Times New Roman" w:cs="Times New Roman"/>
          <w:sz w:val="24"/>
          <w:szCs w:val="24"/>
        </w:rPr>
        <w:t>,</w:t>
      </w:r>
      <w:r w:rsidR="00145B2A" w:rsidRPr="00B66FF3">
        <w:rPr>
          <w:rFonts w:ascii="Times New Roman" w:hAnsi="Times New Roman" w:cs="Times New Roman"/>
          <w:sz w:val="24"/>
          <w:szCs w:val="24"/>
        </w:rPr>
        <w:t>890 kinship pairs</w:t>
      </w:r>
      <w:r w:rsidR="00516AAC">
        <w:rPr>
          <w:rFonts w:ascii="Times New Roman" w:hAnsi="Times New Roman" w:cs="Times New Roman"/>
          <w:sz w:val="24"/>
          <w:szCs w:val="24"/>
        </w:rPr>
        <w:t>, 2,470</w:t>
      </w:r>
      <w:r w:rsidR="00145B2A" w:rsidRPr="00B66FF3">
        <w:rPr>
          <w:rFonts w:ascii="Times New Roman" w:hAnsi="Times New Roman" w:cs="Times New Roman"/>
          <w:sz w:val="24"/>
          <w:szCs w:val="24"/>
        </w:rPr>
        <w:t xml:space="preserve"> (63%) were successfully classified.  </w:t>
      </w:r>
      <w:r w:rsidR="001734F9" w:rsidRPr="00B66FF3">
        <w:rPr>
          <w:rFonts w:ascii="Times New Roman" w:hAnsi="Times New Roman" w:cs="Times New Roman"/>
          <w:sz w:val="24"/>
          <w:szCs w:val="24"/>
        </w:rPr>
        <w:t xml:space="preserve">The first </w:t>
      </w:r>
      <w:r w:rsidR="009C3B54">
        <w:rPr>
          <w:rFonts w:ascii="Times New Roman" w:hAnsi="Times New Roman" w:cs="Times New Roman"/>
          <w:sz w:val="24"/>
          <w:szCs w:val="24"/>
        </w:rPr>
        <w:t xml:space="preserve">NLSY79 kinship link </w:t>
      </w:r>
      <w:r w:rsidR="001734F9" w:rsidRPr="00B66FF3">
        <w:rPr>
          <w:rFonts w:ascii="Times New Roman" w:hAnsi="Times New Roman" w:cs="Times New Roman"/>
          <w:sz w:val="24"/>
          <w:szCs w:val="24"/>
        </w:rPr>
        <w:t>publication was Rodgers, Rowe, and Buste</w:t>
      </w:r>
      <w:r w:rsidR="00650D6C" w:rsidRPr="00B66FF3">
        <w:rPr>
          <w:rFonts w:ascii="Times New Roman" w:hAnsi="Times New Roman" w:cs="Times New Roman"/>
          <w:sz w:val="24"/>
          <w:szCs w:val="24"/>
        </w:rPr>
        <w:t>r (1999), reporting heritabilities</w:t>
      </w:r>
      <w:r w:rsidR="001734F9" w:rsidRPr="00B66FF3">
        <w:rPr>
          <w:rFonts w:ascii="Times New Roman" w:hAnsi="Times New Roman" w:cs="Times New Roman"/>
          <w:sz w:val="24"/>
          <w:szCs w:val="24"/>
        </w:rPr>
        <w:t xml:space="preserve"> and shared environmental variance associated with age at first intercourse.</w:t>
      </w:r>
      <w:r w:rsidR="003D3551" w:rsidRPr="00B66FF3">
        <w:rPr>
          <w:rFonts w:ascii="Times New Roman" w:hAnsi="Times New Roman" w:cs="Times New Roman"/>
          <w:sz w:val="24"/>
          <w:szCs w:val="24"/>
        </w:rPr>
        <w:t xml:space="preserve"> </w:t>
      </w:r>
      <w:r w:rsidR="002B7AFB" w:rsidRPr="00B66FF3">
        <w:rPr>
          <w:rFonts w:ascii="Times New Roman" w:hAnsi="Times New Roman" w:cs="Times New Roman"/>
          <w:sz w:val="24"/>
          <w:szCs w:val="24"/>
        </w:rPr>
        <w:t xml:space="preserve"> </w:t>
      </w:r>
      <w:r w:rsidR="00062C47">
        <w:rPr>
          <w:rFonts w:ascii="Times New Roman" w:hAnsi="Times New Roman" w:cs="Times New Roman"/>
          <w:sz w:val="24"/>
          <w:szCs w:val="24"/>
        </w:rPr>
        <w:t xml:space="preserve">Since, around 20 research papers have been published using the NLSY79 kinship links.  </w:t>
      </w:r>
    </w:p>
    <w:p w:rsidR="00516AAC" w:rsidRDefault="00992B97"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Despite </w:t>
      </w:r>
      <w:r w:rsidR="009C3B54">
        <w:rPr>
          <w:rFonts w:ascii="Times New Roman" w:hAnsi="Times New Roman" w:cs="Times New Roman"/>
          <w:sz w:val="24"/>
          <w:szCs w:val="24"/>
        </w:rPr>
        <w:t>demonstrated</w:t>
      </w:r>
      <w:r w:rsidRPr="00B66FF3">
        <w:rPr>
          <w:rFonts w:ascii="Times New Roman" w:hAnsi="Times New Roman" w:cs="Times New Roman"/>
          <w:sz w:val="24"/>
          <w:szCs w:val="24"/>
        </w:rPr>
        <w:t xml:space="preserve"> concurrent validity with other research results, validation support,</w:t>
      </w:r>
      <w:r w:rsidR="00CA343D" w:rsidRPr="00B66FF3">
        <w:rPr>
          <w:rFonts w:ascii="Times New Roman" w:hAnsi="Times New Roman" w:cs="Times New Roman"/>
          <w:sz w:val="24"/>
          <w:szCs w:val="24"/>
        </w:rPr>
        <w:t xml:space="preserve"> and a growing publication stream,</w:t>
      </w:r>
      <w:r w:rsidRPr="00B66FF3">
        <w:rPr>
          <w:rFonts w:ascii="Times New Roman" w:hAnsi="Times New Roman" w:cs="Times New Roman"/>
          <w:sz w:val="24"/>
          <w:szCs w:val="24"/>
        </w:rPr>
        <w:t xml:space="preserve"> </w:t>
      </w:r>
      <w:r w:rsidR="009C3B54">
        <w:rPr>
          <w:rFonts w:ascii="Times New Roman" w:hAnsi="Times New Roman" w:cs="Times New Roman"/>
          <w:sz w:val="24"/>
          <w:szCs w:val="24"/>
        </w:rPr>
        <w:t xml:space="preserve">a subset of behavior genetic researchers criticized </w:t>
      </w:r>
      <w:r w:rsidRPr="00B66FF3">
        <w:rPr>
          <w:rFonts w:ascii="Times New Roman" w:hAnsi="Times New Roman" w:cs="Times New Roman"/>
          <w:sz w:val="24"/>
          <w:szCs w:val="24"/>
        </w:rPr>
        <w:t>the early kinship links</w:t>
      </w:r>
      <w:r w:rsidR="009C3B54">
        <w:rPr>
          <w:rFonts w:ascii="Times New Roman" w:hAnsi="Times New Roman" w:cs="Times New Roman"/>
          <w:sz w:val="24"/>
          <w:szCs w:val="24"/>
        </w:rPr>
        <w:t xml:space="preserve"> (within</w:t>
      </w:r>
      <w:r w:rsidR="003D3551" w:rsidRPr="00B66FF3">
        <w:rPr>
          <w:rFonts w:ascii="Times New Roman" w:hAnsi="Times New Roman" w:cs="Times New Roman"/>
          <w:sz w:val="24"/>
          <w:szCs w:val="24"/>
        </w:rPr>
        <w:t xml:space="preserve"> reviewer comments, </w:t>
      </w:r>
      <w:r w:rsidR="001E2CA4">
        <w:rPr>
          <w:rFonts w:ascii="Times New Roman" w:hAnsi="Times New Roman" w:cs="Times New Roman"/>
          <w:sz w:val="24"/>
          <w:szCs w:val="24"/>
        </w:rPr>
        <w:t xml:space="preserve">conference </w:t>
      </w:r>
      <w:r w:rsidR="003D3551" w:rsidRPr="00B66FF3">
        <w:rPr>
          <w:rFonts w:ascii="Times New Roman" w:hAnsi="Times New Roman" w:cs="Times New Roman"/>
          <w:sz w:val="24"/>
          <w:szCs w:val="24"/>
        </w:rPr>
        <w:t>discussion</w:t>
      </w:r>
      <w:r w:rsidR="001E2CA4">
        <w:rPr>
          <w:rFonts w:ascii="Times New Roman" w:hAnsi="Times New Roman" w:cs="Times New Roman"/>
          <w:sz w:val="24"/>
          <w:szCs w:val="24"/>
        </w:rPr>
        <w:t>s</w:t>
      </w:r>
      <w:r w:rsidR="003D3551" w:rsidRPr="00B66FF3">
        <w:rPr>
          <w:rFonts w:ascii="Times New Roman" w:hAnsi="Times New Roman" w:cs="Times New Roman"/>
          <w:sz w:val="24"/>
          <w:szCs w:val="24"/>
        </w:rPr>
        <w:t>, and direct e-mails</w:t>
      </w:r>
      <w:r w:rsidR="009C3B54">
        <w:rPr>
          <w:rFonts w:ascii="Times New Roman" w:hAnsi="Times New Roman" w:cs="Times New Roman"/>
          <w:sz w:val="24"/>
          <w:szCs w:val="24"/>
        </w:rPr>
        <w:t>)</w:t>
      </w:r>
      <w:r w:rsidRPr="00B66FF3">
        <w:rPr>
          <w:rFonts w:ascii="Times New Roman" w:hAnsi="Times New Roman" w:cs="Times New Roman"/>
          <w:sz w:val="24"/>
          <w:szCs w:val="24"/>
        </w:rPr>
        <w:t xml:space="preserve">. </w:t>
      </w:r>
      <w:r w:rsidR="005277B6" w:rsidRPr="00B66FF3">
        <w:rPr>
          <w:rFonts w:ascii="Times New Roman" w:hAnsi="Times New Roman" w:cs="Times New Roman"/>
          <w:sz w:val="24"/>
          <w:szCs w:val="24"/>
        </w:rPr>
        <w:t>Some criticism w</w:t>
      </w:r>
      <w:r w:rsidR="009C3B54">
        <w:rPr>
          <w:rFonts w:ascii="Times New Roman" w:hAnsi="Times New Roman" w:cs="Times New Roman"/>
          <w:sz w:val="24"/>
          <w:szCs w:val="24"/>
        </w:rPr>
        <w:t>as</w:t>
      </w:r>
      <w:r w:rsidR="005277B6" w:rsidRPr="00B66FF3">
        <w:rPr>
          <w:rFonts w:ascii="Times New Roman" w:hAnsi="Times New Roman" w:cs="Times New Roman"/>
          <w:sz w:val="24"/>
          <w:szCs w:val="24"/>
        </w:rPr>
        <w:t xml:space="preserve"> entirely justified, some arguably not. </w:t>
      </w:r>
      <w:r w:rsidR="009C3B54">
        <w:rPr>
          <w:rFonts w:ascii="Times New Roman" w:hAnsi="Times New Roman" w:cs="Times New Roman"/>
          <w:sz w:val="24"/>
          <w:szCs w:val="24"/>
        </w:rPr>
        <w:t xml:space="preserve"> Critics</w:t>
      </w:r>
      <w:r w:rsidRPr="00B66FF3">
        <w:rPr>
          <w:rFonts w:ascii="Times New Roman" w:hAnsi="Times New Roman" w:cs="Times New Roman"/>
          <w:sz w:val="24"/>
          <w:szCs w:val="24"/>
        </w:rPr>
        <w:t xml:space="preserve"> tended to focus on the relatively low linking rates (6</w:t>
      </w:r>
      <w:r w:rsidR="002B7AFB" w:rsidRPr="00B66FF3">
        <w:rPr>
          <w:rFonts w:ascii="Times New Roman" w:hAnsi="Times New Roman" w:cs="Times New Roman"/>
          <w:sz w:val="24"/>
          <w:szCs w:val="24"/>
        </w:rPr>
        <w:t>3</w:t>
      </w:r>
      <w:r w:rsidRPr="00B66FF3">
        <w:rPr>
          <w:rFonts w:ascii="Times New Roman" w:hAnsi="Times New Roman" w:cs="Times New Roman"/>
          <w:sz w:val="24"/>
          <w:szCs w:val="24"/>
        </w:rPr>
        <w:t xml:space="preserve">% of eligible links were </w:t>
      </w:r>
      <w:r w:rsidR="009C3B54">
        <w:rPr>
          <w:rFonts w:ascii="Times New Roman" w:hAnsi="Times New Roman" w:cs="Times New Roman"/>
          <w:sz w:val="24"/>
          <w:szCs w:val="24"/>
        </w:rPr>
        <w:t>specified</w:t>
      </w:r>
      <w:r w:rsidRPr="00B66FF3">
        <w:rPr>
          <w:rFonts w:ascii="Times New Roman" w:hAnsi="Times New Roman" w:cs="Times New Roman"/>
          <w:sz w:val="24"/>
          <w:szCs w:val="24"/>
        </w:rPr>
        <w:t xml:space="preserve"> in the NLSY79 data) and on lack of direct ascertainment to distinguish full and half siblings.  </w:t>
      </w:r>
      <w:r w:rsidR="00932BA2">
        <w:rPr>
          <w:rFonts w:ascii="Times New Roman" w:hAnsi="Times New Roman" w:cs="Times New Roman"/>
          <w:sz w:val="24"/>
          <w:szCs w:val="24"/>
        </w:rPr>
        <w:t xml:space="preserve">One </w:t>
      </w:r>
      <w:r w:rsidR="009C3B54">
        <w:rPr>
          <w:rFonts w:ascii="Times New Roman" w:hAnsi="Times New Roman" w:cs="Times New Roman"/>
          <w:sz w:val="24"/>
          <w:szCs w:val="24"/>
        </w:rPr>
        <w:t>set</w:t>
      </w:r>
      <w:r w:rsidR="00932BA2">
        <w:rPr>
          <w:rFonts w:ascii="Times New Roman" w:hAnsi="Times New Roman" w:cs="Times New Roman"/>
          <w:sz w:val="24"/>
          <w:szCs w:val="24"/>
        </w:rPr>
        <w:t xml:space="preserve"> of c</w:t>
      </w:r>
      <w:r w:rsidRPr="00B66FF3">
        <w:rPr>
          <w:rFonts w:ascii="Times New Roman" w:hAnsi="Times New Roman" w:cs="Times New Roman"/>
          <w:sz w:val="24"/>
          <w:szCs w:val="24"/>
        </w:rPr>
        <w:t xml:space="preserve">ritics </w:t>
      </w:r>
      <w:r w:rsidR="001E2CA4">
        <w:rPr>
          <w:rFonts w:ascii="Times New Roman" w:hAnsi="Times New Roman" w:cs="Times New Roman"/>
          <w:sz w:val="24"/>
          <w:szCs w:val="24"/>
        </w:rPr>
        <w:t>often</w:t>
      </w:r>
      <w:r w:rsidRPr="00B66FF3">
        <w:rPr>
          <w:rFonts w:ascii="Times New Roman" w:hAnsi="Times New Roman" w:cs="Times New Roman"/>
          <w:sz w:val="24"/>
          <w:szCs w:val="24"/>
        </w:rPr>
        <w:t xml:space="preserve"> used highly selected </w:t>
      </w:r>
      <w:r w:rsidRPr="00B66FF3">
        <w:rPr>
          <w:rFonts w:ascii="Times New Roman" w:hAnsi="Times New Roman" w:cs="Times New Roman"/>
          <w:sz w:val="24"/>
          <w:szCs w:val="24"/>
        </w:rPr>
        <w:lastRenderedPageBreak/>
        <w:t>twin samples</w:t>
      </w:r>
      <w:r w:rsidR="009C3B54">
        <w:rPr>
          <w:rFonts w:ascii="Times New Roman" w:hAnsi="Times New Roman" w:cs="Times New Roman"/>
          <w:sz w:val="24"/>
          <w:szCs w:val="24"/>
        </w:rPr>
        <w:t>; we noted that</w:t>
      </w:r>
      <w:r w:rsidRPr="00B66FF3">
        <w:rPr>
          <w:rFonts w:ascii="Times New Roman" w:hAnsi="Times New Roman" w:cs="Times New Roman"/>
          <w:sz w:val="24"/>
          <w:szCs w:val="24"/>
        </w:rPr>
        <w:t xml:space="preserve"> </w:t>
      </w:r>
      <w:r w:rsidR="00CA343D" w:rsidRPr="00B66FF3">
        <w:rPr>
          <w:rFonts w:ascii="Times New Roman" w:hAnsi="Times New Roman" w:cs="Times New Roman"/>
          <w:sz w:val="24"/>
          <w:szCs w:val="24"/>
        </w:rPr>
        <w:t>for external validity</w:t>
      </w:r>
      <w:r w:rsidR="001E2CA4">
        <w:rPr>
          <w:rFonts w:ascii="Times New Roman" w:hAnsi="Times New Roman" w:cs="Times New Roman"/>
          <w:sz w:val="24"/>
          <w:szCs w:val="24"/>
        </w:rPr>
        <w:t>,</w:t>
      </w:r>
      <w:r w:rsidR="00CA343D" w:rsidRPr="00B66FF3">
        <w:rPr>
          <w:rFonts w:ascii="Times New Roman" w:hAnsi="Times New Roman" w:cs="Times New Roman"/>
          <w:sz w:val="24"/>
          <w:szCs w:val="24"/>
        </w:rPr>
        <w:t xml:space="preserve"> </w:t>
      </w:r>
      <w:r w:rsidRPr="00B66FF3">
        <w:rPr>
          <w:rFonts w:ascii="Times New Roman" w:hAnsi="Times New Roman" w:cs="Times New Roman"/>
          <w:sz w:val="24"/>
          <w:szCs w:val="24"/>
        </w:rPr>
        <w:t>6</w:t>
      </w:r>
      <w:r w:rsidR="002B7AFB" w:rsidRPr="00B66FF3">
        <w:rPr>
          <w:rFonts w:ascii="Times New Roman" w:hAnsi="Times New Roman" w:cs="Times New Roman"/>
          <w:sz w:val="24"/>
          <w:szCs w:val="24"/>
        </w:rPr>
        <w:t>3</w:t>
      </w:r>
      <w:r w:rsidRPr="00B66FF3">
        <w:rPr>
          <w:rFonts w:ascii="Times New Roman" w:hAnsi="Times New Roman" w:cs="Times New Roman"/>
          <w:sz w:val="24"/>
          <w:szCs w:val="24"/>
        </w:rPr>
        <w:t xml:space="preserve">% of a probability sample has </w:t>
      </w:r>
      <w:r w:rsidR="009C3B54">
        <w:rPr>
          <w:rFonts w:ascii="Times New Roman" w:hAnsi="Times New Roman" w:cs="Times New Roman"/>
          <w:sz w:val="24"/>
          <w:szCs w:val="24"/>
        </w:rPr>
        <w:t xml:space="preserve">certain slight </w:t>
      </w:r>
      <w:r w:rsidRPr="00B66FF3">
        <w:rPr>
          <w:rFonts w:ascii="Times New Roman" w:hAnsi="Times New Roman" w:cs="Times New Roman"/>
          <w:sz w:val="24"/>
          <w:szCs w:val="24"/>
        </w:rPr>
        <w:t>advantages over volunteer twin samples</w:t>
      </w:r>
      <w:r w:rsidR="00932BA2">
        <w:rPr>
          <w:rFonts w:ascii="Times New Roman" w:hAnsi="Times New Roman" w:cs="Times New Roman"/>
          <w:sz w:val="24"/>
          <w:szCs w:val="24"/>
        </w:rPr>
        <w:t xml:space="preserve">.  </w:t>
      </w:r>
      <w:r w:rsidR="001E2CA4">
        <w:rPr>
          <w:rFonts w:ascii="Times New Roman" w:hAnsi="Times New Roman" w:cs="Times New Roman"/>
          <w:sz w:val="24"/>
          <w:szCs w:val="24"/>
        </w:rPr>
        <w:t>Other</w:t>
      </w:r>
      <w:r w:rsidR="00932BA2">
        <w:rPr>
          <w:rFonts w:ascii="Times New Roman" w:hAnsi="Times New Roman" w:cs="Times New Roman"/>
          <w:sz w:val="24"/>
          <w:szCs w:val="24"/>
        </w:rPr>
        <w:t xml:space="preserve"> critics included </w:t>
      </w:r>
      <w:r w:rsidR="009C3B54">
        <w:rPr>
          <w:rFonts w:ascii="Times New Roman" w:hAnsi="Times New Roman" w:cs="Times New Roman"/>
          <w:sz w:val="24"/>
          <w:szCs w:val="24"/>
        </w:rPr>
        <w:t>researchers</w:t>
      </w:r>
      <w:r w:rsidRPr="00B66FF3">
        <w:rPr>
          <w:rFonts w:ascii="Times New Roman" w:hAnsi="Times New Roman" w:cs="Times New Roman"/>
          <w:sz w:val="24"/>
          <w:szCs w:val="24"/>
        </w:rPr>
        <w:t xml:space="preserve"> </w:t>
      </w:r>
      <w:r w:rsidR="009C3B54">
        <w:rPr>
          <w:rFonts w:ascii="Times New Roman" w:hAnsi="Times New Roman" w:cs="Times New Roman"/>
          <w:sz w:val="24"/>
          <w:szCs w:val="24"/>
        </w:rPr>
        <w:t>using</w:t>
      </w:r>
      <w:r w:rsidRPr="00B66FF3">
        <w:rPr>
          <w:rFonts w:ascii="Times New Roman" w:hAnsi="Times New Roman" w:cs="Times New Roman"/>
          <w:sz w:val="24"/>
          <w:szCs w:val="24"/>
        </w:rPr>
        <w:t xml:space="preserve"> survey</w:t>
      </w:r>
      <w:r w:rsidR="009C3B54">
        <w:rPr>
          <w:rFonts w:ascii="Times New Roman" w:hAnsi="Times New Roman" w:cs="Times New Roman"/>
          <w:sz w:val="24"/>
          <w:szCs w:val="24"/>
        </w:rPr>
        <w:t>-based</w:t>
      </w:r>
      <w:r w:rsidRPr="00B66FF3">
        <w:rPr>
          <w:rFonts w:ascii="Times New Roman" w:hAnsi="Times New Roman" w:cs="Times New Roman"/>
          <w:sz w:val="24"/>
          <w:szCs w:val="24"/>
        </w:rPr>
        <w:t xml:space="preserve"> zygosity determination</w:t>
      </w:r>
      <w:r w:rsidR="009C3B54">
        <w:rPr>
          <w:rFonts w:ascii="Times New Roman" w:hAnsi="Times New Roman" w:cs="Times New Roman"/>
          <w:sz w:val="24"/>
          <w:szCs w:val="24"/>
        </w:rPr>
        <w:t>,</w:t>
      </w:r>
      <w:r w:rsidRPr="00B66FF3">
        <w:rPr>
          <w:rFonts w:ascii="Times New Roman" w:hAnsi="Times New Roman" w:cs="Times New Roman"/>
          <w:sz w:val="24"/>
          <w:szCs w:val="24"/>
        </w:rPr>
        <w:t xml:space="preserve"> </w:t>
      </w:r>
      <w:r w:rsidR="00CA343D" w:rsidRPr="00B66FF3">
        <w:rPr>
          <w:rFonts w:ascii="Times New Roman" w:hAnsi="Times New Roman" w:cs="Times New Roman"/>
          <w:sz w:val="24"/>
          <w:szCs w:val="24"/>
        </w:rPr>
        <w:t>a method often of</w:t>
      </w:r>
      <w:r w:rsidRPr="00B66FF3">
        <w:rPr>
          <w:rFonts w:ascii="Times New Roman" w:hAnsi="Times New Roman" w:cs="Times New Roman"/>
          <w:sz w:val="24"/>
          <w:szCs w:val="24"/>
        </w:rPr>
        <w:t xml:space="preserve"> lower reliability</w:t>
      </w:r>
      <w:r w:rsidR="009C3B54">
        <w:rPr>
          <w:rFonts w:ascii="Times New Roman" w:hAnsi="Times New Roman" w:cs="Times New Roman"/>
          <w:sz w:val="24"/>
          <w:szCs w:val="24"/>
        </w:rPr>
        <w:t>/</w:t>
      </w:r>
      <w:r w:rsidRPr="00B66FF3">
        <w:rPr>
          <w:rFonts w:ascii="Times New Roman" w:hAnsi="Times New Roman" w:cs="Times New Roman"/>
          <w:sz w:val="24"/>
          <w:szCs w:val="24"/>
        </w:rPr>
        <w:t xml:space="preserve">validity than the </w:t>
      </w:r>
      <w:r w:rsidR="009C3B54">
        <w:rPr>
          <w:rFonts w:ascii="Times New Roman" w:hAnsi="Times New Roman" w:cs="Times New Roman"/>
          <w:sz w:val="24"/>
          <w:szCs w:val="24"/>
        </w:rPr>
        <w:t>NLSY algorithms, which used</w:t>
      </w:r>
      <w:r w:rsidRPr="00B66FF3">
        <w:rPr>
          <w:rFonts w:ascii="Times New Roman" w:hAnsi="Times New Roman" w:cs="Times New Roman"/>
          <w:sz w:val="24"/>
          <w:szCs w:val="24"/>
        </w:rPr>
        <w:t xml:space="preserve"> maternal information about the biological fathers of their children.  </w:t>
      </w:r>
      <w:r w:rsidR="001E2CA4">
        <w:rPr>
          <w:rFonts w:ascii="Times New Roman" w:hAnsi="Times New Roman" w:cs="Times New Roman"/>
          <w:sz w:val="24"/>
          <w:szCs w:val="24"/>
        </w:rPr>
        <w:t xml:space="preserve">A third consistent </w:t>
      </w:r>
      <w:r w:rsidRPr="00B66FF3">
        <w:rPr>
          <w:rFonts w:ascii="Times New Roman" w:hAnsi="Times New Roman" w:cs="Times New Roman"/>
          <w:sz w:val="24"/>
          <w:szCs w:val="24"/>
        </w:rPr>
        <w:t xml:space="preserve">criticism involved a category of "ambiguous siblings," NLSY79 and NLSYC kinship pairs who were definitely full or half siblings but who could not be further distinguished.  </w:t>
      </w:r>
      <w:r w:rsidR="001E2CA4">
        <w:rPr>
          <w:rFonts w:ascii="Times New Roman" w:hAnsi="Times New Roman" w:cs="Times New Roman"/>
          <w:sz w:val="24"/>
          <w:szCs w:val="24"/>
        </w:rPr>
        <w:t>In e</w:t>
      </w:r>
      <w:r w:rsidRPr="00B66FF3">
        <w:rPr>
          <w:rFonts w:ascii="Times New Roman" w:hAnsi="Times New Roman" w:cs="Times New Roman"/>
          <w:sz w:val="24"/>
          <w:szCs w:val="24"/>
        </w:rPr>
        <w:t xml:space="preserve">arly </w:t>
      </w:r>
      <w:r w:rsidR="009C3B54">
        <w:rPr>
          <w:rFonts w:ascii="Times New Roman" w:hAnsi="Times New Roman" w:cs="Times New Roman"/>
          <w:sz w:val="24"/>
          <w:szCs w:val="24"/>
        </w:rPr>
        <w:t xml:space="preserve">kinship pair </w:t>
      </w:r>
      <w:r w:rsidRPr="00B66FF3">
        <w:rPr>
          <w:rFonts w:ascii="Times New Roman" w:hAnsi="Times New Roman" w:cs="Times New Roman"/>
          <w:sz w:val="24"/>
          <w:szCs w:val="24"/>
        </w:rPr>
        <w:t>research</w:t>
      </w:r>
      <w:r w:rsidR="001E2CA4">
        <w:rPr>
          <w:rFonts w:ascii="Times New Roman" w:hAnsi="Times New Roman" w:cs="Times New Roman"/>
          <w:sz w:val="24"/>
          <w:szCs w:val="24"/>
        </w:rPr>
        <w:t>,</w:t>
      </w:r>
      <w:r w:rsidRPr="00B66FF3">
        <w:rPr>
          <w:rFonts w:ascii="Times New Roman" w:hAnsi="Times New Roman" w:cs="Times New Roman"/>
          <w:sz w:val="24"/>
          <w:szCs w:val="24"/>
        </w:rPr>
        <w:t xml:space="preserve"> the ambiguous sibling categories had </w:t>
      </w:r>
      <w:r w:rsidR="009C3B54">
        <w:rPr>
          <w:rFonts w:ascii="Times New Roman" w:hAnsi="Times New Roman" w:cs="Times New Roman"/>
          <w:sz w:val="24"/>
          <w:szCs w:val="24"/>
        </w:rPr>
        <w:t xml:space="preserve">phenotypic </w:t>
      </w:r>
      <w:r w:rsidRPr="00B66FF3">
        <w:rPr>
          <w:rFonts w:ascii="Times New Roman" w:hAnsi="Times New Roman" w:cs="Times New Roman"/>
          <w:sz w:val="24"/>
          <w:szCs w:val="24"/>
        </w:rPr>
        <w:t>kinship correlations</w:t>
      </w:r>
      <w:r w:rsidR="009C3B54">
        <w:rPr>
          <w:rFonts w:ascii="Times New Roman" w:hAnsi="Times New Roman" w:cs="Times New Roman"/>
          <w:sz w:val="24"/>
          <w:szCs w:val="24"/>
        </w:rPr>
        <w:t xml:space="preserve"> </w:t>
      </w:r>
      <w:r w:rsidR="001E2CA4">
        <w:rPr>
          <w:rFonts w:ascii="Times New Roman" w:hAnsi="Times New Roman" w:cs="Times New Roman"/>
          <w:sz w:val="24"/>
          <w:szCs w:val="24"/>
        </w:rPr>
        <w:t>midway</w:t>
      </w:r>
      <w:r w:rsidRPr="00B66FF3">
        <w:rPr>
          <w:rFonts w:ascii="Times New Roman" w:hAnsi="Times New Roman" w:cs="Times New Roman"/>
          <w:sz w:val="24"/>
          <w:szCs w:val="24"/>
        </w:rPr>
        <w:t xml:space="preserve"> between half- and full-sibling correlations.  </w:t>
      </w:r>
      <w:r w:rsidR="001E2CA4">
        <w:rPr>
          <w:rFonts w:ascii="Times New Roman" w:hAnsi="Times New Roman" w:cs="Times New Roman"/>
          <w:sz w:val="24"/>
          <w:szCs w:val="24"/>
        </w:rPr>
        <w:t>Given</w:t>
      </w:r>
      <w:r w:rsidRPr="00B66FF3">
        <w:rPr>
          <w:rFonts w:ascii="Times New Roman" w:hAnsi="Times New Roman" w:cs="Times New Roman"/>
          <w:sz w:val="24"/>
          <w:szCs w:val="24"/>
        </w:rPr>
        <w:t xml:space="preserve"> hundred</w:t>
      </w:r>
      <w:r w:rsidR="001E2CA4">
        <w:rPr>
          <w:rFonts w:ascii="Times New Roman" w:hAnsi="Times New Roman" w:cs="Times New Roman"/>
          <w:sz w:val="24"/>
          <w:szCs w:val="24"/>
        </w:rPr>
        <w:t>s of</w:t>
      </w:r>
      <w:r w:rsidRPr="00B66FF3">
        <w:rPr>
          <w:rFonts w:ascii="Times New Roman" w:hAnsi="Times New Roman" w:cs="Times New Roman"/>
          <w:sz w:val="24"/>
          <w:szCs w:val="24"/>
        </w:rPr>
        <w:t xml:space="preserve"> ambiguous pairs in each dataset, th</w:t>
      </w:r>
      <w:r w:rsidR="001E2CA4">
        <w:rPr>
          <w:rFonts w:ascii="Times New Roman" w:hAnsi="Times New Roman" w:cs="Times New Roman"/>
          <w:sz w:val="24"/>
          <w:szCs w:val="24"/>
        </w:rPr>
        <w:t>e</w:t>
      </w:r>
      <w:r w:rsidRPr="00B66FF3">
        <w:rPr>
          <w:rFonts w:ascii="Times New Roman" w:hAnsi="Times New Roman" w:cs="Times New Roman"/>
          <w:sz w:val="24"/>
          <w:szCs w:val="24"/>
        </w:rPr>
        <w:t xml:space="preserve"> category was </w:t>
      </w:r>
      <w:r w:rsidR="002B7AFB" w:rsidRPr="00B66FF3">
        <w:rPr>
          <w:rFonts w:ascii="Times New Roman" w:hAnsi="Times New Roman" w:cs="Times New Roman"/>
          <w:sz w:val="24"/>
          <w:szCs w:val="24"/>
        </w:rPr>
        <w:t>empirically</w:t>
      </w:r>
      <w:r w:rsidRPr="00B66FF3">
        <w:rPr>
          <w:rFonts w:ascii="Times New Roman" w:hAnsi="Times New Roman" w:cs="Times New Roman"/>
          <w:sz w:val="24"/>
          <w:szCs w:val="24"/>
        </w:rPr>
        <w:t xml:space="preserve"> useful, especially </w:t>
      </w:r>
      <w:r w:rsidR="009C3B54">
        <w:rPr>
          <w:rFonts w:ascii="Times New Roman" w:hAnsi="Times New Roman" w:cs="Times New Roman"/>
          <w:sz w:val="24"/>
          <w:szCs w:val="24"/>
        </w:rPr>
        <w:t>for</w:t>
      </w:r>
      <w:r w:rsidRPr="00B66FF3">
        <w:rPr>
          <w:rFonts w:ascii="Times New Roman" w:hAnsi="Times New Roman" w:cs="Times New Roman"/>
          <w:sz w:val="24"/>
          <w:szCs w:val="24"/>
        </w:rPr>
        <w:t xml:space="preserve"> subgroup analyses by race and </w:t>
      </w:r>
      <w:r w:rsidR="001E2CA4">
        <w:rPr>
          <w:rFonts w:ascii="Times New Roman" w:hAnsi="Times New Roman" w:cs="Times New Roman"/>
          <w:sz w:val="24"/>
          <w:szCs w:val="24"/>
        </w:rPr>
        <w:t>g</w:t>
      </w:r>
      <w:r w:rsidRPr="00B66FF3">
        <w:rPr>
          <w:rFonts w:ascii="Times New Roman" w:hAnsi="Times New Roman" w:cs="Times New Roman"/>
          <w:sz w:val="24"/>
          <w:szCs w:val="24"/>
        </w:rPr>
        <w:t>ender</w:t>
      </w:r>
      <w:r w:rsidR="001E2CA4">
        <w:rPr>
          <w:rFonts w:ascii="Times New Roman" w:hAnsi="Times New Roman" w:cs="Times New Roman"/>
          <w:sz w:val="24"/>
          <w:szCs w:val="24"/>
        </w:rPr>
        <w:t>.</w:t>
      </w:r>
      <w:r w:rsidR="00CA343D" w:rsidRPr="00B66FF3">
        <w:rPr>
          <w:rFonts w:ascii="Times New Roman" w:hAnsi="Times New Roman" w:cs="Times New Roman"/>
          <w:sz w:val="24"/>
          <w:szCs w:val="24"/>
        </w:rPr>
        <w:t xml:space="preserve">  </w:t>
      </w:r>
    </w:p>
    <w:p w:rsidR="004B799C" w:rsidRPr="00B66FF3" w:rsidRDefault="00CA343D"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We agree</w:t>
      </w:r>
      <w:r w:rsidR="009C3B54">
        <w:rPr>
          <w:rFonts w:ascii="Times New Roman" w:hAnsi="Times New Roman" w:cs="Times New Roman"/>
          <w:sz w:val="24"/>
          <w:szCs w:val="24"/>
        </w:rPr>
        <w:t>d</w:t>
      </w:r>
      <w:r w:rsidRPr="00B66FF3">
        <w:rPr>
          <w:rFonts w:ascii="Times New Roman" w:hAnsi="Times New Roman" w:cs="Times New Roman"/>
          <w:sz w:val="24"/>
          <w:szCs w:val="24"/>
        </w:rPr>
        <w:t xml:space="preserve"> with many </w:t>
      </w:r>
      <w:r w:rsidR="002B7AFB" w:rsidRPr="00B66FF3">
        <w:rPr>
          <w:rFonts w:ascii="Times New Roman" w:hAnsi="Times New Roman" w:cs="Times New Roman"/>
          <w:sz w:val="24"/>
          <w:szCs w:val="24"/>
        </w:rPr>
        <w:t xml:space="preserve">early </w:t>
      </w:r>
      <w:r w:rsidRPr="00B66FF3">
        <w:rPr>
          <w:rFonts w:ascii="Times New Roman" w:hAnsi="Times New Roman" w:cs="Times New Roman"/>
          <w:sz w:val="24"/>
          <w:szCs w:val="24"/>
        </w:rPr>
        <w:t>criticism</w:t>
      </w:r>
      <w:r w:rsidR="002B7AFB" w:rsidRPr="00B66FF3">
        <w:rPr>
          <w:rFonts w:ascii="Times New Roman" w:hAnsi="Times New Roman" w:cs="Times New Roman"/>
          <w:sz w:val="24"/>
          <w:szCs w:val="24"/>
        </w:rPr>
        <w:t>s</w:t>
      </w:r>
      <w:r w:rsidR="001E2CA4">
        <w:rPr>
          <w:rFonts w:ascii="Times New Roman" w:hAnsi="Times New Roman" w:cs="Times New Roman"/>
          <w:sz w:val="24"/>
          <w:szCs w:val="24"/>
        </w:rPr>
        <w:t>;</w:t>
      </w:r>
      <w:r w:rsidRPr="00B66FF3">
        <w:rPr>
          <w:rFonts w:ascii="Times New Roman" w:hAnsi="Times New Roman" w:cs="Times New Roman"/>
          <w:sz w:val="24"/>
          <w:szCs w:val="24"/>
        </w:rPr>
        <w:t xml:space="preserve"> </w:t>
      </w:r>
      <w:r w:rsidR="001E2CA4">
        <w:rPr>
          <w:rFonts w:ascii="Times New Roman" w:hAnsi="Times New Roman" w:cs="Times New Roman"/>
          <w:sz w:val="24"/>
          <w:szCs w:val="24"/>
        </w:rPr>
        <w:t xml:space="preserve">some of </w:t>
      </w:r>
      <w:r w:rsidRPr="00B66FF3">
        <w:rPr>
          <w:rFonts w:ascii="Times New Roman" w:hAnsi="Times New Roman" w:cs="Times New Roman"/>
          <w:sz w:val="24"/>
          <w:szCs w:val="24"/>
        </w:rPr>
        <w:t xml:space="preserve">these features indeed were threats to internal and external validity.  </w:t>
      </w:r>
      <w:r w:rsidR="002B7AFB" w:rsidRPr="00B66FF3">
        <w:rPr>
          <w:rFonts w:ascii="Times New Roman" w:hAnsi="Times New Roman" w:cs="Times New Roman"/>
          <w:sz w:val="24"/>
          <w:szCs w:val="24"/>
        </w:rPr>
        <w:t>Just as obviously, we reject</w:t>
      </w:r>
      <w:r w:rsidR="001E2CA4">
        <w:rPr>
          <w:rFonts w:ascii="Times New Roman" w:hAnsi="Times New Roman" w:cs="Times New Roman"/>
          <w:sz w:val="24"/>
          <w:szCs w:val="24"/>
        </w:rPr>
        <w:t>ed</w:t>
      </w:r>
      <w:r w:rsidR="002B7AFB" w:rsidRPr="00B66FF3">
        <w:rPr>
          <w:rFonts w:ascii="Times New Roman" w:hAnsi="Times New Roman" w:cs="Times New Roman"/>
          <w:sz w:val="24"/>
          <w:szCs w:val="24"/>
        </w:rPr>
        <w:t xml:space="preserve"> the view that threats to validity automatically disqualify data as scientifically valid</w:t>
      </w:r>
      <w:r w:rsidR="001E2CA4">
        <w:rPr>
          <w:rFonts w:ascii="Times New Roman" w:hAnsi="Times New Roman" w:cs="Times New Roman"/>
          <w:sz w:val="24"/>
          <w:szCs w:val="24"/>
        </w:rPr>
        <w:t>.  We</w:t>
      </w:r>
      <w:r w:rsidR="002B7AFB" w:rsidRPr="00B66FF3">
        <w:rPr>
          <w:rFonts w:ascii="Times New Roman" w:hAnsi="Times New Roman" w:cs="Times New Roman"/>
          <w:sz w:val="24"/>
          <w:szCs w:val="24"/>
        </w:rPr>
        <w:t xml:space="preserve"> prefer to use the tenets of quasi-experimental design methodology </w:t>
      </w:r>
      <w:r w:rsidR="00FD2660" w:rsidRPr="00B66FF3">
        <w:rPr>
          <w:rFonts w:ascii="Times New Roman" w:hAnsi="Times New Roman" w:cs="Times New Roman"/>
          <w:sz w:val="24"/>
          <w:szCs w:val="24"/>
        </w:rPr>
        <w:t>(e.g., Shadish, Cook, &amp; Campbell, 200</w:t>
      </w:r>
      <w:r w:rsidR="00FD2660">
        <w:rPr>
          <w:rFonts w:ascii="Times New Roman" w:hAnsi="Times New Roman" w:cs="Times New Roman"/>
          <w:sz w:val="24"/>
          <w:szCs w:val="24"/>
        </w:rPr>
        <w:t>2</w:t>
      </w:r>
      <w:r w:rsidR="00FD2660" w:rsidRPr="00B66FF3">
        <w:rPr>
          <w:rFonts w:ascii="Times New Roman" w:hAnsi="Times New Roman" w:cs="Times New Roman"/>
          <w:sz w:val="24"/>
          <w:szCs w:val="24"/>
        </w:rPr>
        <w:t>)</w:t>
      </w:r>
      <w:r w:rsidR="00FD2660">
        <w:rPr>
          <w:rFonts w:ascii="Times New Roman" w:hAnsi="Times New Roman" w:cs="Times New Roman"/>
          <w:sz w:val="24"/>
          <w:szCs w:val="24"/>
        </w:rPr>
        <w:t xml:space="preserve"> </w:t>
      </w:r>
      <w:r w:rsidR="002B7AFB" w:rsidRPr="00B66FF3">
        <w:rPr>
          <w:rFonts w:ascii="Times New Roman" w:hAnsi="Times New Roman" w:cs="Times New Roman"/>
          <w:sz w:val="24"/>
          <w:szCs w:val="24"/>
        </w:rPr>
        <w:t xml:space="preserve">to carefully address </w:t>
      </w:r>
      <w:r w:rsidR="001E2CA4">
        <w:rPr>
          <w:rFonts w:ascii="Times New Roman" w:hAnsi="Times New Roman" w:cs="Times New Roman"/>
          <w:sz w:val="24"/>
          <w:szCs w:val="24"/>
        </w:rPr>
        <w:t xml:space="preserve">threats </w:t>
      </w:r>
      <w:r w:rsidR="002B7AFB" w:rsidRPr="00B66FF3">
        <w:rPr>
          <w:rFonts w:ascii="Times New Roman" w:hAnsi="Times New Roman" w:cs="Times New Roman"/>
          <w:sz w:val="24"/>
          <w:szCs w:val="24"/>
        </w:rPr>
        <w:t xml:space="preserve">to </w:t>
      </w:r>
      <w:r w:rsidR="001E2CA4">
        <w:rPr>
          <w:rFonts w:ascii="Times New Roman" w:hAnsi="Times New Roman" w:cs="Times New Roman"/>
          <w:sz w:val="24"/>
          <w:szCs w:val="24"/>
        </w:rPr>
        <w:t xml:space="preserve">both </w:t>
      </w:r>
      <w:r w:rsidR="002B7AFB" w:rsidRPr="00B66FF3">
        <w:rPr>
          <w:rFonts w:ascii="Times New Roman" w:hAnsi="Times New Roman" w:cs="Times New Roman"/>
          <w:sz w:val="24"/>
          <w:szCs w:val="24"/>
        </w:rPr>
        <w:t>internal and external validity.  Further, w</w:t>
      </w:r>
      <w:r w:rsidRPr="00B66FF3">
        <w:rPr>
          <w:rFonts w:ascii="Times New Roman" w:hAnsi="Times New Roman" w:cs="Times New Roman"/>
          <w:sz w:val="24"/>
          <w:szCs w:val="24"/>
        </w:rPr>
        <w:t>e have consistently argued the irony of some criticisms, given that behavior genetics has built its foundation and reputation on the use of creative and opportunistic kinship links (</w:t>
      </w:r>
      <w:r w:rsidR="001E2CA4">
        <w:rPr>
          <w:rFonts w:ascii="Times New Roman" w:hAnsi="Times New Roman" w:cs="Times New Roman"/>
          <w:sz w:val="24"/>
          <w:szCs w:val="24"/>
        </w:rPr>
        <w:t>e.g.,</w:t>
      </w:r>
      <w:r w:rsidR="002E13F6">
        <w:rPr>
          <w:rFonts w:ascii="Times New Roman" w:hAnsi="Times New Roman" w:cs="Times New Roman"/>
          <w:sz w:val="24"/>
          <w:szCs w:val="24"/>
        </w:rPr>
        <w:t xml:space="preserve"> adoptive siblings</w:t>
      </w:r>
      <w:r w:rsidR="001E2CA4">
        <w:rPr>
          <w:rFonts w:ascii="Times New Roman" w:hAnsi="Times New Roman" w:cs="Times New Roman"/>
          <w:sz w:val="24"/>
          <w:szCs w:val="24"/>
        </w:rPr>
        <w:t>,</w:t>
      </w:r>
      <w:r w:rsidR="002E13F6">
        <w:rPr>
          <w:rFonts w:ascii="Times New Roman" w:hAnsi="Times New Roman" w:cs="Times New Roman"/>
          <w:sz w:val="24"/>
          <w:szCs w:val="24"/>
        </w:rPr>
        <w:t xml:space="preserve"> </w:t>
      </w:r>
      <w:r w:rsidRPr="00B66FF3">
        <w:rPr>
          <w:rFonts w:ascii="Times New Roman" w:hAnsi="Times New Roman" w:cs="Times New Roman"/>
          <w:sz w:val="24"/>
          <w:szCs w:val="24"/>
        </w:rPr>
        <w:t>MZ</w:t>
      </w:r>
      <w:r w:rsidR="002E13F6">
        <w:rPr>
          <w:rFonts w:ascii="Times New Roman" w:hAnsi="Times New Roman" w:cs="Times New Roman"/>
          <w:sz w:val="24"/>
          <w:szCs w:val="24"/>
        </w:rPr>
        <w:t>/</w:t>
      </w:r>
      <w:r w:rsidRPr="00B66FF3">
        <w:rPr>
          <w:rFonts w:ascii="Times New Roman" w:hAnsi="Times New Roman" w:cs="Times New Roman"/>
          <w:sz w:val="24"/>
          <w:szCs w:val="24"/>
        </w:rPr>
        <w:t>DZ twins raised apart).</w:t>
      </w:r>
      <w:r w:rsidR="005277B6" w:rsidRPr="00B66FF3">
        <w:rPr>
          <w:rFonts w:ascii="Times New Roman" w:hAnsi="Times New Roman" w:cs="Times New Roman"/>
          <w:sz w:val="24"/>
          <w:szCs w:val="24"/>
        </w:rPr>
        <w:t xml:space="preserve">  </w:t>
      </w:r>
      <w:r w:rsidR="001E2CA4">
        <w:rPr>
          <w:rFonts w:ascii="Times New Roman" w:hAnsi="Times New Roman" w:cs="Times New Roman"/>
          <w:sz w:val="24"/>
          <w:szCs w:val="24"/>
        </w:rPr>
        <w:tab/>
        <w:t>Starting in the mid-1990’s, w</w:t>
      </w:r>
      <w:r w:rsidR="004B799C" w:rsidRPr="00B66FF3">
        <w:rPr>
          <w:rFonts w:ascii="Times New Roman" w:hAnsi="Times New Roman" w:cs="Times New Roman"/>
          <w:sz w:val="24"/>
          <w:szCs w:val="24"/>
        </w:rPr>
        <w:t>e spen</w:t>
      </w:r>
      <w:r w:rsidR="009A319D" w:rsidRPr="00B66FF3">
        <w:rPr>
          <w:rFonts w:ascii="Times New Roman" w:hAnsi="Times New Roman" w:cs="Times New Roman"/>
          <w:sz w:val="24"/>
          <w:szCs w:val="24"/>
        </w:rPr>
        <w:t>t</w:t>
      </w:r>
      <w:r w:rsidR="004B799C" w:rsidRPr="00B66FF3">
        <w:rPr>
          <w:rFonts w:ascii="Times New Roman" w:hAnsi="Times New Roman" w:cs="Times New Roman"/>
          <w:sz w:val="24"/>
          <w:szCs w:val="24"/>
        </w:rPr>
        <w:t xml:space="preserve"> a considerable amount of </w:t>
      </w:r>
      <w:r w:rsidR="001E2CA4">
        <w:rPr>
          <w:rFonts w:ascii="Times New Roman" w:hAnsi="Times New Roman" w:cs="Times New Roman"/>
          <w:sz w:val="24"/>
          <w:szCs w:val="24"/>
        </w:rPr>
        <w:t>re</w:t>
      </w:r>
      <w:r w:rsidR="004B799C" w:rsidRPr="00B66FF3">
        <w:rPr>
          <w:rFonts w:ascii="Times New Roman" w:hAnsi="Times New Roman" w:cs="Times New Roman"/>
          <w:sz w:val="24"/>
          <w:szCs w:val="24"/>
        </w:rPr>
        <w:t xml:space="preserve">search effort attempting to get direct ascertainment </w:t>
      </w:r>
      <w:r w:rsidRPr="00B66FF3">
        <w:rPr>
          <w:rFonts w:ascii="Times New Roman" w:hAnsi="Times New Roman" w:cs="Times New Roman"/>
          <w:sz w:val="24"/>
          <w:szCs w:val="24"/>
        </w:rPr>
        <w:t xml:space="preserve">questions </w:t>
      </w:r>
      <w:r w:rsidR="004B799C" w:rsidRPr="00B66FF3">
        <w:rPr>
          <w:rFonts w:ascii="Times New Roman" w:hAnsi="Times New Roman" w:cs="Times New Roman"/>
          <w:sz w:val="24"/>
          <w:szCs w:val="24"/>
        </w:rPr>
        <w:t>onto the NLSY surveys</w:t>
      </w:r>
      <w:r w:rsidR="001E2CA4">
        <w:rPr>
          <w:rFonts w:ascii="Times New Roman" w:hAnsi="Times New Roman" w:cs="Times New Roman"/>
          <w:sz w:val="24"/>
          <w:szCs w:val="24"/>
        </w:rPr>
        <w:t>,</w:t>
      </w:r>
      <w:r w:rsidRPr="00B66FF3">
        <w:rPr>
          <w:rFonts w:ascii="Times New Roman" w:hAnsi="Times New Roman" w:cs="Times New Roman"/>
          <w:sz w:val="24"/>
          <w:szCs w:val="24"/>
        </w:rPr>
        <w:t xml:space="preserve"> </w:t>
      </w:r>
      <w:r w:rsidR="004B799C" w:rsidRPr="00B66FF3">
        <w:rPr>
          <w:rFonts w:ascii="Times New Roman" w:hAnsi="Times New Roman" w:cs="Times New Roman"/>
          <w:sz w:val="24"/>
          <w:szCs w:val="24"/>
        </w:rPr>
        <w:t xml:space="preserve">but with little success.  Economists at </w:t>
      </w:r>
      <w:r w:rsidR="00FD2660">
        <w:rPr>
          <w:rFonts w:ascii="Times New Roman" w:hAnsi="Times New Roman" w:cs="Times New Roman"/>
          <w:sz w:val="24"/>
          <w:szCs w:val="24"/>
        </w:rPr>
        <w:t xml:space="preserve">the </w:t>
      </w:r>
      <w:r w:rsidR="004B799C" w:rsidRPr="00B66FF3">
        <w:rPr>
          <w:rFonts w:ascii="Times New Roman" w:hAnsi="Times New Roman" w:cs="Times New Roman"/>
          <w:sz w:val="24"/>
          <w:szCs w:val="24"/>
        </w:rPr>
        <w:t>B</w:t>
      </w:r>
      <w:r w:rsidR="00FD2660">
        <w:rPr>
          <w:rFonts w:ascii="Times New Roman" w:hAnsi="Times New Roman" w:cs="Times New Roman"/>
          <w:sz w:val="24"/>
          <w:szCs w:val="24"/>
        </w:rPr>
        <w:t xml:space="preserve">ureau of Labor Statistics (BLS, which </w:t>
      </w:r>
      <w:r w:rsidR="00516AAC">
        <w:rPr>
          <w:rFonts w:ascii="Times New Roman" w:hAnsi="Times New Roman" w:cs="Times New Roman"/>
          <w:sz w:val="24"/>
          <w:szCs w:val="24"/>
        </w:rPr>
        <w:t xml:space="preserve">has managed and financially supported </w:t>
      </w:r>
      <w:r w:rsidR="00FD2660">
        <w:rPr>
          <w:rFonts w:ascii="Times New Roman" w:hAnsi="Times New Roman" w:cs="Times New Roman"/>
          <w:sz w:val="24"/>
          <w:szCs w:val="24"/>
        </w:rPr>
        <w:t>the NLSY79 survey process)</w:t>
      </w:r>
      <w:r w:rsidR="004B799C" w:rsidRPr="00B66FF3">
        <w:rPr>
          <w:rFonts w:ascii="Times New Roman" w:hAnsi="Times New Roman" w:cs="Times New Roman"/>
          <w:sz w:val="24"/>
          <w:szCs w:val="24"/>
        </w:rPr>
        <w:t xml:space="preserve"> were concern</w:t>
      </w:r>
      <w:r w:rsidR="005277B6" w:rsidRPr="00B66FF3">
        <w:rPr>
          <w:rFonts w:ascii="Times New Roman" w:hAnsi="Times New Roman" w:cs="Times New Roman"/>
          <w:sz w:val="24"/>
          <w:szCs w:val="24"/>
        </w:rPr>
        <w:t>ed</w:t>
      </w:r>
      <w:r w:rsidR="004B799C" w:rsidRPr="00B66FF3">
        <w:rPr>
          <w:rFonts w:ascii="Times New Roman" w:hAnsi="Times New Roman" w:cs="Times New Roman"/>
          <w:sz w:val="24"/>
          <w:szCs w:val="24"/>
        </w:rPr>
        <w:t xml:space="preserve"> that asking about level of relatedness </w:t>
      </w:r>
      <w:r w:rsidR="002E13F6">
        <w:rPr>
          <w:rFonts w:ascii="Times New Roman" w:hAnsi="Times New Roman" w:cs="Times New Roman"/>
          <w:sz w:val="24"/>
          <w:szCs w:val="24"/>
        </w:rPr>
        <w:t>c</w:t>
      </w:r>
      <w:r w:rsidR="004B799C" w:rsidRPr="00B66FF3">
        <w:rPr>
          <w:rFonts w:ascii="Times New Roman" w:hAnsi="Times New Roman" w:cs="Times New Roman"/>
          <w:sz w:val="24"/>
          <w:szCs w:val="24"/>
        </w:rPr>
        <w:t xml:space="preserve">ould </w:t>
      </w:r>
      <w:r w:rsidR="002E13F6">
        <w:rPr>
          <w:rFonts w:ascii="Times New Roman" w:hAnsi="Times New Roman" w:cs="Times New Roman"/>
          <w:sz w:val="24"/>
          <w:szCs w:val="24"/>
        </w:rPr>
        <w:t xml:space="preserve">potentially </w:t>
      </w:r>
      <w:r w:rsidR="004B799C" w:rsidRPr="00B66FF3">
        <w:rPr>
          <w:rFonts w:ascii="Times New Roman" w:hAnsi="Times New Roman" w:cs="Times New Roman"/>
          <w:sz w:val="24"/>
          <w:szCs w:val="24"/>
        </w:rPr>
        <w:t xml:space="preserve">offend some of the respondent families, who might drop out of the survey.  </w:t>
      </w:r>
      <w:r w:rsidR="001E2CA4">
        <w:rPr>
          <w:rFonts w:ascii="Times New Roman" w:hAnsi="Times New Roman" w:cs="Times New Roman"/>
          <w:sz w:val="24"/>
          <w:szCs w:val="24"/>
        </w:rPr>
        <w:t>They recommended that</w:t>
      </w:r>
      <w:r w:rsidR="004B799C" w:rsidRPr="00B66FF3">
        <w:rPr>
          <w:rFonts w:ascii="Times New Roman" w:hAnsi="Times New Roman" w:cs="Times New Roman"/>
          <w:sz w:val="24"/>
          <w:szCs w:val="24"/>
        </w:rPr>
        <w:t xml:space="preserve"> we should</w:t>
      </w:r>
      <w:r w:rsidR="00316F6F">
        <w:rPr>
          <w:rFonts w:ascii="Times New Roman" w:hAnsi="Times New Roman" w:cs="Times New Roman"/>
          <w:sz w:val="24"/>
          <w:szCs w:val="24"/>
        </w:rPr>
        <w:t xml:space="preserve"> obtain independent grant funding for </w:t>
      </w:r>
      <w:r w:rsidR="004B799C" w:rsidRPr="00B66FF3">
        <w:rPr>
          <w:rFonts w:ascii="Times New Roman" w:hAnsi="Times New Roman" w:cs="Times New Roman"/>
          <w:sz w:val="24"/>
          <w:szCs w:val="24"/>
        </w:rPr>
        <w:t>new survey questions to do directed ascertainment</w:t>
      </w:r>
      <w:r w:rsidR="001E2CA4">
        <w:rPr>
          <w:rFonts w:ascii="Times New Roman" w:hAnsi="Times New Roman" w:cs="Times New Roman"/>
          <w:sz w:val="24"/>
          <w:szCs w:val="24"/>
        </w:rPr>
        <w:t xml:space="preserve"> (including one cost estimate of around</w:t>
      </w:r>
      <w:r w:rsidR="006222D8" w:rsidRPr="00B66FF3">
        <w:rPr>
          <w:rFonts w:ascii="Times New Roman" w:hAnsi="Times New Roman" w:cs="Times New Roman"/>
          <w:sz w:val="24"/>
          <w:szCs w:val="24"/>
        </w:rPr>
        <w:t xml:space="preserve"> </w:t>
      </w:r>
      <w:r w:rsidR="004B799C" w:rsidRPr="00B66FF3">
        <w:rPr>
          <w:rFonts w:ascii="Times New Roman" w:hAnsi="Times New Roman" w:cs="Times New Roman"/>
          <w:sz w:val="24"/>
          <w:szCs w:val="24"/>
        </w:rPr>
        <w:t>$</w:t>
      </w:r>
      <w:r w:rsidR="00B96FCE">
        <w:rPr>
          <w:rFonts w:ascii="Times New Roman" w:hAnsi="Times New Roman" w:cs="Times New Roman"/>
          <w:sz w:val="24"/>
          <w:szCs w:val="24"/>
        </w:rPr>
        <w:t>200</w:t>
      </w:r>
      <w:r w:rsidR="004B799C" w:rsidRPr="00B66FF3">
        <w:rPr>
          <w:rFonts w:ascii="Times New Roman" w:hAnsi="Times New Roman" w:cs="Times New Roman"/>
          <w:sz w:val="24"/>
          <w:szCs w:val="24"/>
        </w:rPr>
        <w:t xml:space="preserve">,000 of direct cost </w:t>
      </w:r>
      <w:r w:rsidRPr="00B66FF3">
        <w:rPr>
          <w:rFonts w:ascii="Times New Roman" w:hAnsi="Times New Roman" w:cs="Times New Roman"/>
          <w:sz w:val="24"/>
          <w:szCs w:val="24"/>
        </w:rPr>
        <w:t xml:space="preserve">funding </w:t>
      </w:r>
      <w:r w:rsidR="001E2CA4">
        <w:rPr>
          <w:rFonts w:ascii="Times New Roman" w:hAnsi="Times New Roman" w:cs="Times New Roman"/>
          <w:sz w:val="24"/>
          <w:szCs w:val="24"/>
        </w:rPr>
        <w:t xml:space="preserve">in 1996 </w:t>
      </w:r>
      <w:r w:rsidR="004B799C" w:rsidRPr="00B66FF3">
        <w:rPr>
          <w:rFonts w:ascii="Times New Roman" w:hAnsi="Times New Roman" w:cs="Times New Roman"/>
          <w:sz w:val="24"/>
          <w:szCs w:val="24"/>
        </w:rPr>
        <w:t xml:space="preserve">to </w:t>
      </w:r>
      <w:r w:rsidR="004B799C" w:rsidRPr="00B66FF3">
        <w:rPr>
          <w:rFonts w:ascii="Times New Roman" w:hAnsi="Times New Roman" w:cs="Times New Roman"/>
          <w:sz w:val="24"/>
          <w:szCs w:val="24"/>
        </w:rPr>
        <w:lastRenderedPageBreak/>
        <w:t>add those questions to one of the surveys</w:t>
      </w:r>
      <w:r w:rsidR="001E2CA4">
        <w:rPr>
          <w:rFonts w:ascii="Times New Roman" w:hAnsi="Times New Roman" w:cs="Times New Roman"/>
          <w:sz w:val="24"/>
          <w:szCs w:val="24"/>
        </w:rPr>
        <w:t>)</w:t>
      </w:r>
      <w:r w:rsidR="004B799C" w:rsidRPr="00B66FF3">
        <w:rPr>
          <w:rFonts w:ascii="Times New Roman" w:hAnsi="Times New Roman" w:cs="Times New Roman"/>
          <w:sz w:val="24"/>
          <w:szCs w:val="24"/>
        </w:rPr>
        <w:t xml:space="preserve">.  </w:t>
      </w:r>
      <w:r w:rsidR="00D02781" w:rsidRPr="00B66FF3">
        <w:rPr>
          <w:rFonts w:ascii="Times New Roman" w:hAnsi="Times New Roman" w:cs="Times New Roman"/>
          <w:sz w:val="24"/>
          <w:szCs w:val="24"/>
        </w:rPr>
        <w:t>However,</w:t>
      </w:r>
      <w:r w:rsidR="004B799C" w:rsidRPr="00B66FF3">
        <w:rPr>
          <w:rFonts w:ascii="Times New Roman" w:hAnsi="Times New Roman" w:cs="Times New Roman"/>
          <w:sz w:val="24"/>
          <w:szCs w:val="24"/>
        </w:rPr>
        <w:t xml:space="preserve"> we could not obtain permission from </w:t>
      </w:r>
      <w:r w:rsidR="004C6CC5">
        <w:rPr>
          <w:rFonts w:ascii="Times New Roman" w:hAnsi="Times New Roman" w:cs="Times New Roman"/>
          <w:sz w:val="24"/>
          <w:szCs w:val="24"/>
        </w:rPr>
        <w:t xml:space="preserve">cautious </w:t>
      </w:r>
      <w:r w:rsidR="004B799C" w:rsidRPr="00B66FF3">
        <w:rPr>
          <w:rFonts w:ascii="Times New Roman" w:hAnsi="Times New Roman" w:cs="Times New Roman"/>
          <w:sz w:val="24"/>
          <w:szCs w:val="24"/>
        </w:rPr>
        <w:t xml:space="preserve">BLS </w:t>
      </w:r>
      <w:r w:rsidR="004C6CC5">
        <w:rPr>
          <w:rFonts w:ascii="Times New Roman" w:hAnsi="Times New Roman" w:cs="Times New Roman"/>
          <w:sz w:val="24"/>
          <w:szCs w:val="24"/>
        </w:rPr>
        <w:t xml:space="preserve">administrators </w:t>
      </w:r>
      <w:r w:rsidR="004B799C" w:rsidRPr="00B66FF3">
        <w:rPr>
          <w:rFonts w:ascii="Times New Roman" w:hAnsi="Times New Roman" w:cs="Times New Roman"/>
          <w:sz w:val="24"/>
          <w:szCs w:val="24"/>
        </w:rPr>
        <w:t>to move forward</w:t>
      </w:r>
      <w:r w:rsidR="00FD2660">
        <w:rPr>
          <w:rFonts w:ascii="Times New Roman" w:hAnsi="Times New Roman" w:cs="Times New Roman"/>
          <w:sz w:val="24"/>
          <w:szCs w:val="24"/>
        </w:rPr>
        <w:t xml:space="preserve"> with a grant application</w:t>
      </w:r>
      <w:r w:rsidR="004B799C" w:rsidRPr="00B66FF3">
        <w:rPr>
          <w:rFonts w:ascii="Times New Roman" w:hAnsi="Times New Roman" w:cs="Times New Roman"/>
          <w:sz w:val="24"/>
          <w:szCs w:val="24"/>
        </w:rPr>
        <w:t xml:space="preserve">, which made the cost a moot issue.  </w:t>
      </w:r>
      <w:r w:rsidR="007C6D53">
        <w:rPr>
          <w:rFonts w:ascii="Times New Roman" w:hAnsi="Times New Roman" w:cs="Times New Roman"/>
          <w:sz w:val="24"/>
          <w:szCs w:val="24"/>
        </w:rPr>
        <w:t>To support this effort</w:t>
      </w:r>
      <w:r w:rsidR="004B799C" w:rsidRPr="00B66FF3">
        <w:rPr>
          <w:rFonts w:ascii="Times New Roman" w:hAnsi="Times New Roman" w:cs="Times New Roman"/>
          <w:sz w:val="24"/>
          <w:szCs w:val="24"/>
        </w:rPr>
        <w:t xml:space="preserve">, we </w:t>
      </w:r>
      <w:r w:rsidRPr="00B66FF3">
        <w:rPr>
          <w:rFonts w:ascii="Times New Roman" w:hAnsi="Times New Roman" w:cs="Times New Roman"/>
          <w:sz w:val="24"/>
          <w:szCs w:val="24"/>
        </w:rPr>
        <w:t>drafted</w:t>
      </w:r>
      <w:r w:rsidR="004B799C" w:rsidRPr="00B66FF3">
        <w:rPr>
          <w:rFonts w:ascii="Times New Roman" w:hAnsi="Times New Roman" w:cs="Times New Roman"/>
          <w:sz w:val="24"/>
          <w:szCs w:val="24"/>
        </w:rPr>
        <w:t xml:space="preserve"> </w:t>
      </w:r>
      <w:r w:rsidR="007C6D53">
        <w:rPr>
          <w:rFonts w:ascii="Times New Roman" w:hAnsi="Times New Roman" w:cs="Times New Roman"/>
          <w:sz w:val="24"/>
          <w:szCs w:val="24"/>
        </w:rPr>
        <w:t xml:space="preserve">direct ascertainment </w:t>
      </w:r>
      <w:r w:rsidR="004B799C" w:rsidRPr="00B66FF3">
        <w:rPr>
          <w:rFonts w:ascii="Times New Roman" w:hAnsi="Times New Roman" w:cs="Times New Roman"/>
          <w:sz w:val="24"/>
          <w:szCs w:val="24"/>
        </w:rPr>
        <w:t>questions for each survey</w:t>
      </w:r>
      <w:r w:rsidR="007C6D53">
        <w:rPr>
          <w:rFonts w:ascii="Times New Roman" w:hAnsi="Times New Roman" w:cs="Times New Roman"/>
          <w:sz w:val="24"/>
          <w:szCs w:val="24"/>
        </w:rPr>
        <w:t>, pilot</w:t>
      </w:r>
      <w:r w:rsidR="00D02781" w:rsidRPr="00B66FF3">
        <w:rPr>
          <w:rFonts w:ascii="Times New Roman" w:hAnsi="Times New Roman" w:cs="Times New Roman"/>
          <w:sz w:val="24"/>
          <w:szCs w:val="24"/>
        </w:rPr>
        <w:t xml:space="preserve"> tested those</w:t>
      </w:r>
      <w:r w:rsidR="004B799C" w:rsidRPr="00B66FF3">
        <w:rPr>
          <w:rFonts w:ascii="Times New Roman" w:hAnsi="Times New Roman" w:cs="Times New Roman"/>
          <w:sz w:val="24"/>
          <w:szCs w:val="24"/>
        </w:rPr>
        <w:t xml:space="preserve"> questions, and set them aside.  </w:t>
      </w:r>
      <w:r w:rsidRPr="00B66FF3">
        <w:rPr>
          <w:rFonts w:ascii="Times New Roman" w:hAnsi="Times New Roman" w:cs="Times New Roman"/>
          <w:sz w:val="24"/>
          <w:szCs w:val="24"/>
        </w:rPr>
        <w:t>Eventually, these questions</w:t>
      </w:r>
      <w:r w:rsidR="004B799C" w:rsidRPr="00B66FF3">
        <w:rPr>
          <w:rFonts w:ascii="Times New Roman" w:hAnsi="Times New Roman" w:cs="Times New Roman"/>
          <w:sz w:val="24"/>
          <w:szCs w:val="24"/>
        </w:rPr>
        <w:t xml:space="preserve"> became useful.</w:t>
      </w:r>
    </w:p>
    <w:p w:rsidR="00287461" w:rsidRPr="00B66FF3" w:rsidRDefault="004B799C" w:rsidP="00AD265F">
      <w:pPr>
        <w:spacing w:line="480" w:lineRule="auto"/>
        <w:ind w:firstLine="720"/>
        <w:rPr>
          <w:rFonts w:ascii="Times New Roman" w:hAnsi="Times New Roman" w:cs="Times New Roman"/>
          <w:sz w:val="24"/>
          <w:szCs w:val="24"/>
        </w:rPr>
      </w:pPr>
      <w:r w:rsidRPr="007C6D53">
        <w:rPr>
          <w:rFonts w:ascii="Times New Roman" w:hAnsi="Times New Roman" w:cs="Times New Roman"/>
          <w:i/>
          <w:sz w:val="24"/>
          <w:szCs w:val="24"/>
        </w:rPr>
        <w:t xml:space="preserve">By the early 2000's, </w:t>
      </w:r>
      <w:r w:rsidR="007C6D53" w:rsidRPr="007C6D53">
        <w:rPr>
          <w:rFonts w:ascii="Times New Roman" w:hAnsi="Times New Roman" w:cs="Times New Roman"/>
          <w:i/>
          <w:sz w:val="24"/>
          <w:szCs w:val="24"/>
        </w:rPr>
        <w:t>the NLSY-C/YA kinship links needed to be updated.</w:t>
      </w:r>
      <w:r w:rsidR="007C6D53">
        <w:rPr>
          <w:rFonts w:ascii="Times New Roman" w:hAnsi="Times New Roman" w:cs="Times New Roman"/>
          <w:sz w:val="24"/>
          <w:szCs w:val="24"/>
        </w:rPr>
        <w:t xml:space="preserve">  M</w:t>
      </w:r>
      <w:r w:rsidRPr="00B66FF3">
        <w:rPr>
          <w:rFonts w:ascii="Times New Roman" w:hAnsi="Times New Roman" w:cs="Times New Roman"/>
          <w:sz w:val="24"/>
          <w:szCs w:val="24"/>
        </w:rPr>
        <w:t xml:space="preserve">any </w:t>
      </w:r>
      <w:r w:rsidR="00D02781" w:rsidRPr="00B66FF3">
        <w:rPr>
          <w:rFonts w:ascii="Times New Roman" w:hAnsi="Times New Roman" w:cs="Times New Roman"/>
          <w:sz w:val="24"/>
          <w:szCs w:val="24"/>
        </w:rPr>
        <w:t>thousands</w:t>
      </w:r>
      <w:r w:rsidRPr="00B66FF3">
        <w:rPr>
          <w:rFonts w:ascii="Times New Roman" w:hAnsi="Times New Roman" w:cs="Times New Roman"/>
          <w:sz w:val="24"/>
          <w:szCs w:val="24"/>
        </w:rPr>
        <w:t xml:space="preserve"> of new children had been born to the NLSY79 females</w:t>
      </w:r>
      <w:r w:rsidR="009A319D" w:rsidRPr="00B66FF3">
        <w:rPr>
          <w:rFonts w:ascii="Times New Roman" w:hAnsi="Times New Roman" w:cs="Times New Roman"/>
          <w:sz w:val="24"/>
          <w:szCs w:val="24"/>
        </w:rPr>
        <w:t xml:space="preserve"> (though childbearing was not completed</w:t>
      </w:r>
      <w:r w:rsidR="007C6D53">
        <w:rPr>
          <w:rFonts w:ascii="Times New Roman" w:hAnsi="Times New Roman" w:cs="Times New Roman"/>
          <w:sz w:val="24"/>
          <w:szCs w:val="24"/>
        </w:rPr>
        <w:t>)</w:t>
      </w:r>
      <w:r w:rsidRPr="00B66FF3">
        <w:rPr>
          <w:rFonts w:ascii="Times New Roman" w:hAnsi="Times New Roman" w:cs="Times New Roman"/>
          <w:sz w:val="24"/>
          <w:szCs w:val="24"/>
        </w:rPr>
        <w:t xml:space="preserve">, and </w:t>
      </w:r>
      <w:r w:rsidR="007C6D53">
        <w:rPr>
          <w:rFonts w:ascii="Times New Roman" w:hAnsi="Times New Roman" w:cs="Times New Roman"/>
          <w:sz w:val="24"/>
          <w:szCs w:val="24"/>
        </w:rPr>
        <w:t xml:space="preserve">many of </w:t>
      </w:r>
      <w:r w:rsidRPr="00B66FF3">
        <w:rPr>
          <w:rFonts w:ascii="Times New Roman" w:hAnsi="Times New Roman" w:cs="Times New Roman"/>
          <w:sz w:val="24"/>
          <w:szCs w:val="24"/>
        </w:rPr>
        <w:t xml:space="preserve">the children </w:t>
      </w:r>
      <w:r w:rsidR="007C6D53">
        <w:rPr>
          <w:rFonts w:ascii="Times New Roman" w:hAnsi="Times New Roman" w:cs="Times New Roman"/>
          <w:sz w:val="24"/>
          <w:szCs w:val="24"/>
        </w:rPr>
        <w:t xml:space="preserve">in </w:t>
      </w:r>
      <w:r w:rsidRPr="00B66FF3">
        <w:rPr>
          <w:rFonts w:ascii="Times New Roman" w:hAnsi="Times New Roman" w:cs="Times New Roman"/>
          <w:sz w:val="24"/>
          <w:szCs w:val="24"/>
        </w:rPr>
        <w:t xml:space="preserve">the original NLSYC kinship links had aged </w:t>
      </w:r>
      <w:r w:rsidR="007C6D53">
        <w:rPr>
          <w:rFonts w:ascii="Times New Roman" w:hAnsi="Times New Roman" w:cs="Times New Roman"/>
          <w:sz w:val="24"/>
          <w:szCs w:val="24"/>
        </w:rPr>
        <w:t xml:space="preserve">into </w:t>
      </w:r>
      <w:r w:rsidRPr="00B66FF3">
        <w:rPr>
          <w:rFonts w:ascii="Times New Roman" w:hAnsi="Times New Roman" w:cs="Times New Roman"/>
          <w:sz w:val="24"/>
          <w:szCs w:val="24"/>
        </w:rPr>
        <w:t>the NLSY-Y</w:t>
      </w:r>
      <w:r w:rsidR="007C6D53">
        <w:rPr>
          <w:rFonts w:ascii="Times New Roman" w:hAnsi="Times New Roman" w:cs="Times New Roman"/>
          <w:sz w:val="24"/>
          <w:szCs w:val="24"/>
        </w:rPr>
        <w:t>A</w:t>
      </w:r>
      <w:r w:rsidRPr="00B66FF3">
        <w:rPr>
          <w:rFonts w:ascii="Times New Roman" w:hAnsi="Times New Roman" w:cs="Times New Roman"/>
          <w:sz w:val="24"/>
          <w:szCs w:val="24"/>
        </w:rPr>
        <w:t xml:space="preserve"> category for NLSYC respondents aged 15 and older.  </w:t>
      </w:r>
      <w:r w:rsidR="007C6D53">
        <w:rPr>
          <w:rFonts w:ascii="Times New Roman" w:hAnsi="Times New Roman" w:cs="Times New Roman"/>
          <w:sz w:val="24"/>
          <w:szCs w:val="24"/>
        </w:rPr>
        <w:t>Between</w:t>
      </w:r>
      <w:r w:rsidRPr="00B66FF3">
        <w:rPr>
          <w:rFonts w:ascii="Times New Roman" w:hAnsi="Times New Roman" w:cs="Times New Roman"/>
          <w:sz w:val="24"/>
          <w:szCs w:val="24"/>
        </w:rPr>
        <w:t xml:space="preserve"> 2003-2005 </w:t>
      </w:r>
      <w:r w:rsidR="007C6D53">
        <w:rPr>
          <w:rFonts w:ascii="Times New Roman" w:hAnsi="Times New Roman" w:cs="Times New Roman"/>
          <w:sz w:val="24"/>
          <w:szCs w:val="24"/>
        </w:rPr>
        <w:t>we</w:t>
      </w:r>
      <w:r w:rsidRPr="00B66FF3">
        <w:rPr>
          <w:rFonts w:ascii="Times New Roman" w:hAnsi="Times New Roman" w:cs="Times New Roman"/>
          <w:sz w:val="24"/>
          <w:szCs w:val="24"/>
        </w:rPr>
        <w:t xml:space="preserve"> update</w:t>
      </w:r>
      <w:r w:rsidR="007C6D53">
        <w:rPr>
          <w:rFonts w:ascii="Times New Roman" w:hAnsi="Times New Roman" w:cs="Times New Roman"/>
          <w:sz w:val="24"/>
          <w:szCs w:val="24"/>
        </w:rPr>
        <w:t>d</w:t>
      </w:r>
      <w:r w:rsidRPr="00B66FF3">
        <w:rPr>
          <w:rFonts w:ascii="Times New Roman" w:hAnsi="Times New Roman" w:cs="Times New Roman"/>
          <w:sz w:val="24"/>
          <w:szCs w:val="24"/>
        </w:rPr>
        <w:t xml:space="preserve"> the NLS</w:t>
      </w:r>
      <w:r w:rsidR="007C6D53">
        <w:rPr>
          <w:rFonts w:ascii="Times New Roman" w:hAnsi="Times New Roman" w:cs="Times New Roman"/>
          <w:sz w:val="24"/>
          <w:szCs w:val="24"/>
        </w:rPr>
        <w:t>Y-</w:t>
      </w:r>
      <w:r w:rsidR="00B33FD8" w:rsidRPr="00B66FF3">
        <w:rPr>
          <w:rFonts w:ascii="Times New Roman" w:hAnsi="Times New Roman" w:cs="Times New Roman"/>
          <w:sz w:val="24"/>
          <w:szCs w:val="24"/>
        </w:rPr>
        <w:t>C</w:t>
      </w:r>
      <w:r w:rsidR="007C6D53">
        <w:rPr>
          <w:rFonts w:ascii="Times New Roman" w:hAnsi="Times New Roman" w:cs="Times New Roman"/>
          <w:sz w:val="24"/>
          <w:szCs w:val="24"/>
        </w:rPr>
        <w:t>/YA</w:t>
      </w:r>
      <w:r w:rsidR="00B33FD8" w:rsidRPr="00B66FF3">
        <w:rPr>
          <w:rFonts w:ascii="Times New Roman" w:hAnsi="Times New Roman" w:cs="Times New Roman"/>
          <w:sz w:val="24"/>
          <w:szCs w:val="24"/>
        </w:rPr>
        <w:t xml:space="preserve"> links</w:t>
      </w:r>
      <w:r w:rsidR="007C6D53">
        <w:rPr>
          <w:rFonts w:ascii="Times New Roman" w:hAnsi="Times New Roman" w:cs="Times New Roman"/>
          <w:sz w:val="24"/>
          <w:szCs w:val="24"/>
        </w:rPr>
        <w:t>, which were</w:t>
      </w:r>
      <w:r w:rsidR="00B33FD8" w:rsidRPr="00B66FF3">
        <w:rPr>
          <w:rFonts w:ascii="Times New Roman" w:hAnsi="Times New Roman" w:cs="Times New Roman"/>
          <w:sz w:val="24"/>
          <w:szCs w:val="24"/>
        </w:rPr>
        <w:t xml:space="preserve"> immediately put to use by a number of </w:t>
      </w:r>
      <w:r w:rsidR="00651F6E" w:rsidRPr="00B66FF3">
        <w:rPr>
          <w:rFonts w:ascii="Times New Roman" w:hAnsi="Times New Roman" w:cs="Times New Roman"/>
          <w:sz w:val="24"/>
          <w:szCs w:val="24"/>
        </w:rPr>
        <w:t>research teams.  I</w:t>
      </w:r>
      <w:r w:rsidR="00B33FD8" w:rsidRPr="00B66FF3">
        <w:rPr>
          <w:rFonts w:ascii="Times New Roman" w:hAnsi="Times New Roman" w:cs="Times New Roman"/>
          <w:sz w:val="24"/>
          <w:szCs w:val="24"/>
        </w:rPr>
        <w:t xml:space="preserve">mportant publications that emerged included Rodgers, Bard, </w:t>
      </w:r>
      <w:r w:rsidR="00161727">
        <w:rPr>
          <w:rFonts w:ascii="Times New Roman" w:hAnsi="Times New Roman" w:cs="Times New Roman"/>
          <w:sz w:val="24"/>
          <w:szCs w:val="24"/>
        </w:rPr>
        <w:t xml:space="preserve">et al. </w:t>
      </w:r>
      <w:r w:rsidR="00B33FD8" w:rsidRPr="00B66FF3">
        <w:rPr>
          <w:rFonts w:ascii="Times New Roman" w:hAnsi="Times New Roman" w:cs="Times New Roman"/>
          <w:sz w:val="24"/>
          <w:szCs w:val="24"/>
        </w:rPr>
        <w:t xml:space="preserve">(2008);  D'Onofrio </w:t>
      </w:r>
      <w:r w:rsidR="00161727">
        <w:rPr>
          <w:rFonts w:ascii="Times New Roman" w:hAnsi="Times New Roman" w:cs="Times New Roman"/>
          <w:sz w:val="24"/>
          <w:szCs w:val="24"/>
        </w:rPr>
        <w:t xml:space="preserve">et al. </w:t>
      </w:r>
      <w:r w:rsidR="00B33FD8" w:rsidRPr="00B66FF3">
        <w:rPr>
          <w:rFonts w:ascii="Times New Roman" w:hAnsi="Times New Roman" w:cs="Times New Roman"/>
          <w:sz w:val="24"/>
          <w:szCs w:val="24"/>
        </w:rPr>
        <w:t>(20</w:t>
      </w:r>
      <w:r w:rsidR="00A26260" w:rsidRPr="00B66FF3">
        <w:rPr>
          <w:rFonts w:ascii="Times New Roman" w:hAnsi="Times New Roman" w:cs="Times New Roman"/>
          <w:sz w:val="24"/>
          <w:szCs w:val="24"/>
        </w:rPr>
        <w:t>08</w:t>
      </w:r>
      <w:r w:rsidR="00B33FD8" w:rsidRPr="00B66FF3">
        <w:rPr>
          <w:rFonts w:ascii="Times New Roman" w:hAnsi="Times New Roman" w:cs="Times New Roman"/>
          <w:sz w:val="24"/>
          <w:szCs w:val="24"/>
        </w:rPr>
        <w:t xml:space="preserve">);  Lahey </w:t>
      </w:r>
      <w:r w:rsidR="00161727">
        <w:rPr>
          <w:rFonts w:ascii="Times New Roman" w:hAnsi="Times New Roman" w:cs="Times New Roman"/>
          <w:sz w:val="24"/>
          <w:szCs w:val="24"/>
        </w:rPr>
        <w:t xml:space="preserve">et al. </w:t>
      </w:r>
      <w:r w:rsidR="00B33FD8" w:rsidRPr="00B66FF3">
        <w:rPr>
          <w:rFonts w:ascii="Times New Roman" w:hAnsi="Times New Roman" w:cs="Times New Roman"/>
          <w:sz w:val="24"/>
          <w:szCs w:val="24"/>
        </w:rPr>
        <w:t>(20</w:t>
      </w:r>
      <w:r w:rsidR="00A26260" w:rsidRPr="00B66FF3">
        <w:rPr>
          <w:rFonts w:ascii="Times New Roman" w:hAnsi="Times New Roman" w:cs="Times New Roman"/>
          <w:sz w:val="24"/>
          <w:szCs w:val="24"/>
        </w:rPr>
        <w:t>09</w:t>
      </w:r>
      <w:r w:rsidR="00B33FD8" w:rsidRPr="00B66FF3">
        <w:rPr>
          <w:rFonts w:ascii="Times New Roman" w:hAnsi="Times New Roman" w:cs="Times New Roman"/>
          <w:sz w:val="24"/>
          <w:szCs w:val="24"/>
        </w:rPr>
        <w:t xml:space="preserve">);  Mendle </w:t>
      </w:r>
      <w:r w:rsidR="00161727">
        <w:rPr>
          <w:rFonts w:ascii="Times New Roman" w:hAnsi="Times New Roman" w:cs="Times New Roman"/>
          <w:sz w:val="24"/>
          <w:szCs w:val="24"/>
        </w:rPr>
        <w:t xml:space="preserve">et al. </w:t>
      </w:r>
      <w:r w:rsidR="00B33FD8" w:rsidRPr="00B66FF3">
        <w:rPr>
          <w:rFonts w:ascii="Times New Roman" w:hAnsi="Times New Roman" w:cs="Times New Roman"/>
          <w:sz w:val="24"/>
          <w:szCs w:val="24"/>
        </w:rPr>
        <w:t>(20</w:t>
      </w:r>
      <w:r w:rsidR="00A26260" w:rsidRPr="00B66FF3">
        <w:rPr>
          <w:rFonts w:ascii="Times New Roman" w:hAnsi="Times New Roman" w:cs="Times New Roman"/>
          <w:sz w:val="24"/>
          <w:szCs w:val="24"/>
        </w:rPr>
        <w:t>09</w:t>
      </w:r>
      <w:r w:rsidR="00B33FD8" w:rsidRPr="00B66FF3">
        <w:rPr>
          <w:rFonts w:ascii="Times New Roman" w:hAnsi="Times New Roman" w:cs="Times New Roman"/>
          <w:sz w:val="24"/>
          <w:szCs w:val="24"/>
        </w:rPr>
        <w:t>);</w:t>
      </w:r>
      <w:r w:rsidR="00651F6E" w:rsidRPr="00B66FF3">
        <w:rPr>
          <w:rFonts w:ascii="Times New Roman" w:hAnsi="Times New Roman" w:cs="Times New Roman"/>
          <w:sz w:val="24"/>
          <w:szCs w:val="24"/>
        </w:rPr>
        <w:t xml:space="preserve"> Hart, Petrill, &amp; Kamp Dush (2010);  Salsberry &amp; Reagan (2010);</w:t>
      </w:r>
      <w:r w:rsidR="00B33FD8" w:rsidRPr="00B66FF3">
        <w:rPr>
          <w:rFonts w:ascii="Times New Roman" w:hAnsi="Times New Roman" w:cs="Times New Roman"/>
          <w:sz w:val="24"/>
          <w:szCs w:val="24"/>
        </w:rPr>
        <w:t xml:space="preserve"> </w:t>
      </w:r>
      <w:r w:rsidR="00A26260" w:rsidRPr="00B66FF3">
        <w:rPr>
          <w:rFonts w:ascii="Times New Roman" w:hAnsi="Times New Roman" w:cs="Times New Roman"/>
          <w:sz w:val="24"/>
          <w:szCs w:val="24"/>
        </w:rPr>
        <w:t xml:space="preserve">Goodnight </w:t>
      </w:r>
      <w:r w:rsidR="00161727">
        <w:rPr>
          <w:rFonts w:ascii="Times New Roman" w:hAnsi="Times New Roman" w:cs="Times New Roman"/>
          <w:sz w:val="24"/>
          <w:szCs w:val="24"/>
        </w:rPr>
        <w:t xml:space="preserve">et al. </w:t>
      </w:r>
      <w:r w:rsidR="00A26260" w:rsidRPr="00B66FF3">
        <w:rPr>
          <w:rFonts w:ascii="Times New Roman" w:hAnsi="Times New Roman" w:cs="Times New Roman"/>
          <w:sz w:val="24"/>
          <w:szCs w:val="24"/>
        </w:rPr>
        <w:t>(2012);</w:t>
      </w:r>
      <w:r w:rsidR="00B33FD8" w:rsidRPr="00B66FF3">
        <w:rPr>
          <w:rFonts w:ascii="Times New Roman" w:hAnsi="Times New Roman" w:cs="Times New Roman"/>
          <w:sz w:val="24"/>
          <w:szCs w:val="24"/>
        </w:rPr>
        <w:t xml:space="preserve"> </w:t>
      </w:r>
      <w:r w:rsidR="00A26260" w:rsidRPr="00B66FF3">
        <w:rPr>
          <w:rFonts w:ascii="Times New Roman" w:hAnsi="Times New Roman" w:cs="Times New Roman"/>
          <w:sz w:val="24"/>
          <w:szCs w:val="24"/>
        </w:rPr>
        <w:t xml:space="preserve">Beaver </w:t>
      </w:r>
      <w:r w:rsidR="00161727">
        <w:rPr>
          <w:rFonts w:ascii="Times New Roman" w:hAnsi="Times New Roman" w:cs="Times New Roman"/>
          <w:sz w:val="24"/>
          <w:szCs w:val="24"/>
        </w:rPr>
        <w:t xml:space="preserve">et al. </w:t>
      </w:r>
      <w:r w:rsidR="00A26260" w:rsidRPr="00B66FF3">
        <w:rPr>
          <w:rFonts w:ascii="Times New Roman" w:hAnsi="Times New Roman" w:cs="Times New Roman"/>
          <w:sz w:val="24"/>
          <w:szCs w:val="24"/>
        </w:rPr>
        <w:t>(2013);</w:t>
      </w:r>
      <w:r w:rsidR="00B4180D">
        <w:rPr>
          <w:rFonts w:ascii="Times New Roman" w:hAnsi="Times New Roman" w:cs="Times New Roman"/>
          <w:sz w:val="24"/>
          <w:szCs w:val="24"/>
        </w:rPr>
        <w:t xml:space="preserve"> Cheung </w:t>
      </w:r>
      <w:r w:rsidR="00161727">
        <w:rPr>
          <w:rFonts w:ascii="Times New Roman" w:hAnsi="Times New Roman" w:cs="Times New Roman"/>
          <w:sz w:val="24"/>
          <w:szCs w:val="24"/>
        </w:rPr>
        <w:t xml:space="preserve">et al. </w:t>
      </w:r>
      <w:r w:rsidR="002E13F6">
        <w:rPr>
          <w:rFonts w:ascii="Times New Roman" w:hAnsi="Times New Roman" w:cs="Times New Roman"/>
          <w:sz w:val="24"/>
          <w:szCs w:val="24"/>
        </w:rPr>
        <w:t>(</w:t>
      </w:r>
      <w:r w:rsidR="00B4180D">
        <w:rPr>
          <w:rFonts w:ascii="Times New Roman" w:hAnsi="Times New Roman" w:cs="Times New Roman"/>
          <w:sz w:val="24"/>
          <w:szCs w:val="24"/>
        </w:rPr>
        <w:t>2014</w:t>
      </w:r>
      <w:r w:rsidR="002E13F6">
        <w:rPr>
          <w:rFonts w:ascii="Times New Roman" w:hAnsi="Times New Roman" w:cs="Times New Roman"/>
          <w:sz w:val="24"/>
          <w:szCs w:val="24"/>
        </w:rPr>
        <w:t>)</w:t>
      </w:r>
      <w:r w:rsidR="00B4180D">
        <w:rPr>
          <w:rFonts w:ascii="Times New Roman" w:hAnsi="Times New Roman" w:cs="Times New Roman"/>
          <w:sz w:val="24"/>
          <w:szCs w:val="24"/>
        </w:rPr>
        <w:t xml:space="preserve">;  Rodgers </w:t>
      </w:r>
      <w:r w:rsidR="00161727">
        <w:rPr>
          <w:rFonts w:ascii="Times New Roman" w:hAnsi="Times New Roman" w:cs="Times New Roman"/>
          <w:sz w:val="24"/>
          <w:szCs w:val="24"/>
        </w:rPr>
        <w:t xml:space="preserve">et al. </w:t>
      </w:r>
      <w:r w:rsidR="002E13F6">
        <w:rPr>
          <w:rFonts w:ascii="Times New Roman" w:hAnsi="Times New Roman" w:cs="Times New Roman"/>
          <w:sz w:val="24"/>
          <w:szCs w:val="24"/>
        </w:rPr>
        <w:t>(</w:t>
      </w:r>
      <w:r w:rsidR="00B4180D">
        <w:rPr>
          <w:rFonts w:ascii="Times New Roman" w:hAnsi="Times New Roman" w:cs="Times New Roman"/>
          <w:sz w:val="24"/>
          <w:szCs w:val="24"/>
        </w:rPr>
        <w:t>201</w:t>
      </w:r>
      <w:r w:rsidR="00FD2660">
        <w:rPr>
          <w:rFonts w:ascii="Times New Roman" w:hAnsi="Times New Roman" w:cs="Times New Roman"/>
          <w:sz w:val="24"/>
          <w:szCs w:val="24"/>
        </w:rPr>
        <w:t>5</w:t>
      </w:r>
      <w:r w:rsidR="002E13F6">
        <w:rPr>
          <w:rFonts w:ascii="Times New Roman" w:hAnsi="Times New Roman" w:cs="Times New Roman"/>
          <w:sz w:val="24"/>
          <w:szCs w:val="24"/>
        </w:rPr>
        <w:t>)</w:t>
      </w:r>
      <w:r w:rsidR="00B4180D">
        <w:rPr>
          <w:rFonts w:ascii="Times New Roman" w:hAnsi="Times New Roman" w:cs="Times New Roman"/>
          <w:sz w:val="24"/>
          <w:szCs w:val="24"/>
        </w:rPr>
        <w:t>;</w:t>
      </w:r>
      <w:r w:rsidR="00A26260" w:rsidRPr="00B66FF3">
        <w:rPr>
          <w:rFonts w:ascii="Times New Roman" w:hAnsi="Times New Roman" w:cs="Times New Roman"/>
          <w:sz w:val="24"/>
          <w:szCs w:val="24"/>
        </w:rPr>
        <w:t xml:space="preserve"> </w:t>
      </w:r>
      <w:r w:rsidR="00B33FD8" w:rsidRPr="00B66FF3">
        <w:rPr>
          <w:rFonts w:ascii="Times New Roman" w:hAnsi="Times New Roman" w:cs="Times New Roman"/>
          <w:sz w:val="24"/>
          <w:szCs w:val="24"/>
        </w:rPr>
        <w:t>and a number of other articles.</w:t>
      </w:r>
      <w:r w:rsidR="00287461" w:rsidRPr="00B66FF3">
        <w:rPr>
          <w:rFonts w:ascii="Times New Roman" w:hAnsi="Times New Roman" w:cs="Times New Roman"/>
          <w:sz w:val="24"/>
          <w:szCs w:val="24"/>
        </w:rPr>
        <w:t xml:space="preserve">  This linking update was completed in </w:t>
      </w:r>
      <w:r w:rsidR="005E76AA" w:rsidRPr="00B66FF3">
        <w:rPr>
          <w:rFonts w:ascii="Times New Roman" w:hAnsi="Times New Roman" w:cs="Times New Roman"/>
          <w:sz w:val="24"/>
          <w:szCs w:val="24"/>
        </w:rPr>
        <w:t>200</w:t>
      </w:r>
      <w:r w:rsidR="006222D8" w:rsidRPr="00B66FF3">
        <w:rPr>
          <w:rFonts w:ascii="Times New Roman" w:hAnsi="Times New Roman" w:cs="Times New Roman"/>
          <w:sz w:val="24"/>
          <w:szCs w:val="24"/>
        </w:rPr>
        <w:t>5</w:t>
      </w:r>
      <w:r w:rsidR="005E76AA" w:rsidRPr="00B66FF3">
        <w:rPr>
          <w:rFonts w:ascii="Times New Roman" w:hAnsi="Times New Roman" w:cs="Times New Roman"/>
          <w:sz w:val="24"/>
          <w:szCs w:val="24"/>
        </w:rPr>
        <w:t xml:space="preserve">, and </w:t>
      </w:r>
      <w:r w:rsidR="00932BA2">
        <w:rPr>
          <w:rFonts w:ascii="Times New Roman" w:hAnsi="Times New Roman" w:cs="Times New Roman"/>
          <w:sz w:val="24"/>
          <w:szCs w:val="24"/>
        </w:rPr>
        <w:t>plain text (CSV)</w:t>
      </w:r>
      <w:r w:rsidR="005E76AA" w:rsidRPr="00B66FF3">
        <w:rPr>
          <w:rFonts w:ascii="Times New Roman" w:hAnsi="Times New Roman" w:cs="Times New Roman"/>
          <w:sz w:val="24"/>
          <w:szCs w:val="24"/>
        </w:rPr>
        <w:t xml:space="preserve"> and SAS files containing the links were e-mailed to 50+ researchers who had expressed earlier interest</w:t>
      </w:r>
      <w:r w:rsidR="009A319D" w:rsidRPr="00B66FF3">
        <w:rPr>
          <w:rFonts w:ascii="Times New Roman" w:hAnsi="Times New Roman" w:cs="Times New Roman"/>
          <w:sz w:val="24"/>
          <w:szCs w:val="24"/>
        </w:rPr>
        <w:t xml:space="preserve">, and then over the next several years to others </w:t>
      </w:r>
      <w:r w:rsidR="007C6D53">
        <w:rPr>
          <w:rFonts w:ascii="Times New Roman" w:hAnsi="Times New Roman" w:cs="Times New Roman"/>
          <w:sz w:val="24"/>
          <w:szCs w:val="24"/>
        </w:rPr>
        <w:t xml:space="preserve">upon </w:t>
      </w:r>
      <w:r w:rsidR="009A319D" w:rsidRPr="00B66FF3">
        <w:rPr>
          <w:rFonts w:ascii="Times New Roman" w:hAnsi="Times New Roman" w:cs="Times New Roman"/>
          <w:sz w:val="24"/>
          <w:szCs w:val="24"/>
        </w:rPr>
        <w:t>request</w:t>
      </w:r>
      <w:r w:rsidR="007C6D53">
        <w:rPr>
          <w:rFonts w:ascii="Times New Roman" w:hAnsi="Times New Roman" w:cs="Times New Roman"/>
          <w:sz w:val="24"/>
          <w:szCs w:val="24"/>
        </w:rPr>
        <w:t>.</w:t>
      </w:r>
    </w:p>
    <w:p w:rsidR="00F72ADD" w:rsidRPr="00B66FF3" w:rsidRDefault="007C6D53"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2006</w:t>
      </w:r>
      <w:r w:rsidR="005E76AA" w:rsidRPr="00B66FF3">
        <w:rPr>
          <w:rFonts w:ascii="Times New Roman" w:hAnsi="Times New Roman" w:cs="Times New Roman"/>
          <w:sz w:val="24"/>
          <w:szCs w:val="24"/>
        </w:rPr>
        <w:t xml:space="preserve">, an important new development emerged.  </w:t>
      </w:r>
      <w:r w:rsidR="009A319D" w:rsidRPr="007C6D53">
        <w:rPr>
          <w:rFonts w:ascii="Times New Roman" w:hAnsi="Times New Roman" w:cs="Times New Roman"/>
          <w:i/>
          <w:sz w:val="24"/>
          <w:szCs w:val="24"/>
        </w:rPr>
        <w:t>C</w:t>
      </w:r>
      <w:r w:rsidRPr="007C6D53">
        <w:rPr>
          <w:rFonts w:ascii="Times New Roman" w:hAnsi="Times New Roman" w:cs="Times New Roman"/>
          <w:i/>
          <w:sz w:val="24"/>
          <w:szCs w:val="24"/>
        </w:rPr>
        <w:t>enter for Human Resource Research</w:t>
      </w:r>
      <w:r>
        <w:rPr>
          <w:rFonts w:ascii="Times New Roman" w:hAnsi="Times New Roman" w:cs="Times New Roman"/>
          <w:sz w:val="24"/>
          <w:szCs w:val="24"/>
        </w:rPr>
        <w:t xml:space="preserve"> (C</w:t>
      </w:r>
      <w:r w:rsidR="009A319D" w:rsidRPr="00B66FF3">
        <w:rPr>
          <w:rFonts w:ascii="Times New Roman" w:hAnsi="Times New Roman" w:cs="Times New Roman"/>
          <w:sz w:val="24"/>
          <w:szCs w:val="24"/>
        </w:rPr>
        <w:t>H</w:t>
      </w:r>
      <w:r w:rsidR="00B4180D">
        <w:rPr>
          <w:rFonts w:ascii="Times New Roman" w:hAnsi="Times New Roman" w:cs="Times New Roman"/>
          <w:sz w:val="24"/>
          <w:szCs w:val="24"/>
        </w:rPr>
        <w:t>R</w:t>
      </w:r>
      <w:r w:rsidR="009A319D" w:rsidRPr="00B66FF3">
        <w:rPr>
          <w:rFonts w:ascii="Times New Roman" w:hAnsi="Times New Roman" w:cs="Times New Roman"/>
          <w:sz w:val="24"/>
          <w:szCs w:val="24"/>
        </w:rPr>
        <w:t>R</w:t>
      </w:r>
      <w:r>
        <w:rPr>
          <w:rFonts w:ascii="Times New Roman" w:hAnsi="Times New Roman" w:cs="Times New Roman"/>
          <w:sz w:val="24"/>
          <w:szCs w:val="24"/>
        </w:rPr>
        <w:t>)</w:t>
      </w:r>
      <w:r w:rsidR="005E76AA" w:rsidRPr="00B66FF3">
        <w:rPr>
          <w:rFonts w:ascii="Times New Roman" w:hAnsi="Times New Roman" w:cs="Times New Roman"/>
          <w:sz w:val="24"/>
          <w:szCs w:val="24"/>
        </w:rPr>
        <w:t xml:space="preserve">, the Ohio State </w:t>
      </w:r>
      <w:r w:rsidR="00D02781" w:rsidRPr="00B66FF3">
        <w:rPr>
          <w:rFonts w:ascii="Times New Roman" w:hAnsi="Times New Roman" w:cs="Times New Roman"/>
          <w:sz w:val="24"/>
          <w:szCs w:val="24"/>
        </w:rPr>
        <w:t xml:space="preserve">affiliate </w:t>
      </w:r>
      <w:r w:rsidR="005E76AA" w:rsidRPr="00B66FF3">
        <w:rPr>
          <w:rFonts w:ascii="Times New Roman" w:hAnsi="Times New Roman" w:cs="Times New Roman"/>
          <w:sz w:val="24"/>
          <w:szCs w:val="24"/>
        </w:rPr>
        <w:t xml:space="preserve">institute that manages and distributes the NLS datasets, decided </w:t>
      </w:r>
      <w:r w:rsidR="004C6CC5">
        <w:rPr>
          <w:rFonts w:ascii="Times New Roman" w:hAnsi="Times New Roman" w:cs="Times New Roman"/>
          <w:sz w:val="24"/>
          <w:szCs w:val="24"/>
        </w:rPr>
        <w:t xml:space="preserve">(with support from BLS) </w:t>
      </w:r>
      <w:r w:rsidR="005E76AA" w:rsidRPr="00B66FF3">
        <w:rPr>
          <w:rFonts w:ascii="Times New Roman" w:hAnsi="Times New Roman" w:cs="Times New Roman"/>
          <w:sz w:val="24"/>
          <w:szCs w:val="24"/>
        </w:rPr>
        <w:t>to proceed with direct ascertainment.  Our or</w:t>
      </w:r>
      <w:r w:rsidR="009904C6">
        <w:rPr>
          <w:rFonts w:ascii="Times New Roman" w:hAnsi="Times New Roman" w:cs="Times New Roman"/>
          <w:sz w:val="24"/>
          <w:szCs w:val="24"/>
        </w:rPr>
        <w:t>iginal questions were included i</w:t>
      </w:r>
      <w:r w:rsidR="005E76AA" w:rsidRPr="00B66FF3">
        <w:rPr>
          <w:rFonts w:ascii="Times New Roman" w:hAnsi="Times New Roman" w:cs="Times New Roman"/>
          <w:sz w:val="24"/>
          <w:szCs w:val="24"/>
        </w:rPr>
        <w:t>n the</w:t>
      </w:r>
      <w:r>
        <w:rPr>
          <w:rFonts w:ascii="Times New Roman" w:hAnsi="Times New Roman" w:cs="Times New Roman"/>
          <w:sz w:val="24"/>
          <w:szCs w:val="24"/>
        </w:rPr>
        <w:t xml:space="preserve"> 2006</w:t>
      </w:r>
      <w:r w:rsidR="005E76AA" w:rsidRPr="00B66FF3">
        <w:rPr>
          <w:rFonts w:ascii="Times New Roman" w:hAnsi="Times New Roman" w:cs="Times New Roman"/>
          <w:sz w:val="24"/>
          <w:szCs w:val="24"/>
        </w:rPr>
        <w:t xml:space="preserve"> NLSY79 and the NLSY-YA surveys, and have continued to be included on the NLSY-YA for </w:t>
      </w:r>
      <w:r w:rsidR="005036C4">
        <w:rPr>
          <w:rFonts w:ascii="Times New Roman" w:hAnsi="Times New Roman" w:cs="Times New Roman"/>
          <w:sz w:val="24"/>
          <w:szCs w:val="24"/>
        </w:rPr>
        <w:t xml:space="preserve">respondents </w:t>
      </w:r>
      <w:r w:rsidR="005E76AA" w:rsidRPr="00B66FF3">
        <w:rPr>
          <w:rFonts w:ascii="Times New Roman" w:hAnsi="Times New Roman" w:cs="Times New Roman"/>
          <w:sz w:val="24"/>
          <w:szCs w:val="24"/>
        </w:rPr>
        <w:t>who passed age 15 in 2008, 2010, 2012</w:t>
      </w:r>
      <w:r w:rsidR="005036C4">
        <w:rPr>
          <w:rFonts w:ascii="Times New Roman" w:hAnsi="Times New Roman" w:cs="Times New Roman"/>
          <w:sz w:val="24"/>
          <w:szCs w:val="24"/>
        </w:rPr>
        <w:t>,</w:t>
      </w:r>
      <w:r w:rsidR="009A319D" w:rsidRPr="00B66FF3">
        <w:rPr>
          <w:rFonts w:ascii="Times New Roman" w:hAnsi="Times New Roman" w:cs="Times New Roman"/>
          <w:sz w:val="24"/>
          <w:szCs w:val="24"/>
        </w:rPr>
        <w:t xml:space="preserve"> and continuing</w:t>
      </w:r>
      <w:r w:rsidR="005E76AA" w:rsidRPr="00B66FF3">
        <w:rPr>
          <w:rFonts w:ascii="Times New Roman" w:hAnsi="Times New Roman" w:cs="Times New Roman"/>
          <w:sz w:val="24"/>
          <w:szCs w:val="24"/>
        </w:rPr>
        <w:t>.</w:t>
      </w:r>
      <w:r w:rsidR="00F72ADD" w:rsidRPr="00B66FF3">
        <w:rPr>
          <w:rFonts w:ascii="Times New Roman" w:hAnsi="Times New Roman" w:cs="Times New Roman"/>
          <w:sz w:val="24"/>
          <w:szCs w:val="24"/>
        </w:rPr>
        <w:t xml:space="preserve">  </w:t>
      </w:r>
      <w:r>
        <w:rPr>
          <w:rFonts w:ascii="Times New Roman" w:hAnsi="Times New Roman" w:cs="Times New Roman"/>
          <w:sz w:val="24"/>
          <w:szCs w:val="24"/>
        </w:rPr>
        <w:t>We implemented a final t</w:t>
      </w:r>
      <w:r w:rsidR="00F72ADD" w:rsidRPr="00B66FF3">
        <w:rPr>
          <w:rFonts w:ascii="Times New Roman" w:hAnsi="Times New Roman" w:cs="Times New Roman"/>
          <w:sz w:val="24"/>
          <w:szCs w:val="24"/>
        </w:rPr>
        <w:t>hree-year project from 2011-201</w:t>
      </w:r>
      <w:r w:rsidR="009A319D" w:rsidRPr="00B66FF3">
        <w:rPr>
          <w:rFonts w:ascii="Times New Roman" w:hAnsi="Times New Roman" w:cs="Times New Roman"/>
          <w:sz w:val="24"/>
          <w:szCs w:val="24"/>
        </w:rPr>
        <w:t>4</w:t>
      </w:r>
      <w:r w:rsidR="00F72ADD" w:rsidRPr="00B66FF3">
        <w:rPr>
          <w:rFonts w:ascii="Times New Roman" w:hAnsi="Times New Roman" w:cs="Times New Roman"/>
          <w:sz w:val="24"/>
          <w:szCs w:val="24"/>
        </w:rPr>
        <w:t xml:space="preserve"> to update both the NLSY79 and NLSYC kinship links</w:t>
      </w:r>
      <w:r w:rsidR="005036C4">
        <w:rPr>
          <w:rFonts w:ascii="Times New Roman" w:hAnsi="Times New Roman" w:cs="Times New Roman"/>
          <w:sz w:val="24"/>
          <w:szCs w:val="24"/>
        </w:rPr>
        <w:t>.  During this update, we used both</w:t>
      </w:r>
      <w:r w:rsidR="00F72ADD" w:rsidRPr="00B66FF3">
        <w:rPr>
          <w:rFonts w:ascii="Times New Roman" w:hAnsi="Times New Roman" w:cs="Times New Roman"/>
          <w:sz w:val="24"/>
          <w:szCs w:val="24"/>
        </w:rPr>
        <w:t xml:space="preserve"> direct explicit ascertainment </w:t>
      </w:r>
      <w:r w:rsidR="005036C4">
        <w:rPr>
          <w:rFonts w:ascii="Times New Roman" w:hAnsi="Times New Roman" w:cs="Times New Roman"/>
          <w:sz w:val="24"/>
          <w:szCs w:val="24"/>
        </w:rPr>
        <w:t xml:space="preserve">– information from this type of ascertainment we refer to as “explicit indicators,” leading to “explicit links.”  We </w:t>
      </w:r>
      <w:r w:rsidR="005036C4">
        <w:rPr>
          <w:rFonts w:ascii="Times New Roman" w:hAnsi="Times New Roman" w:cs="Times New Roman"/>
          <w:sz w:val="24"/>
          <w:szCs w:val="24"/>
        </w:rPr>
        <w:lastRenderedPageBreak/>
        <w:t>also used the type of prior, indirect information that was used in earlier linking efforts.  We refer to information obtained from that type of ascertainment as “implicit indicators,” leading to “implicit links.”</w:t>
      </w:r>
      <w:r w:rsidR="00F72ADD" w:rsidRPr="00B66FF3">
        <w:rPr>
          <w:rFonts w:ascii="Times New Roman" w:hAnsi="Times New Roman" w:cs="Times New Roman"/>
          <w:sz w:val="24"/>
          <w:szCs w:val="24"/>
        </w:rPr>
        <w:t xml:space="preserve">  </w:t>
      </w:r>
      <w:r w:rsidR="005036C4">
        <w:rPr>
          <w:rFonts w:ascii="Times New Roman" w:hAnsi="Times New Roman" w:cs="Times New Roman"/>
          <w:sz w:val="24"/>
          <w:szCs w:val="24"/>
        </w:rPr>
        <w:t xml:space="preserve">(Note that some kinship links are developed using both types of indicators.)  </w:t>
      </w:r>
      <w:r w:rsidR="009A319D" w:rsidRPr="00B66FF3">
        <w:rPr>
          <w:rFonts w:ascii="Times New Roman" w:hAnsi="Times New Roman" w:cs="Times New Roman"/>
          <w:sz w:val="24"/>
          <w:szCs w:val="24"/>
        </w:rPr>
        <w:t xml:space="preserve">Instead of </w:t>
      </w:r>
      <w:r>
        <w:rPr>
          <w:rFonts w:ascii="Times New Roman" w:hAnsi="Times New Roman" w:cs="Times New Roman"/>
          <w:sz w:val="24"/>
          <w:szCs w:val="24"/>
        </w:rPr>
        <w:t>SAS al</w:t>
      </w:r>
      <w:r w:rsidR="009A319D" w:rsidRPr="00B66FF3">
        <w:rPr>
          <w:rFonts w:ascii="Times New Roman" w:hAnsi="Times New Roman" w:cs="Times New Roman"/>
          <w:sz w:val="24"/>
          <w:szCs w:val="24"/>
        </w:rPr>
        <w:t>gorithm</w:t>
      </w:r>
      <w:r w:rsidR="001E2B07" w:rsidRPr="00B66FF3">
        <w:rPr>
          <w:rFonts w:ascii="Times New Roman" w:hAnsi="Times New Roman" w:cs="Times New Roman"/>
          <w:sz w:val="24"/>
          <w:szCs w:val="24"/>
        </w:rPr>
        <w:t>s</w:t>
      </w:r>
      <w:r w:rsidR="009A319D" w:rsidRPr="00B66FF3">
        <w:rPr>
          <w:rFonts w:ascii="Times New Roman" w:hAnsi="Times New Roman" w:cs="Times New Roman"/>
          <w:sz w:val="24"/>
          <w:szCs w:val="24"/>
        </w:rPr>
        <w:t xml:space="preserve">, </w:t>
      </w:r>
      <w:r>
        <w:rPr>
          <w:rFonts w:ascii="Times New Roman" w:hAnsi="Times New Roman" w:cs="Times New Roman"/>
          <w:sz w:val="24"/>
          <w:szCs w:val="24"/>
        </w:rPr>
        <w:t>we implemented</w:t>
      </w:r>
      <w:r w:rsidR="009A319D" w:rsidRPr="00B66FF3">
        <w:rPr>
          <w:rFonts w:ascii="Times New Roman" w:hAnsi="Times New Roman" w:cs="Times New Roman"/>
          <w:sz w:val="24"/>
          <w:szCs w:val="24"/>
        </w:rPr>
        <w:t xml:space="preserve"> object-</w:t>
      </w:r>
      <w:r w:rsidR="001E2B07" w:rsidRPr="00B66FF3">
        <w:rPr>
          <w:rFonts w:ascii="Times New Roman" w:hAnsi="Times New Roman" w:cs="Times New Roman"/>
          <w:sz w:val="24"/>
          <w:szCs w:val="24"/>
        </w:rPr>
        <w:t xml:space="preserve">oriented </w:t>
      </w:r>
      <w:r w:rsidR="00651F6E" w:rsidRPr="00B66FF3">
        <w:rPr>
          <w:rFonts w:ascii="Times New Roman" w:hAnsi="Times New Roman" w:cs="Times New Roman"/>
          <w:sz w:val="24"/>
          <w:szCs w:val="24"/>
        </w:rPr>
        <w:t>p</w:t>
      </w:r>
      <w:r w:rsidR="009A319D" w:rsidRPr="00B66FF3">
        <w:rPr>
          <w:rFonts w:ascii="Times New Roman" w:hAnsi="Times New Roman" w:cs="Times New Roman"/>
          <w:sz w:val="24"/>
          <w:szCs w:val="24"/>
        </w:rPr>
        <w:t xml:space="preserve">rogramming </w:t>
      </w:r>
      <w:r w:rsidR="001E2B07" w:rsidRPr="00B66FF3">
        <w:rPr>
          <w:rFonts w:ascii="Times New Roman" w:hAnsi="Times New Roman" w:cs="Times New Roman"/>
          <w:sz w:val="24"/>
          <w:szCs w:val="24"/>
        </w:rPr>
        <w:t>using C</w:t>
      </w:r>
      <w:r w:rsidR="004B259C">
        <w:rPr>
          <w:rFonts w:ascii="Times New Roman" w:hAnsi="Times New Roman" w:cs="Times New Roman"/>
          <w:sz w:val="24"/>
          <w:szCs w:val="24"/>
        </w:rPr>
        <w:t>#</w:t>
      </w:r>
      <w:r w:rsidR="001E2B07" w:rsidRPr="00B66FF3">
        <w:rPr>
          <w:rFonts w:ascii="Times New Roman" w:hAnsi="Times New Roman" w:cs="Times New Roman"/>
          <w:sz w:val="24"/>
          <w:szCs w:val="24"/>
        </w:rPr>
        <w:t xml:space="preserve">.  </w:t>
      </w:r>
      <w:r w:rsidR="00F07F70">
        <w:rPr>
          <w:rFonts w:ascii="Times New Roman" w:hAnsi="Times New Roman" w:cs="Times New Roman"/>
          <w:sz w:val="24"/>
          <w:szCs w:val="24"/>
        </w:rPr>
        <w:t>We also began a user services support office, which has assisted researchers with kinship linking projects</w:t>
      </w:r>
      <w:r w:rsidR="00C954B8">
        <w:rPr>
          <w:rFonts w:ascii="Times New Roman" w:hAnsi="Times New Roman" w:cs="Times New Roman"/>
          <w:sz w:val="24"/>
          <w:szCs w:val="24"/>
        </w:rPr>
        <w:t xml:space="preserve"> since 2011, and continuing through at least 2017.  </w:t>
      </w:r>
      <w:r w:rsidR="00F72ADD" w:rsidRPr="00B66FF3">
        <w:rPr>
          <w:rFonts w:ascii="Times New Roman" w:hAnsi="Times New Roman" w:cs="Times New Roman"/>
          <w:sz w:val="24"/>
          <w:szCs w:val="24"/>
        </w:rPr>
        <w:t>We distributed updated NLSY</w:t>
      </w:r>
      <w:r w:rsidR="00316F6F">
        <w:rPr>
          <w:rFonts w:ascii="Times New Roman" w:hAnsi="Times New Roman" w:cs="Times New Roman"/>
          <w:sz w:val="24"/>
          <w:szCs w:val="24"/>
        </w:rPr>
        <w:t>-</w:t>
      </w:r>
      <w:r w:rsidR="00F72ADD" w:rsidRPr="00B66FF3">
        <w:rPr>
          <w:rFonts w:ascii="Times New Roman" w:hAnsi="Times New Roman" w:cs="Times New Roman"/>
          <w:sz w:val="24"/>
          <w:szCs w:val="24"/>
        </w:rPr>
        <w:t>C</w:t>
      </w:r>
      <w:r w:rsidR="00316F6F">
        <w:rPr>
          <w:rFonts w:ascii="Times New Roman" w:hAnsi="Times New Roman" w:cs="Times New Roman"/>
          <w:sz w:val="24"/>
          <w:szCs w:val="24"/>
        </w:rPr>
        <w:t>/YA</w:t>
      </w:r>
      <w:r w:rsidR="00F72ADD" w:rsidRPr="00B66FF3">
        <w:rPr>
          <w:rFonts w:ascii="Times New Roman" w:hAnsi="Times New Roman" w:cs="Times New Roman"/>
          <w:sz w:val="24"/>
          <w:szCs w:val="24"/>
        </w:rPr>
        <w:t xml:space="preserve"> kinship links in May, 2012, sent </w:t>
      </w:r>
      <w:r w:rsidR="005036C4">
        <w:rPr>
          <w:rFonts w:ascii="Times New Roman" w:hAnsi="Times New Roman" w:cs="Times New Roman"/>
          <w:sz w:val="24"/>
          <w:szCs w:val="24"/>
        </w:rPr>
        <w:t xml:space="preserve">by e-mail </w:t>
      </w:r>
      <w:r w:rsidR="00F72ADD" w:rsidRPr="00B66FF3">
        <w:rPr>
          <w:rFonts w:ascii="Times New Roman" w:hAnsi="Times New Roman" w:cs="Times New Roman"/>
          <w:sz w:val="24"/>
          <w:szCs w:val="24"/>
        </w:rPr>
        <w:t xml:space="preserve">to </w:t>
      </w:r>
      <w:r w:rsidR="00C954B8">
        <w:rPr>
          <w:rFonts w:ascii="Times New Roman" w:hAnsi="Times New Roman" w:cs="Times New Roman"/>
          <w:sz w:val="24"/>
          <w:szCs w:val="24"/>
        </w:rPr>
        <w:t>approximately</w:t>
      </w:r>
      <w:r w:rsidR="00F72ADD" w:rsidRPr="00B66FF3">
        <w:rPr>
          <w:rFonts w:ascii="Times New Roman" w:hAnsi="Times New Roman" w:cs="Times New Roman"/>
          <w:sz w:val="24"/>
          <w:szCs w:val="24"/>
        </w:rPr>
        <w:t xml:space="preserve"> 100 NLSY researchers, and </w:t>
      </w:r>
      <w:r w:rsidR="00F07F70">
        <w:rPr>
          <w:rFonts w:ascii="Times New Roman" w:hAnsi="Times New Roman" w:cs="Times New Roman"/>
          <w:sz w:val="24"/>
          <w:szCs w:val="24"/>
        </w:rPr>
        <w:t>with online</w:t>
      </w:r>
      <w:r w:rsidR="00F72ADD" w:rsidRPr="00B66FF3">
        <w:rPr>
          <w:rFonts w:ascii="Times New Roman" w:hAnsi="Times New Roman" w:cs="Times New Roman"/>
          <w:sz w:val="24"/>
          <w:szCs w:val="24"/>
        </w:rPr>
        <w:t xml:space="preserve"> </w:t>
      </w:r>
      <w:r w:rsidR="00F07F70">
        <w:rPr>
          <w:rFonts w:ascii="Times New Roman" w:hAnsi="Times New Roman" w:cs="Times New Roman"/>
          <w:sz w:val="24"/>
          <w:szCs w:val="24"/>
        </w:rPr>
        <w:t>availability</w:t>
      </w:r>
      <w:r w:rsidR="00F72ADD" w:rsidRPr="00B66FF3">
        <w:rPr>
          <w:rFonts w:ascii="Times New Roman" w:hAnsi="Times New Roman" w:cs="Times New Roman"/>
          <w:sz w:val="24"/>
          <w:szCs w:val="24"/>
        </w:rPr>
        <w:t xml:space="preserve"> </w:t>
      </w:r>
      <w:r w:rsidR="004B259C">
        <w:rPr>
          <w:rFonts w:ascii="Times New Roman" w:hAnsi="Times New Roman" w:cs="Times New Roman"/>
          <w:sz w:val="24"/>
          <w:szCs w:val="24"/>
        </w:rPr>
        <w:t>through R</w:t>
      </w:r>
      <w:r w:rsidR="005036C4">
        <w:rPr>
          <w:rFonts w:ascii="Times New Roman" w:hAnsi="Times New Roman" w:cs="Times New Roman"/>
          <w:sz w:val="24"/>
          <w:szCs w:val="24"/>
        </w:rPr>
        <w:t>, SAS, and</w:t>
      </w:r>
      <w:r w:rsidR="004B259C">
        <w:rPr>
          <w:rFonts w:ascii="Times New Roman" w:hAnsi="Times New Roman" w:cs="Times New Roman"/>
          <w:sz w:val="24"/>
          <w:szCs w:val="24"/>
        </w:rPr>
        <w:t xml:space="preserve">  </w:t>
      </w:r>
      <w:r w:rsidR="00316F6F">
        <w:rPr>
          <w:rFonts w:ascii="Times New Roman" w:hAnsi="Times New Roman" w:cs="Times New Roman"/>
          <w:sz w:val="24"/>
          <w:szCs w:val="24"/>
        </w:rPr>
        <w:t>CSV files</w:t>
      </w:r>
      <w:r w:rsidR="00F72ADD" w:rsidRPr="00B66FF3">
        <w:rPr>
          <w:rFonts w:ascii="Times New Roman" w:hAnsi="Times New Roman" w:cs="Times New Roman"/>
          <w:sz w:val="24"/>
          <w:szCs w:val="24"/>
        </w:rPr>
        <w:t>.  The NLSY79 kinship links were distributed in a beta version (using only new explicit indicators) in December, 2012</w:t>
      </w:r>
      <w:r w:rsidR="00B4180D">
        <w:rPr>
          <w:rFonts w:ascii="Times New Roman" w:hAnsi="Times New Roman" w:cs="Times New Roman"/>
          <w:sz w:val="24"/>
          <w:szCs w:val="24"/>
        </w:rPr>
        <w:t>.  A</w:t>
      </w:r>
      <w:r w:rsidR="00F72ADD" w:rsidRPr="00B66FF3">
        <w:rPr>
          <w:rFonts w:ascii="Times New Roman" w:hAnsi="Times New Roman" w:cs="Times New Roman"/>
          <w:sz w:val="24"/>
          <w:szCs w:val="24"/>
        </w:rPr>
        <w:t xml:space="preserve"> completed update </w:t>
      </w:r>
      <w:r w:rsidR="00D728DC">
        <w:rPr>
          <w:rFonts w:ascii="Times New Roman" w:hAnsi="Times New Roman" w:cs="Times New Roman"/>
          <w:sz w:val="24"/>
          <w:szCs w:val="24"/>
        </w:rPr>
        <w:t xml:space="preserve">of all datasets </w:t>
      </w:r>
      <w:r w:rsidR="00F72ADD" w:rsidRPr="00B66FF3">
        <w:rPr>
          <w:rFonts w:ascii="Times New Roman" w:hAnsi="Times New Roman" w:cs="Times New Roman"/>
          <w:sz w:val="24"/>
          <w:szCs w:val="24"/>
        </w:rPr>
        <w:t xml:space="preserve">was distributed in </w:t>
      </w:r>
      <w:r w:rsidR="006222D8" w:rsidRPr="00B66FF3">
        <w:rPr>
          <w:rFonts w:ascii="Times New Roman" w:hAnsi="Times New Roman" w:cs="Times New Roman"/>
          <w:sz w:val="24"/>
          <w:szCs w:val="24"/>
        </w:rPr>
        <w:t>November, 2013,</w:t>
      </w:r>
      <w:r w:rsidR="00F72ADD" w:rsidRPr="00B66FF3">
        <w:rPr>
          <w:rFonts w:ascii="Times New Roman" w:hAnsi="Times New Roman" w:cs="Times New Roman"/>
          <w:sz w:val="24"/>
          <w:szCs w:val="24"/>
        </w:rPr>
        <w:t xml:space="preserve"> </w:t>
      </w:r>
      <w:r w:rsidR="005036C4">
        <w:rPr>
          <w:rFonts w:ascii="Times New Roman" w:hAnsi="Times New Roman" w:cs="Times New Roman"/>
          <w:sz w:val="24"/>
          <w:szCs w:val="24"/>
        </w:rPr>
        <w:t xml:space="preserve">based on </w:t>
      </w:r>
      <w:r w:rsidR="00F72ADD" w:rsidRPr="00B66FF3">
        <w:rPr>
          <w:rFonts w:ascii="Times New Roman" w:hAnsi="Times New Roman" w:cs="Times New Roman"/>
          <w:sz w:val="24"/>
          <w:szCs w:val="24"/>
        </w:rPr>
        <w:t>both explicit and implicit indicators</w:t>
      </w:r>
      <w:r w:rsidR="00651F6E" w:rsidRPr="00B66FF3">
        <w:rPr>
          <w:rFonts w:ascii="Times New Roman" w:hAnsi="Times New Roman" w:cs="Times New Roman"/>
          <w:sz w:val="24"/>
          <w:szCs w:val="24"/>
        </w:rPr>
        <w:t>.</w:t>
      </w:r>
    </w:p>
    <w:p w:rsidR="00651F6E" w:rsidRPr="00B66FF3" w:rsidRDefault="00651F6E"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The NLSY97 kinship links have not been developed (</w:t>
      </w:r>
      <w:r w:rsidR="00106266">
        <w:rPr>
          <w:rFonts w:ascii="Times New Roman" w:hAnsi="Times New Roman" w:cs="Times New Roman"/>
          <w:sz w:val="24"/>
          <w:szCs w:val="24"/>
        </w:rPr>
        <w:t>by</w:t>
      </w:r>
      <w:r w:rsidR="00F07F70">
        <w:rPr>
          <w:rFonts w:ascii="Times New Roman" w:hAnsi="Times New Roman" w:cs="Times New Roman"/>
          <w:sz w:val="24"/>
          <w:szCs w:val="24"/>
        </w:rPr>
        <w:t xml:space="preserve"> fall</w:t>
      </w:r>
      <w:r w:rsidR="00C954B8">
        <w:rPr>
          <w:rFonts w:ascii="Times New Roman" w:hAnsi="Times New Roman" w:cs="Times New Roman"/>
          <w:sz w:val="24"/>
          <w:szCs w:val="24"/>
        </w:rPr>
        <w:t>,</w:t>
      </w:r>
      <w:r w:rsidR="009904C6">
        <w:rPr>
          <w:rFonts w:ascii="Times New Roman" w:hAnsi="Times New Roman" w:cs="Times New Roman"/>
          <w:sz w:val="24"/>
          <w:szCs w:val="24"/>
        </w:rPr>
        <w:t xml:space="preserve"> 2015)</w:t>
      </w:r>
      <w:r w:rsidRPr="00B66FF3">
        <w:rPr>
          <w:rFonts w:ascii="Times New Roman" w:hAnsi="Times New Roman" w:cs="Times New Roman"/>
          <w:sz w:val="24"/>
          <w:szCs w:val="24"/>
        </w:rPr>
        <w:t xml:space="preserve">.  However, direct ascertainment </w:t>
      </w:r>
      <w:r w:rsidR="00C954B8">
        <w:rPr>
          <w:rFonts w:ascii="Times New Roman" w:hAnsi="Times New Roman" w:cs="Times New Roman"/>
          <w:sz w:val="24"/>
          <w:szCs w:val="24"/>
        </w:rPr>
        <w:t>was included in</w:t>
      </w:r>
      <w:r w:rsidR="00316F6F">
        <w:rPr>
          <w:rFonts w:ascii="Times New Roman" w:hAnsi="Times New Roman" w:cs="Times New Roman"/>
          <w:sz w:val="24"/>
          <w:szCs w:val="24"/>
        </w:rPr>
        <w:t xml:space="preserve"> </w:t>
      </w:r>
      <w:r w:rsidRPr="00B66FF3">
        <w:rPr>
          <w:rFonts w:ascii="Times New Roman" w:hAnsi="Times New Roman" w:cs="Times New Roman"/>
          <w:sz w:val="24"/>
          <w:szCs w:val="24"/>
        </w:rPr>
        <w:t xml:space="preserve">the original </w:t>
      </w:r>
      <w:r w:rsidR="00106266">
        <w:rPr>
          <w:rFonts w:ascii="Times New Roman" w:hAnsi="Times New Roman" w:cs="Times New Roman"/>
          <w:sz w:val="24"/>
          <w:szCs w:val="24"/>
        </w:rPr>
        <w:t xml:space="preserve">1997 </w:t>
      </w:r>
      <w:r w:rsidRPr="00B66FF3">
        <w:rPr>
          <w:rFonts w:ascii="Times New Roman" w:hAnsi="Times New Roman" w:cs="Times New Roman"/>
          <w:sz w:val="24"/>
          <w:szCs w:val="24"/>
        </w:rPr>
        <w:t>survey</w:t>
      </w:r>
      <w:r w:rsidR="00106266">
        <w:rPr>
          <w:rFonts w:ascii="Times New Roman" w:hAnsi="Times New Roman" w:cs="Times New Roman"/>
          <w:sz w:val="24"/>
          <w:szCs w:val="24"/>
        </w:rPr>
        <w:t xml:space="preserve"> questions</w:t>
      </w:r>
      <w:r w:rsidR="00F07F70">
        <w:rPr>
          <w:rFonts w:ascii="Times New Roman" w:hAnsi="Times New Roman" w:cs="Times New Roman"/>
          <w:sz w:val="24"/>
          <w:szCs w:val="24"/>
        </w:rPr>
        <w:t xml:space="preserve">, </w:t>
      </w:r>
      <w:r w:rsidRPr="00B66FF3">
        <w:rPr>
          <w:rFonts w:ascii="Times New Roman" w:hAnsi="Times New Roman" w:cs="Times New Roman"/>
          <w:sz w:val="24"/>
          <w:szCs w:val="24"/>
        </w:rPr>
        <w:t>reduc</w:t>
      </w:r>
      <w:r w:rsidR="00106266">
        <w:rPr>
          <w:rFonts w:ascii="Times New Roman" w:hAnsi="Times New Roman" w:cs="Times New Roman"/>
          <w:sz w:val="24"/>
          <w:szCs w:val="24"/>
        </w:rPr>
        <w:t>ing</w:t>
      </w:r>
      <w:r w:rsidRPr="00B66FF3">
        <w:rPr>
          <w:rFonts w:ascii="Times New Roman" w:hAnsi="Times New Roman" w:cs="Times New Roman"/>
          <w:sz w:val="24"/>
          <w:szCs w:val="24"/>
        </w:rPr>
        <w:t xml:space="preserve"> </w:t>
      </w:r>
      <w:r w:rsidR="00106266">
        <w:rPr>
          <w:rFonts w:ascii="Times New Roman" w:hAnsi="Times New Roman" w:cs="Times New Roman"/>
          <w:sz w:val="24"/>
          <w:szCs w:val="24"/>
        </w:rPr>
        <w:t xml:space="preserve">the </w:t>
      </w:r>
      <w:r w:rsidR="00F07F70">
        <w:rPr>
          <w:rFonts w:ascii="Times New Roman" w:hAnsi="Times New Roman" w:cs="Times New Roman"/>
          <w:sz w:val="24"/>
          <w:szCs w:val="24"/>
        </w:rPr>
        <w:t>t</w:t>
      </w:r>
      <w:r w:rsidRPr="00B66FF3">
        <w:rPr>
          <w:rFonts w:ascii="Times New Roman" w:hAnsi="Times New Roman" w:cs="Times New Roman"/>
          <w:sz w:val="24"/>
          <w:szCs w:val="24"/>
        </w:rPr>
        <w:t>ime required to produce quality kinship links</w:t>
      </w:r>
      <w:r w:rsidR="00106266">
        <w:rPr>
          <w:rFonts w:ascii="Times New Roman" w:hAnsi="Times New Roman" w:cs="Times New Roman"/>
          <w:sz w:val="24"/>
          <w:szCs w:val="24"/>
        </w:rPr>
        <w:t>.</w:t>
      </w:r>
      <w:r w:rsidRPr="00B66FF3">
        <w:rPr>
          <w:rFonts w:ascii="Times New Roman" w:hAnsi="Times New Roman" w:cs="Times New Roman"/>
          <w:sz w:val="24"/>
          <w:szCs w:val="24"/>
        </w:rPr>
        <w:t xml:space="preserve">  We have </w:t>
      </w:r>
      <w:r w:rsidR="00106266">
        <w:rPr>
          <w:rFonts w:ascii="Times New Roman" w:hAnsi="Times New Roman" w:cs="Times New Roman"/>
          <w:sz w:val="24"/>
          <w:szCs w:val="24"/>
        </w:rPr>
        <w:t>a</w:t>
      </w:r>
      <w:r w:rsidRPr="00B66FF3">
        <w:rPr>
          <w:rFonts w:ascii="Times New Roman" w:hAnsi="Times New Roman" w:cs="Times New Roman"/>
          <w:sz w:val="24"/>
          <w:szCs w:val="24"/>
        </w:rPr>
        <w:t xml:space="preserve"> plan for defining NLSY97 links, implement</w:t>
      </w:r>
      <w:r w:rsidR="00F07F70">
        <w:rPr>
          <w:rFonts w:ascii="Times New Roman" w:hAnsi="Times New Roman" w:cs="Times New Roman"/>
          <w:sz w:val="24"/>
          <w:szCs w:val="24"/>
        </w:rPr>
        <w:t>ed</w:t>
      </w:r>
      <w:r w:rsidRPr="00B66FF3">
        <w:rPr>
          <w:rFonts w:ascii="Times New Roman" w:hAnsi="Times New Roman" w:cs="Times New Roman"/>
          <w:sz w:val="24"/>
          <w:szCs w:val="24"/>
        </w:rPr>
        <w:t xml:space="preserve"> </w:t>
      </w:r>
      <w:r w:rsidR="00F07F70">
        <w:rPr>
          <w:rFonts w:ascii="Times New Roman" w:hAnsi="Times New Roman" w:cs="Times New Roman"/>
          <w:sz w:val="24"/>
          <w:szCs w:val="24"/>
        </w:rPr>
        <w:t>within</w:t>
      </w:r>
      <w:r w:rsidRPr="00B66FF3">
        <w:rPr>
          <w:rFonts w:ascii="Times New Roman" w:hAnsi="Times New Roman" w:cs="Times New Roman"/>
          <w:sz w:val="24"/>
          <w:szCs w:val="24"/>
        </w:rPr>
        <w:t xml:space="preserve"> the next few years</w:t>
      </w:r>
      <w:r w:rsidR="00C954B8">
        <w:rPr>
          <w:rFonts w:ascii="Times New Roman" w:hAnsi="Times New Roman" w:cs="Times New Roman"/>
          <w:sz w:val="24"/>
          <w:szCs w:val="24"/>
        </w:rPr>
        <w:t xml:space="preserve">, including integration of NLSY97 links into the online </w:t>
      </w:r>
      <w:r w:rsidR="00F07F70">
        <w:rPr>
          <w:rFonts w:ascii="Times New Roman" w:hAnsi="Times New Roman" w:cs="Times New Roman"/>
          <w:sz w:val="24"/>
          <w:szCs w:val="24"/>
        </w:rPr>
        <w:t xml:space="preserve">kinship link </w:t>
      </w:r>
      <w:r w:rsidR="00C954B8">
        <w:rPr>
          <w:rFonts w:ascii="Times New Roman" w:hAnsi="Times New Roman" w:cs="Times New Roman"/>
          <w:sz w:val="24"/>
          <w:szCs w:val="24"/>
        </w:rPr>
        <w:t>system</w:t>
      </w:r>
      <w:r w:rsidR="00F07F70">
        <w:rPr>
          <w:rFonts w:ascii="Times New Roman" w:hAnsi="Times New Roman" w:cs="Times New Roman"/>
          <w:sz w:val="24"/>
          <w:szCs w:val="24"/>
        </w:rPr>
        <w:t>.</w:t>
      </w:r>
    </w:p>
    <w:p w:rsidR="005036C4" w:rsidRPr="0092575B" w:rsidRDefault="00F72ADD" w:rsidP="00AD265F">
      <w:pPr>
        <w:spacing w:line="480" w:lineRule="auto"/>
        <w:rPr>
          <w:rFonts w:ascii="Times New Roman" w:hAnsi="Times New Roman" w:cs="Times New Roman"/>
          <w:i/>
          <w:sz w:val="24"/>
          <w:szCs w:val="24"/>
        </w:rPr>
      </w:pPr>
      <w:r w:rsidRPr="00B66FF3">
        <w:rPr>
          <w:rFonts w:ascii="Times New Roman" w:hAnsi="Times New Roman" w:cs="Times New Roman"/>
          <w:sz w:val="24"/>
          <w:szCs w:val="24"/>
        </w:rPr>
        <w:tab/>
      </w:r>
      <w:r w:rsidRPr="00B66FF3">
        <w:rPr>
          <w:rFonts w:ascii="Times New Roman" w:hAnsi="Times New Roman" w:cs="Times New Roman"/>
          <w:b/>
          <w:sz w:val="24"/>
          <w:szCs w:val="24"/>
        </w:rPr>
        <w:t>Modern Linking Mechanisms and Validity Studies.</w:t>
      </w:r>
      <w:r w:rsidRPr="00B66FF3">
        <w:rPr>
          <w:rFonts w:ascii="Times New Roman" w:hAnsi="Times New Roman" w:cs="Times New Roman"/>
          <w:sz w:val="24"/>
          <w:szCs w:val="24"/>
        </w:rPr>
        <w:t xml:space="preserve">  During the 20</w:t>
      </w:r>
      <w:r w:rsidR="00D02781" w:rsidRPr="00B66FF3">
        <w:rPr>
          <w:rFonts w:ascii="Times New Roman" w:hAnsi="Times New Roman" w:cs="Times New Roman"/>
          <w:sz w:val="24"/>
          <w:szCs w:val="24"/>
        </w:rPr>
        <w:t>+</w:t>
      </w:r>
      <w:r w:rsidRPr="00B66FF3">
        <w:rPr>
          <w:rFonts w:ascii="Times New Roman" w:hAnsi="Times New Roman" w:cs="Times New Roman"/>
          <w:sz w:val="24"/>
          <w:szCs w:val="24"/>
        </w:rPr>
        <w:t xml:space="preserve"> years since we first began developing </w:t>
      </w:r>
      <w:r w:rsidR="005036C4">
        <w:rPr>
          <w:rFonts w:ascii="Times New Roman" w:hAnsi="Times New Roman" w:cs="Times New Roman"/>
          <w:sz w:val="24"/>
          <w:szCs w:val="24"/>
        </w:rPr>
        <w:t xml:space="preserve">NLSY </w:t>
      </w:r>
      <w:r w:rsidRPr="00B66FF3">
        <w:rPr>
          <w:rFonts w:ascii="Times New Roman" w:hAnsi="Times New Roman" w:cs="Times New Roman"/>
          <w:sz w:val="24"/>
          <w:szCs w:val="24"/>
        </w:rPr>
        <w:t xml:space="preserve">kinship linking algorithms, </w:t>
      </w:r>
      <w:r w:rsidR="00222215" w:rsidRPr="00B66FF3">
        <w:rPr>
          <w:rFonts w:ascii="Times New Roman" w:hAnsi="Times New Roman" w:cs="Times New Roman"/>
          <w:sz w:val="24"/>
          <w:szCs w:val="24"/>
        </w:rPr>
        <w:t xml:space="preserve">we have </w:t>
      </w:r>
      <w:r w:rsidR="005036C4">
        <w:rPr>
          <w:rFonts w:ascii="Times New Roman" w:hAnsi="Times New Roman" w:cs="Times New Roman"/>
          <w:sz w:val="24"/>
          <w:szCs w:val="24"/>
        </w:rPr>
        <w:t>implemented</w:t>
      </w:r>
      <w:r w:rsidR="00222215" w:rsidRPr="00B66FF3">
        <w:rPr>
          <w:rFonts w:ascii="Times New Roman" w:hAnsi="Times New Roman" w:cs="Times New Roman"/>
          <w:sz w:val="24"/>
          <w:szCs w:val="24"/>
        </w:rPr>
        <w:t xml:space="preserve"> a number of logical and data management innovations</w:t>
      </w:r>
      <w:r w:rsidR="005036C4">
        <w:rPr>
          <w:rFonts w:ascii="Times New Roman" w:hAnsi="Times New Roman" w:cs="Times New Roman"/>
          <w:sz w:val="24"/>
          <w:szCs w:val="24"/>
        </w:rPr>
        <w:t xml:space="preserve"> that we describe in this sec</w:t>
      </w:r>
      <w:r w:rsidR="00F72DE3">
        <w:rPr>
          <w:rFonts w:ascii="Times New Roman" w:hAnsi="Times New Roman" w:cs="Times New Roman"/>
          <w:sz w:val="24"/>
          <w:szCs w:val="24"/>
        </w:rPr>
        <w:t>t</w:t>
      </w:r>
      <w:r w:rsidR="005036C4">
        <w:rPr>
          <w:rFonts w:ascii="Times New Roman" w:hAnsi="Times New Roman" w:cs="Times New Roman"/>
          <w:sz w:val="24"/>
          <w:szCs w:val="24"/>
        </w:rPr>
        <w:t>ion</w:t>
      </w:r>
      <w:r w:rsidR="00222215" w:rsidRPr="00B66FF3">
        <w:rPr>
          <w:rFonts w:ascii="Times New Roman" w:hAnsi="Times New Roman" w:cs="Times New Roman"/>
          <w:sz w:val="24"/>
          <w:szCs w:val="24"/>
        </w:rPr>
        <w:t>.  During this period,</w:t>
      </w:r>
      <w:r w:rsidR="001078CF" w:rsidRPr="00B66FF3">
        <w:rPr>
          <w:rFonts w:ascii="Times New Roman" w:hAnsi="Times New Roman" w:cs="Times New Roman"/>
          <w:sz w:val="24"/>
          <w:szCs w:val="24"/>
        </w:rPr>
        <w:t xml:space="preserve"> programming methods have transitioned from SAS-oriented linking algorithms to </w:t>
      </w:r>
      <w:r w:rsidR="00222215" w:rsidRPr="00B66FF3">
        <w:rPr>
          <w:rFonts w:ascii="Times New Roman" w:hAnsi="Times New Roman" w:cs="Times New Roman"/>
          <w:sz w:val="24"/>
          <w:szCs w:val="24"/>
        </w:rPr>
        <w:t>object oriented programming</w:t>
      </w:r>
      <w:r w:rsidR="00D57D21" w:rsidRPr="00B66FF3">
        <w:rPr>
          <w:rFonts w:ascii="Times New Roman" w:hAnsi="Times New Roman" w:cs="Times New Roman"/>
          <w:sz w:val="24"/>
          <w:szCs w:val="24"/>
        </w:rPr>
        <w:t xml:space="preserve"> using </w:t>
      </w:r>
      <w:r w:rsidR="004B259C">
        <w:rPr>
          <w:rFonts w:ascii="Times New Roman" w:hAnsi="Times New Roman" w:cs="Times New Roman"/>
          <w:sz w:val="24"/>
          <w:szCs w:val="24"/>
        </w:rPr>
        <w:t>C#</w:t>
      </w:r>
      <w:r w:rsidR="00D57D21" w:rsidRPr="00B66FF3">
        <w:rPr>
          <w:rFonts w:ascii="Times New Roman" w:hAnsi="Times New Roman" w:cs="Times New Roman"/>
          <w:sz w:val="24"/>
          <w:szCs w:val="24"/>
        </w:rPr>
        <w:t>, and from storage on tapes (originally) and diskettes to online storage (along with online documentation and associated vignettes)</w:t>
      </w:r>
      <w:r w:rsidR="00222215" w:rsidRPr="00B66FF3">
        <w:rPr>
          <w:rFonts w:ascii="Times New Roman" w:hAnsi="Times New Roman" w:cs="Times New Roman"/>
          <w:sz w:val="24"/>
          <w:szCs w:val="24"/>
        </w:rPr>
        <w:t xml:space="preserve">; there are many advantages to this transition for linking purposes.  We produce distribution files </w:t>
      </w:r>
      <w:r w:rsidR="00B94DC8">
        <w:rPr>
          <w:rFonts w:ascii="Times New Roman" w:hAnsi="Times New Roman" w:cs="Times New Roman"/>
          <w:sz w:val="24"/>
          <w:szCs w:val="24"/>
        </w:rPr>
        <w:t>as</w:t>
      </w:r>
      <w:r w:rsidR="00222215" w:rsidRPr="00B66FF3">
        <w:rPr>
          <w:rFonts w:ascii="Times New Roman" w:hAnsi="Times New Roman" w:cs="Times New Roman"/>
          <w:sz w:val="24"/>
          <w:szCs w:val="24"/>
        </w:rPr>
        <w:t xml:space="preserve"> SAS</w:t>
      </w:r>
      <w:r w:rsidR="00B94DC8">
        <w:rPr>
          <w:rFonts w:ascii="Times New Roman" w:hAnsi="Times New Roman" w:cs="Times New Roman"/>
          <w:sz w:val="24"/>
          <w:szCs w:val="24"/>
        </w:rPr>
        <w:t xml:space="preserve"> files;</w:t>
      </w:r>
      <w:r w:rsidR="00222215" w:rsidRPr="00B66FF3">
        <w:rPr>
          <w:rFonts w:ascii="Times New Roman" w:hAnsi="Times New Roman" w:cs="Times New Roman"/>
          <w:sz w:val="24"/>
          <w:szCs w:val="24"/>
        </w:rPr>
        <w:t xml:space="preserve"> </w:t>
      </w:r>
      <w:r w:rsidR="00702BDD">
        <w:rPr>
          <w:rFonts w:ascii="Times New Roman" w:hAnsi="Times New Roman" w:cs="Times New Roman"/>
          <w:sz w:val="24"/>
          <w:szCs w:val="24"/>
        </w:rPr>
        <w:t>CSV files</w:t>
      </w:r>
      <w:r w:rsidR="00B94DC8">
        <w:rPr>
          <w:rFonts w:ascii="Times New Roman" w:hAnsi="Times New Roman" w:cs="Times New Roman"/>
          <w:sz w:val="24"/>
          <w:szCs w:val="24"/>
        </w:rPr>
        <w:t xml:space="preserve"> (read by Excel, etc.</w:t>
      </w:r>
      <w:r w:rsidR="00702BDD">
        <w:rPr>
          <w:rFonts w:ascii="Times New Roman" w:hAnsi="Times New Roman" w:cs="Times New Roman"/>
          <w:sz w:val="24"/>
          <w:szCs w:val="24"/>
        </w:rPr>
        <w:t>)</w:t>
      </w:r>
      <w:r w:rsidR="00B94DC8">
        <w:rPr>
          <w:rFonts w:ascii="Times New Roman" w:hAnsi="Times New Roman" w:cs="Times New Roman"/>
          <w:sz w:val="24"/>
          <w:szCs w:val="24"/>
        </w:rPr>
        <w:t>;</w:t>
      </w:r>
      <w:r w:rsidR="00222215" w:rsidRPr="00B66FF3">
        <w:rPr>
          <w:rFonts w:ascii="Times New Roman" w:hAnsi="Times New Roman" w:cs="Times New Roman"/>
          <w:sz w:val="24"/>
          <w:szCs w:val="24"/>
        </w:rPr>
        <w:t xml:space="preserve"> and </w:t>
      </w:r>
      <w:r w:rsidR="008E1B8D">
        <w:rPr>
          <w:rFonts w:ascii="Times New Roman" w:hAnsi="Times New Roman" w:cs="Times New Roman"/>
          <w:sz w:val="24"/>
          <w:szCs w:val="24"/>
        </w:rPr>
        <w:t xml:space="preserve">in </w:t>
      </w:r>
      <w:r w:rsidR="00222215" w:rsidRPr="00B66FF3">
        <w:rPr>
          <w:rFonts w:ascii="Times New Roman" w:hAnsi="Times New Roman" w:cs="Times New Roman"/>
          <w:sz w:val="24"/>
          <w:szCs w:val="24"/>
        </w:rPr>
        <w:t xml:space="preserve">R.  We </w:t>
      </w:r>
      <w:r w:rsidR="00CD1E4E" w:rsidRPr="00B66FF3">
        <w:rPr>
          <w:rFonts w:ascii="Times New Roman" w:hAnsi="Times New Roman" w:cs="Times New Roman"/>
          <w:sz w:val="24"/>
          <w:szCs w:val="24"/>
        </w:rPr>
        <w:t>now</w:t>
      </w:r>
      <w:r w:rsidR="00222215" w:rsidRPr="00B66FF3">
        <w:rPr>
          <w:rFonts w:ascii="Times New Roman" w:hAnsi="Times New Roman" w:cs="Times New Roman"/>
          <w:sz w:val="24"/>
          <w:szCs w:val="24"/>
        </w:rPr>
        <w:t xml:space="preserve"> post </w:t>
      </w:r>
      <w:r w:rsidR="00CD1E4E" w:rsidRPr="00B66FF3">
        <w:rPr>
          <w:rFonts w:ascii="Times New Roman" w:hAnsi="Times New Roman" w:cs="Times New Roman"/>
          <w:sz w:val="24"/>
          <w:szCs w:val="24"/>
        </w:rPr>
        <w:t xml:space="preserve">linking files </w:t>
      </w:r>
      <w:r w:rsidR="00222215" w:rsidRPr="00B66FF3">
        <w:rPr>
          <w:rFonts w:ascii="Times New Roman" w:hAnsi="Times New Roman" w:cs="Times New Roman"/>
          <w:sz w:val="24"/>
          <w:szCs w:val="24"/>
        </w:rPr>
        <w:t xml:space="preserve">on the web (in </w:t>
      </w:r>
      <w:r w:rsidR="00702BDD">
        <w:rPr>
          <w:rFonts w:ascii="Times New Roman" w:hAnsi="Times New Roman" w:cs="Times New Roman"/>
          <w:sz w:val="24"/>
          <w:szCs w:val="24"/>
        </w:rPr>
        <w:t xml:space="preserve">CRAN and </w:t>
      </w:r>
      <w:r w:rsidR="00222215" w:rsidRPr="00B66FF3">
        <w:rPr>
          <w:rFonts w:ascii="Times New Roman" w:hAnsi="Times New Roman" w:cs="Times New Roman"/>
          <w:sz w:val="24"/>
          <w:szCs w:val="24"/>
        </w:rPr>
        <w:t xml:space="preserve">GitHub), and </w:t>
      </w:r>
      <w:r w:rsidR="00CD1E4E" w:rsidRPr="00B66FF3">
        <w:rPr>
          <w:rFonts w:ascii="Times New Roman" w:hAnsi="Times New Roman" w:cs="Times New Roman"/>
          <w:sz w:val="24"/>
          <w:szCs w:val="24"/>
        </w:rPr>
        <w:t xml:space="preserve">also </w:t>
      </w:r>
      <w:r w:rsidR="004B259C">
        <w:rPr>
          <w:rFonts w:ascii="Times New Roman" w:hAnsi="Times New Roman" w:cs="Times New Roman"/>
          <w:sz w:val="24"/>
          <w:szCs w:val="24"/>
        </w:rPr>
        <w:t>our linking</w:t>
      </w:r>
      <w:r w:rsidR="00222215" w:rsidRPr="00B66FF3">
        <w:rPr>
          <w:rFonts w:ascii="Times New Roman" w:hAnsi="Times New Roman" w:cs="Times New Roman"/>
          <w:sz w:val="24"/>
          <w:szCs w:val="24"/>
        </w:rPr>
        <w:t xml:space="preserve"> algorithm</w:t>
      </w:r>
      <w:r w:rsidR="006222D8" w:rsidRPr="00B66FF3">
        <w:rPr>
          <w:rFonts w:ascii="Times New Roman" w:hAnsi="Times New Roman" w:cs="Times New Roman"/>
          <w:sz w:val="24"/>
          <w:szCs w:val="24"/>
        </w:rPr>
        <w:t>, as an open-source</w:t>
      </w:r>
      <w:r w:rsidR="004B259C">
        <w:rPr>
          <w:rFonts w:ascii="Times New Roman" w:hAnsi="Times New Roman" w:cs="Times New Roman"/>
          <w:sz w:val="24"/>
          <w:szCs w:val="24"/>
        </w:rPr>
        <w:t xml:space="preserve"> code repository</w:t>
      </w:r>
      <w:r w:rsidR="001078CF" w:rsidRPr="00B66FF3">
        <w:rPr>
          <w:rFonts w:ascii="Times New Roman" w:hAnsi="Times New Roman" w:cs="Times New Roman"/>
          <w:sz w:val="24"/>
          <w:szCs w:val="24"/>
        </w:rPr>
        <w:t>.</w:t>
      </w:r>
      <w:r w:rsidR="004B259C">
        <w:rPr>
          <w:rFonts w:ascii="Times New Roman" w:hAnsi="Times New Roman" w:cs="Times New Roman"/>
          <w:sz w:val="24"/>
          <w:szCs w:val="24"/>
        </w:rPr>
        <w:t xml:space="preserve">  Note that typical researchers will </w:t>
      </w:r>
      <w:r w:rsidR="004B259C">
        <w:rPr>
          <w:rFonts w:ascii="Times New Roman" w:hAnsi="Times New Roman" w:cs="Times New Roman"/>
          <w:sz w:val="24"/>
          <w:szCs w:val="24"/>
        </w:rPr>
        <w:lastRenderedPageBreak/>
        <w:t>never need to read the C# code, but rather will only deal with the product of the code (i.e., the kinship links themselves).  However, programming-oriented BG researchers or those with particular requirements, may readily adapt the code</w:t>
      </w:r>
      <w:r w:rsidR="00222215" w:rsidRPr="00B66FF3">
        <w:rPr>
          <w:rFonts w:ascii="Times New Roman" w:hAnsi="Times New Roman" w:cs="Times New Roman"/>
          <w:sz w:val="24"/>
          <w:szCs w:val="24"/>
        </w:rPr>
        <w:t xml:space="preserve"> for special purposes </w:t>
      </w:r>
      <w:r w:rsidR="004B259C">
        <w:rPr>
          <w:rFonts w:ascii="Times New Roman" w:hAnsi="Times New Roman" w:cs="Times New Roman"/>
          <w:sz w:val="24"/>
          <w:szCs w:val="24"/>
        </w:rPr>
        <w:t xml:space="preserve">when </w:t>
      </w:r>
      <w:r w:rsidR="00222215" w:rsidRPr="00B66FF3">
        <w:rPr>
          <w:rFonts w:ascii="Times New Roman" w:hAnsi="Times New Roman" w:cs="Times New Roman"/>
          <w:sz w:val="24"/>
          <w:szCs w:val="24"/>
        </w:rPr>
        <w:t>that flexibility</w:t>
      </w:r>
      <w:r w:rsidR="004B259C">
        <w:rPr>
          <w:rFonts w:ascii="Times New Roman" w:hAnsi="Times New Roman" w:cs="Times New Roman"/>
          <w:sz w:val="24"/>
          <w:szCs w:val="24"/>
        </w:rPr>
        <w:t xml:space="preserve"> is needed</w:t>
      </w:r>
      <w:r w:rsidR="0092575B">
        <w:rPr>
          <w:rFonts w:ascii="Times New Roman" w:hAnsi="Times New Roman" w:cs="Times New Roman"/>
          <w:sz w:val="24"/>
          <w:szCs w:val="24"/>
        </w:rPr>
        <w:t xml:space="preserve">. </w:t>
      </w:r>
      <w:r w:rsidR="0026511E">
        <w:rPr>
          <w:rFonts w:ascii="Times New Roman" w:hAnsi="Times New Roman" w:cs="Times New Roman"/>
          <w:sz w:val="24"/>
          <w:szCs w:val="24"/>
        </w:rPr>
        <w:t xml:space="preserve"> </w:t>
      </w:r>
      <w:r w:rsidR="0026511E" w:rsidRPr="0092575B">
        <w:rPr>
          <w:rFonts w:ascii="Times New Roman" w:hAnsi="Times New Roman" w:cs="Times New Roman"/>
          <w:i/>
          <w:sz w:val="24"/>
          <w:szCs w:val="24"/>
        </w:rPr>
        <w:t>(</w:t>
      </w:r>
      <w:r w:rsidR="0092575B" w:rsidRPr="0092575B">
        <w:rPr>
          <w:rFonts w:ascii="Times New Roman" w:hAnsi="Times New Roman" w:cs="Times New Roman"/>
          <w:i/>
          <w:sz w:val="24"/>
          <w:szCs w:val="24"/>
        </w:rPr>
        <w:t>E</w:t>
      </w:r>
      <w:r w:rsidR="00222215" w:rsidRPr="0092575B">
        <w:rPr>
          <w:rFonts w:ascii="Times New Roman" w:hAnsi="Times New Roman" w:cs="Times New Roman"/>
          <w:i/>
          <w:sz w:val="24"/>
          <w:szCs w:val="24"/>
        </w:rPr>
        <w:t>arlier linking algorithms were considered proprietary</w:t>
      </w:r>
      <w:r w:rsidR="0092575B" w:rsidRPr="0092575B">
        <w:rPr>
          <w:rFonts w:ascii="Times New Roman" w:hAnsi="Times New Roman" w:cs="Times New Roman"/>
          <w:i/>
          <w:sz w:val="24"/>
          <w:szCs w:val="24"/>
        </w:rPr>
        <w:t>;</w:t>
      </w:r>
      <w:r w:rsidR="00222215" w:rsidRPr="0092575B">
        <w:rPr>
          <w:rFonts w:ascii="Times New Roman" w:hAnsi="Times New Roman" w:cs="Times New Roman"/>
          <w:i/>
          <w:sz w:val="24"/>
          <w:szCs w:val="24"/>
        </w:rPr>
        <w:t xml:space="preserve"> </w:t>
      </w:r>
      <w:r w:rsidR="00C954B8" w:rsidRPr="0092575B">
        <w:rPr>
          <w:rFonts w:ascii="Times New Roman" w:hAnsi="Times New Roman" w:cs="Times New Roman"/>
          <w:i/>
          <w:sz w:val="24"/>
          <w:szCs w:val="24"/>
        </w:rPr>
        <w:t>only kinship links</w:t>
      </w:r>
      <w:r w:rsidR="00222215" w:rsidRPr="0092575B">
        <w:rPr>
          <w:rFonts w:ascii="Times New Roman" w:hAnsi="Times New Roman" w:cs="Times New Roman"/>
          <w:i/>
          <w:sz w:val="24"/>
          <w:szCs w:val="24"/>
        </w:rPr>
        <w:t>, and not the algorithms, were distributed</w:t>
      </w:r>
      <w:r w:rsidR="0026511E" w:rsidRPr="0092575B">
        <w:rPr>
          <w:rFonts w:ascii="Times New Roman" w:hAnsi="Times New Roman" w:cs="Times New Roman"/>
          <w:i/>
          <w:sz w:val="24"/>
          <w:szCs w:val="24"/>
        </w:rPr>
        <w:t>)</w:t>
      </w:r>
      <w:r w:rsidR="00222215" w:rsidRPr="0092575B">
        <w:rPr>
          <w:rFonts w:ascii="Times New Roman" w:hAnsi="Times New Roman" w:cs="Times New Roman"/>
          <w:i/>
          <w:sz w:val="24"/>
          <w:szCs w:val="24"/>
        </w:rPr>
        <w:t xml:space="preserve">.  </w:t>
      </w:r>
    </w:p>
    <w:p w:rsidR="00222215" w:rsidRPr="00B66FF3" w:rsidRDefault="005036C4" w:rsidP="00AD265F">
      <w:pPr>
        <w:spacing w:line="480" w:lineRule="auto"/>
        <w:rPr>
          <w:rFonts w:ascii="Times New Roman" w:hAnsi="Times New Roman" w:cs="Times New Roman"/>
          <w:sz w:val="24"/>
          <w:szCs w:val="24"/>
        </w:rPr>
      </w:pPr>
      <w:r>
        <w:rPr>
          <w:rFonts w:ascii="Times New Roman" w:hAnsi="Times New Roman" w:cs="Times New Roman"/>
          <w:sz w:val="24"/>
          <w:szCs w:val="24"/>
        </w:rPr>
        <w:tab/>
      </w:r>
      <w:r w:rsidR="00222215" w:rsidRPr="00B66FF3">
        <w:rPr>
          <w:rFonts w:ascii="Times New Roman" w:hAnsi="Times New Roman" w:cs="Times New Roman"/>
          <w:sz w:val="24"/>
          <w:szCs w:val="24"/>
        </w:rPr>
        <w:t xml:space="preserve">In addition to the linking information, we also post online a set of vignettes that serve two purposes.  First, they perform basic </w:t>
      </w:r>
      <w:r w:rsidR="001078CF" w:rsidRPr="00B66FF3">
        <w:rPr>
          <w:rFonts w:ascii="Times New Roman" w:hAnsi="Times New Roman" w:cs="Times New Roman"/>
          <w:sz w:val="24"/>
          <w:szCs w:val="24"/>
        </w:rPr>
        <w:t xml:space="preserve">data management </w:t>
      </w:r>
      <w:r w:rsidR="00222215" w:rsidRPr="00B66FF3">
        <w:rPr>
          <w:rFonts w:ascii="Times New Roman" w:hAnsi="Times New Roman" w:cs="Times New Roman"/>
          <w:sz w:val="24"/>
          <w:szCs w:val="24"/>
        </w:rPr>
        <w:t>necessary to use the kinship link</w:t>
      </w:r>
      <w:r w:rsidR="0092575B">
        <w:rPr>
          <w:rFonts w:ascii="Times New Roman" w:hAnsi="Times New Roman" w:cs="Times New Roman"/>
          <w:sz w:val="24"/>
          <w:szCs w:val="24"/>
        </w:rPr>
        <w:t>s</w:t>
      </w:r>
      <w:r w:rsidR="00222215" w:rsidRPr="00B66FF3">
        <w:rPr>
          <w:rFonts w:ascii="Times New Roman" w:hAnsi="Times New Roman" w:cs="Times New Roman"/>
          <w:sz w:val="24"/>
          <w:szCs w:val="24"/>
        </w:rPr>
        <w:t>, including doing extracts from the NLSY online files, producing double-entry data structure, and merging phenotype scores into the double-entry data structure. Second, they</w:t>
      </w:r>
      <w:r w:rsidR="00B94DC8">
        <w:rPr>
          <w:rFonts w:ascii="Times New Roman" w:hAnsi="Times New Roman" w:cs="Times New Roman"/>
          <w:sz w:val="24"/>
          <w:szCs w:val="24"/>
        </w:rPr>
        <w:t xml:space="preserve"> demonstrate and</w:t>
      </w:r>
      <w:r w:rsidR="00222215" w:rsidRPr="00B66FF3">
        <w:rPr>
          <w:rFonts w:ascii="Times New Roman" w:hAnsi="Times New Roman" w:cs="Times New Roman"/>
          <w:sz w:val="24"/>
          <w:szCs w:val="24"/>
        </w:rPr>
        <w:t xml:space="preserve"> illustrat</w:t>
      </w:r>
      <w:r w:rsidR="0026511E">
        <w:rPr>
          <w:rFonts w:ascii="Times New Roman" w:hAnsi="Times New Roman" w:cs="Times New Roman"/>
          <w:sz w:val="24"/>
          <w:szCs w:val="24"/>
        </w:rPr>
        <w:t>e</w:t>
      </w:r>
      <w:r w:rsidR="00222215" w:rsidRPr="00B66FF3">
        <w:rPr>
          <w:rFonts w:ascii="Times New Roman" w:hAnsi="Times New Roman" w:cs="Times New Roman"/>
          <w:sz w:val="24"/>
          <w:szCs w:val="24"/>
        </w:rPr>
        <w:t xml:space="preserve"> a number of basic biometrical methods, including fitting univariate ACE models</w:t>
      </w:r>
      <w:r w:rsidR="008F6629">
        <w:rPr>
          <w:rFonts w:ascii="Times New Roman" w:hAnsi="Times New Roman" w:cs="Times New Roman"/>
          <w:sz w:val="24"/>
          <w:szCs w:val="24"/>
        </w:rPr>
        <w:t>, multivariate ACE models, and C</w:t>
      </w:r>
      <w:r w:rsidR="00222215" w:rsidRPr="00B66FF3">
        <w:rPr>
          <w:rFonts w:ascii="Times New Roman" w:hAnsi="Times New Roman" w:cs="Times New Roman"/>
          <w:sz w:val="24"/>
          <w:szCs w:val="24"/>
        </w:rPr>
        <w:t>holesky models (see Neale &amp; Cardon, 1992).</w:t>
      </w:r>
    </w:p>
    <w:p w:rsidR="006946CA" w:rsidRPr="00B66FF3" w:rsidRDefault="00222215"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kinship links themselves have been created using several basic principles.  First, we consider </w:t>
      </w:r>
      <w:r w:rsidR="00A25CC4">
        <w:rPr>
          <w:rFonts w:ascii="Times New Roman" w:hAnsi="Times New Roman" w:cs="Times New Roman"/>
          <w:sz w:val="24"/>
          <w:szCs w:val="24"/>
        </w:rPr>
        <w:t xml:space="preserve">information from </w:t>
      </w:r>
      <w:r w:rsidRPr="00B66FF3">
        <w:rPr>
          <w:rFonts w:ascii="Times New Roman" w:hAnsi="Times New Roman" w:cs="Times New Roman"/>
          <w:sz w:val="24"/>
          <w:szCs w:val="24"/>
        </w:rPr>
        <w:t xml:space="preserve">the </w:t>
      </w:r>
      <w:r w:rsidR="001078CF" w:rsidRPr="00B66FF3">
        <w:rPr>
          <w:rFonts w:ascii="Times New Roman" w:hAnsi="Times New Roman" w:cs="Times New Roman"/>
          <w:sz w:val="24"/>
          <w:szCs w:val="24"/>
        </w:rPr>
        <w:t xml:space="preserve">2006 </w:t>
      </w:r>
      <w:r w:rsidRPr="00B66FF3">
        <w:rPr>
          <w:rFonts w:ascii="Times New Roman" w:hAnsi="Times New Roman" w:cs="Times New Roman"/>
          <w:sz w:val="24"/>
          <w:szCs w:val="24"/>
        </w:rPr>
        <w:t>explicit links to be pr</w:t>
      </w:r>
      <w:r w:rsidR="006946CA" w:rsidRPr="00B66FF3">
        <w:rPr>
          <w:rFonts w:ascii="Times New Roman" w:hAnsi="Times New Roman" w:cs="Times New Roman"/>
          <w:sz w:val="24"/>
          <w:szCs w:val="24"/>
        </w:rPr>
        <w:t>imary.  However, both old</w:t>
      </w:r>
      <w:r w:rsidRPr="00B66FF3">
        <w:rPr>
          <w:rFonts w:ascii="Times New Roman" w:hAnsi="Times New Roman" w:cs="Times New Roman"/>
          <w:sz w:val="24"/>
          <w:szCs w:val="24"/>
        </w:rPr>
        <w:t xml:space="preserve"> implicit links</w:t>
      </w:r>
      <w:r w:rsidR="006946CA" w:rsidRPr="00B66FF3">
        <w:rPr>
          <w:rFonts w:ascii="Times New Roman" w:hAnsi="Times New Roman" w:cs="Times New Roman"/>
          <w:sz w:val="24"/>
          <w:szCs w:val="24"/>
        </w:rPr>
        <w:t xml:space="preserve"> and implicit links developed from new indirect questions are used extensively</w:t>
      </w:r>
      <w:r w:rsidRPr="00B66FF3">
        <w:rPr>
          <w:rFonts w:ascii="Times New Roman" w:hAnsi="Times New Roman" w:cs="Times New Roman"/>
          <w:sz w:val="24"/>
          <w:szCs w:val="24"/>
        </w:rPr>
        <w:t>.</w:t>
      </w:r>
      <w:r w:rsidR="006946CA" w:rsidRPr="00B66FF3">
        <w:rPr>
          <w:rFonts w:ascii="Times New Roman" w:hAnsi="Times New Roman" w:cs="Times New Roman"/>
          <w:sz w:val="24"/>
          <w:szCs w:val="24"/>
        </w:rPr>
        <w:t xml:space="preserve">  In many cases the implicit links so</w:t>
      </w:r>
      <w:r w:rsidRPr="00B66FF3">
        <w:rPr>
          <w:rFonts w:ascii="Times New Roman" w:hAnsi="Times New Roman" w:cs="Times New Roman"/>
          <w:sz w:val="24"/>
          <w:szCs w:val="24"/>
        </w:rPr>
        <w:t xml:space="preserve">lve problems that cannot be addressed through the explicit links (because of missing data or other logical weaknesses).  Further, in the thousands of redundant links that can be assigned using </w:t>
      </w:r>
      <w:r w:rsidR="00CD1E4E" w:rsidRPr="00B66FF3">
        <w:rPr>
          <w:rFonts w:ascii="Times New Roman" w:hAnsi="Times New Roman" w:cs="Times New Roman"/>
          <w:sz w:val="24"/>
          <w:szCs w:val="24"/>
        </w:rPr>
        <w:t>both</w:t>
      </w:r>
      <w:r w:rsidRPr="00B66FF3">
        <w:rPr>
          <w:rFonts w:ascii="Times New Roman" w:hAnsi="Times New Roman" w:cs="Times New Roman"/>
          <w:sz w:val="24"/>
          <w:szCs w:val="24"/>
        </w:rPr>
        <w:t xml:space="preserve"> explicit </w:t>
      </w:r>
      <w:r w:rsidR="0026511E">
        <w:rPr>
          <w:rFonts w:ascii="Times New Roman" w:hAnsi="Times New Roman" w:cs="Times New Roman"/>
          <w:sz w:val="24"/>
          <w:szCs w:val="24"/>
        </w:rPr>
        <w:t>and</w:t>
      </w:r>
      <w:r w:rsidRPr="00B66FF3">
        <w:rPr>
          <w:rFonts w:ascii="Times New Roman" w:hAnsi="Times New Roman" w:cs="Times New Roman"/>
          <w:sz w:val="24"/>
          <w:szCs w:val="24"/>
        </w:rPr>
        <w:t xml:space="preserve"> implicit information, there is </w:t>
      </w:r>
      <w:r w:rsidR="0092575B">
        <w:rPr>
          <w:rFonts w:ascii="Times New Roman" w:hAnsi="Times New Roman" w:cs="Times New Roman"/>
          <w:sz w:val="24"/>
          <w:szCs w:val="24"/>
        </w:rPr>
        <w:t>high</w:t>
      </w:r>
      <w:r w:rsidRPr="00B66FF3">
        <w:rPr>
          <w:rFonts w:ascii="Times New Roman" w:hAnsi="Times New Roman" w:cs="Times New Roman"/>
          <w:sz w:val="24"/>
          <w:szCs w:val="24"/>
        </w:rPr>
        <w:t xml:space="preserve"> agreement between the two methods in how they assign kinship links.  </w:t>
      </w:r>
      <w:r w:rsidR="00C954B8">
        <w:rPr>
          <w:rFonts w:ascii="Times New Roman" w:hAnsi="Times New Roman" w:cs="Times New Roman"/>
          <w:sz w:val="24"/>
          <w:szCs w:val="24"/>
        </w:rPr>
        <w:t>However, i</w:t>
      </w:r>
      <w:r w:rsidR="0026511E">
        <w:rPr>
          <w:rFonts w:ascii="Times New Roman" w:hAnsi="Times New Roman" w:cs="Times New Roman"/>
          <w:sz w:val="24"/>
          <w:szCs w:val="24"/>
        </w:rPr>
        <w:t>t is</w:t>
      </w:r>
      <w:r w:rsidR="00B94DC8">
        <w:rPr>
          <w:rFonts w:ascii="Times New Roman" w:hAnsi="Times New Roman" w:cs="Times New Roman"/>
          <w:sz w:val="24"/>
          <w:szCs w:val="24"/>
        </w:rPr>
        <w:t xml:space="preserve"> also</w:t>
      </w:r>
      <w:r w:rsidR="0026511E">
        <w:rPr>
          <w:rFonts w:ascii="Times New Roman" w:hAnsi="Times New Roman" w:cs="Times New Roman"/>
          <w:sz w:val="24"/>
          <w:szCs w:val="24"/>
        </w:rPr>
        <w:t xml:space="preserve"> clear that</w:t>
      </w:r>
      <w:r w:rsidR="008D54D6" w:rsidRPr="00B66FF3">
        <w:rPr>
          <w:rFonts w:ascii="Times New Roman" w:hAnsi="Times New Roman" w:cs="Times New Roman"/>
          <w:sz w:val="24"/>
          <w:szCs w:val="24"/>
        </w:rPr>
        <w:t xml:space="preserve"> the combination of the two types of information -- both explicit and implicit indicators of relatedness -- provide</w:t>
      </w:r>
      <w:r w:rsidR="00CD1E4E" w:rsidRPr="00B66FF3">
        <w:rPr>
          <w:rFonts w:ascii="Times New Roman" w:hAnsi="Times New Roman" w:cs="Times New Roman"/>
          <w:sz w:val="24"/>
          <w:szCs w:val="24"/>
        </w:rPr>
        <w:t>s</w:t>
      </w:r>
      <w:r w:rsidR="008D54D6" w:rsidRPr="00B66FF3">
        <w:rPr>
          <w:rFonts w:ascii="Times New Roman" w:hAnsi="Times New Roman" w:cs="Times New Roman"/>
          <w:sz w:val="24"/>
          <w:szCs w:val="24"/>
        </w:rPr>
        <w:t xml:space="preserve"> high</w:t>
      </w:r>
      <w:r w:rsidR="006946CA" w:rsidRPr="00B66FF3">
        <w:rPr>
          <w:rFonts w:ascii="Times New Roman" w:hAnsi="Times New Roman" w:cs="Times New Roman"/>
          <w:sz w:val="24"/>
          <w:szCs w:val="24"/>
        </w:rPr>
        <w:t>er</w:t>
      </w:r>
      <w:r w:rsidR="008D54D6" w:rsidRPr="00B66FF3">
        <w:rPr>
          <w:rFonts w:ascii="Times New Roman" w:hAnsi="Times New Roman" w:cs="Times New Roman"/>
          <w:sz w:val="24"/>
          <w:szCs w:val="24"/>
        </w:rPr>
        <w:t>-quality kinship links tha</w:t>
      </w:r>
      <w:r w:rsidR="00CD1E4E" w:rsidRPr="00B66FF3">
        <w:rPr>
          <w:rFonts w:ascii="Times New Roman" w:hAnsi="Times New Roman" w:cs="Times New Roman"/>
          <w:sz w:val="24"/>
          <w:szCs w:val="24"/>
        </w:rPr>
        <w:t>n</w:t>
      </w:r>
      <w:r w:rsidR="008D54D6" w:rsidRPr="00B66FF3">
        <w:rPr>
          <w:rFonts w:ascii="Times New Roman" w:hAnsi="Times New Roman" w:cs="Times New Roman"/>
          <w:sz w:val="24"/>
          <w:szCs w:val="24"/>
        </w:rPr>
        <w:t xml:space="preserve"> </w:t>
      </w:r>
      <w:r w:rsidR="0092575B">
        <w:rPr>
          <w:rFonts w:ascii="Times New Roman" w:hAnsi="Times New Roman" w:cs="Times New Roman"/>
          <w:sz w:val="24"/>
          <w:szCs w:val="24"/>
        </w:rPr>
        <w:t>those</w:t>
      </w:r>
      <w:r w:rsidR="008D54D6" w:rsidRPr="00B66FF3">
        <w:rPr>
          <w:rFonts w:ascii="Times New Roman" w:hAnsi="Times New Roman" w:cs="Times New Roman"/>
          <w:sz w:val="24"/>
          <w:szCs w:val="24"/>
        </w:rPr>
        <w:t xml:space="preserve"> using only one or the other.  </w:t>
      </w:r>
    </w:p>
    <w:p w:rsidR="006946CA" w:rsidRPr="00B66FF3" w:rsidRDefault="00222215"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A second principle that we implement is to </w:t>
      </w:r>
      <w:r w:rsidR="00CD1E4E" w:rsidRPr="00B66FF3">
        <w:rPr>
          <w:rFonts w:ascii="Times New Roman" w:hAnsi="Times New Roman" w:cs="Times New Roman"/>
          <w:sz w:val="24"/>
          <w:szCs w:val="24"/>
        </w:rPr>
        <w:t>resolve</w:t>
      </w:r>
      <w:r w:rsidRPr="00B66FF3">
        <w:rPr>
          <w:rFonts w:ascii="Times New Roman" w:hAnsi="Times New Roman" w:cs="Times New Roman"/>
          <w:sz w:val="24"/>
          <w:szCs w:val="24"/>
        </w:rPr>
        <w:t xml:space="preserve"> inconsistencies within families</w:t>
      </w:r>
      <w:r w:rsidR="008D54D6" w:rsidRPr="00B66FF3">
        <w:rPr>
          <w:rFonts w:ascii="Times New Roman" w:hAnsi="Times New Roman" w:cs="Times New Roman"/>
          <w:sz w:val="24"/>
          <w:szCs w:val="24"/>
        </w:rPr>
        <w:t xml:space="preserve"> when possible</w:t>
      </w:r>
      <w:r w:rsidRPr="00B66FF3">
        <w:rPr>
          <w:rFonts w:ascii="Times New Roman" w:hAnsi="Times New Roman" w:cs="Times New Roman"/>
          <w:sz w:val="24"/>
          <w:szCs w:val="24"/>
        </w:rPr>
        <w:t xml:space="preserve">.  Because there are </w:t>
      </w:r>
      <w:r w:rsidR="00CD1E4E" w:rsidRPr="00B66FF3">
        <w:rPr>
          <w:rFonts w:ascii="Times New Roman" w:hAnsi="Times New Roman" w:cs="Times New Roman"/>
          <w:sz w:val="24"/>
          <w:szCs w:val="24"/>
        </w:rPr>
        <w:t xml:space="preserve">many </w:t>
      </w:r>
      <w:r w:rsidRPr="00B66FF3">
        <w:rPr>
          <w:rFonts w:ascii="Times New Roman" w:hAnsi="Times New Roman" w:cs="Times New Roman"/>
          <w:sz w:val="24"/>
          <w:szCs w:val="24"/>
        </w:rPr>
        <w:t xml:space="preserve">thousands of kinship links to manage, virtually any possible inconsistency than can </w:t>
      </w:r>
      <w:r w:rsidR="006946CA" w:rsidRPr="00B66FF3">
        <w:rPr>
          <w:rFonts w:ascii="Times New Roman" w:hAnsi="Times New Roman" w:cs="Times New Roman"/>
          <w:sz w:val="24"/>
          <w:szCs w:val="24"/>
        </w:rPr>
        <w:t>occur has occurred</w:t>
      </w:r>
      <w:r w:rsidRPr="00B66FF3">
        <w:rPr>
          <w:rFonts w:ascii="Times New Roman" w:hAnsi="Times New Roman" w:cs="Times New Roman"/>
          <w:sz w:val="24"/>
          <w:szCs w:val="24"/>
        </w:rPr>
        <w:t xml:space="preserve">.  </w:t>
      </w:r>
      <w:r w:rsidR="006946CA" w:rsidRPr="00B66FF3">
        <w:rPr>
          <w:rFonts w:ascii="Times New Roman" w:hAnsi="Times New Roman" w:cs="Times New Roman"/>
          <w:sz w:val="24"/>
          <w:szCs w:val="24"/>
        </w:rPr>
        <w:t xml:space="preserve">As </w:t>
      </w:r>
      <w:r w:rsidR="0092575B">
        <w:rPr>
          <w:rFonts w:ascii="Times New Roman" w:hAnsi="Times New Roman" w:cs="Times New Roman"/>
          <w:sz w:val="24"/>
          <w:szCs w:val="24"/>
        </w:rPr>
        <w:t>a</w:t>
      </w:r>
      <w:r w:rsidR="006946CA" w:rsidRPr="00B66FF3">
        <w:rPr>
          <w:rFonts w:ascii="Times New Roman" w:hAnsi="Times New Roman" w:cs="Times New Roman"/>
          <w:sz w:val="24"/>
          <w:szCs w:val="24"/>
        </w:rPr>
        <w:t xml:space="preserve"> simple example</w:t>
      </w:r>
      <w:r w:rsidRPr="00B66FF3">
        <w:rPr>
          <w:rFonts w:ascii="Times New Roman" w:hAnsi="Times New Roman" w:cs="Times New Roman"/>
          <w:sz w:val="24"/>
          <w:szCs w:val="24"/>
        </w:rPr>
        <w:t xml:space="preserve">, if the older two of three </w:t>
      </w:r>
      <w:r w:rsidRPr="00B66FF3">
        <w:rPr>
          <w:rFonts w:ascii="Times New Roman" w:hAnsi="Times New Roman" w:cs="Times New Roman"/>
          <w:sz w:val="24"/>
          <w:szCs w:val="24"/>
        </w:rPr>
        <w:lastRenderedPageBreak/>
        <w:t>brothers indicate</w:t>
      </w:r>
      <w:r w:rsidR="006946CA" w:rsidRPr="00B66FF3">
        <w:rPr>
          <w:rFonts w:ascii="Times New Roman" w:hAnsi="Times New Roman" w:cs="Times New Roman"/>
          <w:sz w:val="24"/>
          <w:szCs w:val="24"/>
        </w:rPr>
        <w:t>d</w:t>
      </w:r>
      <w:r w:rsidRPr="00B66FF3">
        <w:rPr>
          <w:rFonts w:ascii="Times New Roman" w:hAnsi="Times New Roman" w:cs="Times New Roman"/>
          <w:sz w:val="24"/>
          <w:szCs w:val="24"/>
        </w:rPr>
        <w:t xml:space="preserve"> in their explicit links that they are full-siblings to their other two brothers, but the third </w:t>
      </w:r>
      <w:r w:rsidR="00C954B8">
        <w:rPr>
          <w:rFonts w:ascii="Times New Roman" w:hAnsi="Times New Roman" w:cs="Times New Roman"/>
          <w:sz w:val="24"/>
          <w:szCs w:val="24"/>
        </w:rPr>
        <w:t xml:space="preserve">and </w:t>
      </w:r>
      <w:r w:rsidR="0026511E">
        <w:rPr>
          <w:rFonts w:ascii="Times New Roman" w:hAnsi="Times New Roman" w:cs="Times New Roman"/>
          <w:sz w:val="24"/>
          <w:szCs w:val="24"/>
        </w:rPr>
        <w:t xml:space="preserve">youngest </w:t>
      </w:r>
      <w:r w:rsidRPr="00B66FF3">
        <w:rPr>
          <w:rFonts w:ascii="Times New Roman" w:hAnsi="Times New Roman" w:cs="Times New Roman"/>
          <w:sz w:val="24"/>
          <w:szCs w:val="24"/>
        </w:rPr>
        <w:t>brother indicated a half-sibling relationship to the o</w:t>
      </w:r>
      <w:r w:rsidR="0092575B">
        <w:rPr>
          <w:rFonts w:ascii="Times New Roman" w:hAnsi="Times New Roman" w:cs="Times New Roman"/>
          <w:sz w:val="24"/>
          <w:szCs w:val="24"/>
        </w:rPr>
        <w:t>lder</w:t>
      </w:r>
      <w:r w:rsidRPr="00B66FF3">
        <w:rPr>
          <w:rFonts w:ascii="Times New Roman" w:hAnsi="Times New Roman" w:cs="Times New Roman"/>
          <w:sz w:val="24"/>
          <w:szCs w:val="24"/>
        </w:rPr>
        <w:t xml:space="preserve"> two, this is a logically impossible inconsistency.  By using longitudinal structure, the implicit indicators </w:t>
      </w:r>
      <w:r w:rsidR="00C954B8">
        <w:rPr>
          <w:rFonts w:ascii="Times New Roman" w:hAnsi="Times New Roman" w:cs="Times New Roman"/>
          <w:sz w:val="24"/>
          <w:szCs w:val="24"/>
        </w:rPr>
        <w:t>that used information from</w:t>
      </w:r>
      <w:r w:rsidRPr="00B66FF3">
        <w:rPr>
          <w:rFonts w:ascii="Times New Roman" w:hAnsi="Times New Roman" w:cs="Times New Roman"/>
          <w:sz w:val="24"/>
          <w:szCs w:val="24"/>
        </w:rPr>
        <w:t xml:space="preserve"> maternal reports</w:t>
      </w:r>
      <w:r w:rsidR="008D54D6" w:rsidRPr="00B66FF3">
        <w:rPr>
          <w:rFonts w:ascii="Times New Roman" w:hAnsi="Times New Roman" w:cs="Times New Roman"/>
          <w:sz w:val="24"/>
          <w:szCs w:val="24"/>
        </w:rPr>
        <w:t>, and additional implicit information from the respondents themselves</w:t>
      </w:r>
      <w:r w:rsidR="006946CA" w:rsidRPr="00B66FF3">
        <w:rPr>
          <w:rFonts w:ascii="Times New Roman" w:hAnsi="Times New Roman" w:cs="Times New Roman"/>
          <w:sz w:val="24"/>
          <w:szCs w:val="24"/>
        </w:rPr>
        <w:t>,</w:t>
      </w:r>
      <w:r w:rsidR="008D54D6" w:rsidRPr="00B66FF3">
        <w:rPr>
          <w:rFonts w:ascii="Times New Roman" w:hAnsi="Times New Roman" w:cs="Times New Roman"/>
          <w:sz w:val="24"/>
          <w:szCs w:val="24"/>
        </w:rPr>
        <w:t xml:space="preserve"> we have been able to resolve most such inconsistencies.  </w:t>
      </w:r>
    </w:p>
    <w:p w:rsidR="00222215" w:rsidRPr="00B66FF3" w:rsidRDefault="008D54D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Third, in the latest round of grant support we have produced a master kinship linking file that includes all of the NLSY79 links, all of the NLSYC links, and also cross-generational links</w:t>
      </w:r>
      <w:r w:rsidR="00B94DC8">
        <w:rPr>
          <w:rFonts w:ascii="Times New Roman" w:hAnsi="Times New Roman" w:cs="Times New Roman"/>
          <w:sz w:val="24"/>
          <w:szCs w:val="24"/>
        </w:rPr>
        <w:t>.  Across the NLSY79 (Gen1) and NLSY-C/YA (Gen2) generations are links from mothers to daughters, aunts to nieces and nephews, and uncles to nieces and nephews</w:t>
      </w:r>
      <w:r w:rsidRPr="00B66FF3">
        <w:rPr>
          <w:rFonts w:ascii="Times New Roman" w:hAnsi="Times New Roman" w:cs="Times New Roman"/>
          <w:sz w:val="24"/>
          <w:szCs w:val="24"/>
        </w:rPr>
        <w:t xml:space="preserve"> (see Rodgers </w:t>
      </w:r>
      <w:r w:rsidR="00161727">
        <w:rPr>
          <w:rFonts w:ascii="Times New Roman" w:hAnsi="Times New Roman" w:cs="Times New Roman"/>
          <w:sz w:val="24"/>
          <w:szCs w:val="24"/>
        </w:rPr>
        <w:t xml:space="preserve"> et al.</w:t>
      </w:r>
      <w:r w:rsidRPr="00B66FF3">
        <w:rPr>
          <w:rFonts w:ascii="Times New Roman" w:hAnsi="Times New Roman" w:cs="Times New Roman"/>
          <w:sz w:val="24"/>
          <w:szCs w:val="24"/>
        </w:rPr>
        <w:t>, 2008</w:t>
      </w:r>
      <w:r w:rsidR="00C954B8">
        <w:rPr>
          <w:rFonts w:ascii="Times New Roman" w:hAnsi="Times New Roman" w:cs="Times New Roman"/>
          <w:sz w:val="24"/>
          <w:szCs w:val="24"/>
        </w:rPr>
        <w:t>, for a paper based on cross-generational links</w:t>
      </w:r>
      <w:r w:rsidR="00C55569">
        <w:rPr>
          <w:rFonts w:ascii="Times New Roman" w:hAnsi="Times New Roman" w:cs="Times New Roman"/>
          <w:sz w:val="24"/>
          <w:szCs w:val="24"/>
          <w:vertAlign w:val="superscript"/>
        </w:rPr>
        <w:t>3</w:t>
      </w:r>
      <w:r w:rsidRPr="00B66FF3">
        <w:rPr>
          <w:rFonts w:ascii="Times New Roman" w:hAnsi="Times New Roman" w:cs="Times New Roman"/>
          <w:sz w:val="24"/>
          <w:szCs w:val="24"/>
        </w:rPr>
        <w:t xml:space="preserve">).  </w:t>
      </w:r>
      <w:r w:rsidR="008E1B8D">
        <w:rPr>
          <w:rFonts w:ascii="Times New Roman" w:hAnsi="Times New Roman" w:cs="Times New Roman"/>
          <w:sz w:val="24"/>
          <w:szCs w:val="24"/>
        </w:rPr>
        <w:t>It should be noted</w:t>
      </w:r>
      <w:r w:rsidR="00B94DC8">
        <w:rPr>
          <w:rFonts w:ascii="Times New Roman" w:hAnsi="Times New Roman" w:cs="Times New Roman"/>
          <w:sz w:val="24"/>
          <w:szCs w:val="24"/>
        </w:rPr>
        <w:t xml:space="preserve"> that, because only the children of </w:t>
      </w:r>
      <w:r w:rsidR="0092575B">
        <w:rPr>
          <w:rFonts w:ascii="Times New Roman" w:hAnsi="Times New Roman" w:cs="Times New Roman"/>
          <w:sz w:val="24"/>
          <w:szCs w:val="24"/>
        </w:rPr>
        <w:t>NLSY79/</w:t>
      </w:r>
      <w:r w:rsidR="00B94DC8">
        <w:rPr>
          <w:rFonts w:ascii="Times New Roman" w:hAnsi="Times New Roman" w:cs="Times New Roman"/>
          <w:sz w:val="24"/>
          <w:szCs w:val="24"/>
        </w:rPr>
        <w:t>Gen1</w:t>
      </w:r>
      <w:r w:rsidR="0092575B">
        <w:rPr>
          <w:rFonts w:ascii="Times New Roman" w:hAnsi="Times New Roman" w:cs="Times New Roman"/>
          <w:sz w:val="24"/>
          <w:szCs w:val="24"/>
        </w:rPr>
        <w:t xml:space="preserve"> fe</w:t>
      </w:r>
      <w:r w:rsidR="00B94DC8">
        <w:rPr>
          <w:rFonts w:ascii="Times New Roman" w:hAnsi="Times New Roman" w:cs="Times New Roman"/>
          <w:sz w:val="24"/>
          <w:szCs w:val="24"/>
        </w:rPr>
        <w:t xml:space="preserve">males are included in the </w:t>
      </w:r>
      <w:r w:rsidR="0092575B">
        <w:rPr>
          <w:rFonts w:ascii="Times New Roman" w:hAnsi="Times New Roman" w:cs="Times New Roman"/>
          <w:sz w:val="24"/>
          <w:szCs w:val="24"/>
        </w:rPr>
        <w:t>NLSYC/</w:t>
      </w:r>
      <w:r w:rsidR="00B94DC8">
        <w:rPr>
          <w:rFonts w:ascii="Times New Roman" w:hAnsi="Times New Roman" w:cs="Times New Roman"/>
          <w:sz w:val="24"/>
          <w:szCs w:val="24"/>
        </w:rPr>
        <w:t xml:space="preserve">Gen2 dataset, there are no father-child links.  The uncle-niece/nephew links are available from the brothers of </w:t>
      </w:r>
      <w:r w:rsidR="0092575B">
        <w:rPr>
          <w:rFonts w:ascii="Times New Roman" w:hAnsi="Times New Roman" w:cs="Times New Roman"/>
          <w:sz w:val="24"/>
          <w:szCs w:val="24"/>
        </w:rPr>
        <w:t>Gen1</w:t>
      </w:r>
      <w:r w:rsidR="00B94DC8">
        <w:rPr>
          <w:rFonts w:ascii="Times New Roman" w:hAnsi="Times New Roman" w:cs="Times New Roman"/>
          <w:sz w:val="24"/>
          <w:szCs w:val="24"/>
        </w:rPr>
        <w:t xml:space="preserve"> females, whose children are in the </w:t>
      </w:r>
      <w:r w:rsidR="0092575B">
        <w:rPr>
          <w:rFonts w:ascii="Times New Roman" w:hAnsi="Times New Roman" w:cs="Times New Roman"/>
          <w:sz w:val="24"/>
          <w:szCs w:val="24"/>
        </w:rPr>
        <w:t>Gen2</w:t>
      </w:r>
      <w:r w:rsidR="00B94DC8">
        <w:rPr>
          <w:rFonts w:ascii="Times New Roman" w:hAnsi="Times New Roman" w:cs="Times New Roman"/>
          <w:sz w:val="24"/>
          <w:szCs w:val="24"/>
        </w:rPr>
        <w:t xml:space="preserve"> dataset.  </w:t>
      </w:r>
      <w:r w:rsidRPr="00B66FF3">
        <w:rPr>
          <w:rFonts w:ascii="Times New Roman" w:hAnsi="Times New Roman" w:cs="Times New Roman"/>
          <w:sz w:val="24"/>
          <w:szCs w:val="24"/>
        </w:rPr>
        <w:t>There are over 4</w:t>
      </w:r>
      <w:r w:rsidR="006222D8" w:rsidRPr="00B66FF3">
        <w:rPr>
          <w:rFonts w:ascii="Times New Roman" w:hAnsi="Times New Roman" w:cs="Times New Roman"/>
          <w:sz w:val="24"/>
          <w:szCs w:val="24"/>
        </w:rPr>
        <w:t>2</w:t>
      </w:r>
      <w:r w:rsidRPr="00B66FF3">
        <w:rPr>
          <w:rFonts w:ascii="Times New Roman" w:hAnsi="Times New Roman" w:cs="Times New Roman"/>
          <w:sz w:val="24"/>
          <w:szCs w:val="24"/>
        </w:rPr>
        <w:t>,000 links within this master file, with variable</w:t>
      </w:r>
      <w:r w:rsidR="0092575B">
        <w:rPr>
          <w:rFonts w:ascii="Times New Roman" w:hAnsi="Times New Roman" w:cs="Times New Roman"/>
          <w:sz w:val="24"/>
          <w:szCs w:val="24"/>
        </w:rPr>
        <w:t>s</w:t>
      </w:r>
      <w:r w:rsidRPr="00B66FF3">
        <w:rPr>
          <w:rFonts w:ascii="Times New Roman" w:hAnsi="Times New Roman" w:cs="Times New Roman"/>
          <w:sz w:val="24"/>
          <w:szCs w:val="24"/>
        </w:rPr>
        <w:t xml:space="preserve"> indicating the type of link.  Evaluating cross-dataset and cross-generational invariance properties within the NLSY data will become a new and important source of information for NLSY researchers; in some </w:t>
      </w:r>
      <w:r w:rsidR="006946CA" w:rsidRPr="00B66FF3">
        <w:rPr>
          <w:rFonts w:ascii="Times New Roman" w:hAnsi="Times New Roman" w:cs="Times New Roman"/>
          <w:sz w:val="24"/>
          <w:szCs w:val="24"/>
        </w:rPr>
        <w:t xml:space="preserve">(perhaps many) </w:t>
      </w:r>
      <w:r w:rsidRPr="00B66FF3">
        <w:rPr>
          <w:rFonts w:ascii="Times New Roman" w:hAnsi="Times New Roman" w:cs="Times New Roman"/>
          <w:sz w:val="24"/>
          <w:szCs w:val="24"/>
        </w:rPr>
        <w:t xml:space="preserve">cases, NLSYC and NLSY79 files can be combined.  </w:t>
      </w:r>
      <w:r w:rsidR="00FB6493">
        <w:rPr>
          <w:rFonts w:ascii="Times New Roman" w:hAnsi="Times New Roman" w:cs="Times New Roman"/>
          <w:sz w:val="24"/>
          <w:szCs w:val="24"/>
        </w:rPr>
        <w:tab/>
      </w:r>
      <w:r w:rsidRPr="00B66FF3">
        <w:rPr>
          <w:rFonts w:ascii="Times New Roman" w:hAnsi="Times New Roman" w:cs="Times New Roman"/>
          <w:sz w:val="24"/>
          <w:szCs w:val="24"/>
        </w:rPr>
        <w:t xml:space="preserve">Fourth, we </w:t>
      </w:r>
      <w:r w:rsidR="00702BDD">
        <w:rPr>
          <w:rFonts w:ascii="Times New Roman" w:hAnsi="Times New Roman" w:cs="Times New Roman"/>
          <w:sz w:val="24"/>
          <w:szCs w:val="24"/>
        </w:rPr>
        <w:t xml:space="preserve">have </w:t>
      </w:r>
      <w:r w:rsidRPr="00B66FF3">
        <w:rPr>
          <w:rFonts w:ascii="Times New Roman" w:hAnsi="Times New Roman" w:cs="Times New Roman"/>
          <w:sz w:val="24"/>
          <w:szCs w:val="24"/>
        </w:rPr>
        <w:t>produce</w:t>
      </w:r>
      <w:r w:rsidR="00702BDD">
        <w:rPr>
          <w:rFonts w:ascii="Times New Roman" w:hAnsi="Times New Roman" w:cs="Times New Roman"/>
          <w:sz w:val="24"/>
          <w:szCs w:val="24"/>
        </w:rPr>
        <w:t>d</w:t>
      </w:r>
      <w:r w:rsidRPr="00B66FF3">
        <w:rPr>
          <w:rFonts w:ascii="Times New Roman" w:hAnsi="Times New Roman" w:cs="Times New Roman"/>
          <w:sz w:val="24"/>
          <w:szCs w:val="24"/>
        </w:rPr>
        <w:t xml:space="preserve"> both kinship pair structure, and also multi-level within-family data structure (consistent with methods developed by Guo </w:t>
      </w:r>
      <w:r w:rsidR="00F90D18">
        <w:rPr>
          <w:rFonts w:ascii="Times New Roman" w:hAnsi="Times New Roman" w:cs="Times New Roman"/>
          <w:sz w:val="24"/>
          <w:szCs w:val="24"/>
        </w:rPr>
        <w:t xml:space="preserve">&amp; Wang, </w:t>
      </w:r>
      <w:r w:rsidRPr="00B66FF3">
        <w:rPr>
          <w:rFonts w:ascii="Times New Roman" w:hAnsi="Times New Roman" w:cs="Times New Roman"/>
          <w:sz w:val="24"/>
          <w:szCs w:val="24"/>
        </w:rPr>
        <w:t>200</w:t>
      </w:r>
      <w:r w:rsidR="00F90D18">
        <w:rPr>
          <w:rFonts w:ascii="Times New Roman" w:hAnsi="Times New Roman" w:cs="Times New Roman"/>
          <w:sz w:val="24"/>
          <w:szCs w:val="24"/>
        </w:rPr>
        <w:t>2</w:t>
      </w:r>
      <w:r w:rsidRPr="00B66FF3">
        <w:rPr>
          <w:rFonts w:ascii="Times New Roman" w:hAnsi="Times New Roman" w:cs="Times New Roman"/>
          <w:sz w:val="24"/>
          <w:szCs w:val="24"/>
        </w:rPr>
        <w:t xml:space="preserve">; McArdle &amp; </w:t>
      </w:r>
      <w:r w:rsidR="00F90D18">
        <w:rPr>
          <w:rFonts w:ascii="Times New Roman" w:hAnsi="Times New Roman" w:cs="Times New Roman"/>
          <w:sz w:val="24"/>
          <w:szCs w:val="24"/>
        </w:rPr>
        <w:t>Prescott</w:t>
      </w:r>
      <w:r w:rsidRPr="00B66FF3">
        <w:rPr>
          <w:rFonts w:ascii="Times New Roman" w:hAnsi="Times New Roman" w:cs="Times New Roman"/>
          <w:sz w:val="24"/>
          <w:szCs w:val="24"/>
        </w:rPr>
        <w:t>, 20</w:t>
      </w:r>
      <w:r w:rsidR="00F90D18">
        <w:rPr>
          <w:rFonts w:ascii="Times New Roman" w:hAnsi="Times New Roman" w:cs="Times New Roman"/>
          <w:sz w:val="24"/>
          <w:szCs w:val="24"/>
        </w:rPr>
        <w:t>05</w:t>
      </w:r>
      <w:r w:rsidRPr="00B66FF3">
        <w:rPr>
          <w:rFonts w:ascii="Times New Roman" w:hAnsi="Times New Roman" w:cs="Times New Roman"/>
          <w:sz w:val="24"/>
          <w:szCs w:val="24"/>
        </w:rPr>
        <w:t>; van den Oord, 20</w:t>
      </w:r>
      <w:r w:rsidR="00F90D18">
        <w:rPr>
          <w:rFonts w:ascii="Times New Roman" w:hAnsi="Times New Roman" w:cs="Times New Roman"/>
          <w:sz w:val="24"/>
          <w:szCs w:val="24"/>
        </w:rPr>
        <w:t>01</w:t>
      </w:r>
      <w:r w:rsidRPr="00B66FF3">
        <w:rPr>
          <w:rFonts w:ascii="Times New Roman" w:hAnsi="Times New Roman" w:cs="Times New Roman"/>
          <w:sz w:val="24"/>
          <w:szCs w:val="24"/>
        </w:rPr>
        <w:t xml:space="preserve">).  Fifth, we provide the sophisticated user with considerable flexibility by </w:t>
      </w:r>
      <w:r w:rsidR="00B94DC8">
        <w:rPr>
          <w:rFonts w:ascii="Times New Roman" w:hAnsi="Times New Roman" w:cs="Times New Roman"/>
          <w:sz w:val="24"/>
          <w:szCs w:val="24"/>
        </w:rPr>
        <w:t>defining</w:t>
      </w:r>
      <w:r w:rsidRPr="00B66FF3">
        <w:rPr>
          <w:rFonts w:ascii="Times New Roman" w:hAnsi="Times New Roman" w:cs="Times New Roman"/>
          <w:sz w:val="24"/>
          <w:szCs w:val="24"/>
        </w:rPr>
        <w:t xml:space="preserve"> flags for certain </w:t>
      </w:r>
      <w:r w:rsidR="00FB6493">
        <w:rPr>
          <w:rFonts w:ascii="Times New Roman" w:hAnsi="Times New Roman" w:cs="Times New Roman"/>
          <w:sz w:val="24"/>
          <w:szCs w:val="24"/>
        </w:rPr>
        <w:t>d</w:t>
      </w:r>
      <w:r w:rsidRPr="00B66FF3">
        <w:rPr>
          <w:rFonts w:ascii="Times New Roman" w:hAnsi="Times New Roman" w:cs="Times New Roman"/>
          <w:sz w:val="24"/>
          <w:szCs w:val="24"/>
        </w:rPr>
        <w:t xml:space="preserve">ata problems (e.g., inconsistencies that cannot be resolved).  One of these flags notes potential for unreliability within the responses themselves.  When respondent or maternal reports are simply in error (because of duplicity, confusion, or incorrect information), </w:t>
      </w:r>
      <w:r w:rsidRPr="00B66FF3">
        <w:rPr>
          <w:rFonts w:ascii="Times New Roman" w:hAnsi="Times New Roman" w:cs="Times New Roman"/>
          <w:sz w:val="24"/>
          <w:szCs w:val="24"/>
        </w:rPr>
        <w:lastRenderedPageBreak/>
        <w:t xml:space="preserve">no amount of logical data management can correct </w:t>
      </w:r>
      <w:r w:rsidR="00200D77" w:rsidRPr="00B66FF3">
        <w:rPr>
          <w:rFonts w:ascii="Times New Roman" w:hAnsi="Times New Roman" w:cs="Times New Roman"/>
          <w:sz w:val="24"/>
          <w:szCs w:val="24"/>
        </w:rPr>
        <w:t>th</w:t>
      </w:r>
      <w:r w:rsidR="00FB6493">
        <w:rPr>
          <w:rFonts w:ascii="Times New Roman" w:hAnsi="Times New Roman" w:cs="Times New Roman"/>
          <w:sz w:val="24"/>
          <w:szCs w:val="24"/>
        </w:rPr>
        <w:t>is</w:t>
      </w:r>
      <w:r w:rsidRPr="00B66FF3">
        <w:rPr>
          <w:rFonts w:ascii="Times New Roman" w:hAnsi="Times New Roman" w:cs="Times New Roman"/>
          <w:sz w:val="24"/>
          <w:szCs w:val="24"/>
        </w:rPr>
        <w:t xml:space="preserve"> problem; however, certain data patterns imply incorrect responses, and we </w:t>
      </w:r>
      <w:r w:rsidR="00702BDD">
        <w:rPr>
          <w:rFonts w:ascii="Times New Roman" w:hAnsi="Times New Roman" w:cs="Times New Roman"/>
          <w:sz w:val="24"/>
          <w:szCs w:val="24"/>
        </w:rPr>
        <w:t>identify</w:t>
      </w:r>
      <w:r w:rsidRPr="00B66FF3">
        <w:rPr>
          <w:rFonts w:ascii="Times New Roman" w:hAnsi="Times New Roman" w:cs="Times New Roman"/>
          <w:sz w:val="24"/>
          <w:szCs w:val="24"/>
        </w:rPr>
        <w:t xml:space="preserve"> those for use by researchers.</w:t>
      </w:r>
    </w:p>
    <w:p w:rsidR="006946CA" w:rsidRDefault="00200D77"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Some of o</w:t>
      </w:r>
      <w:r w:rsidR="00075A80" w:rsidRPr="00B66FF3">
        <w:rPr>
          <w:rFonts w:ascii="Times New Roman" w:hAnsi="Times New Roman" w:cs="Times New Roman"/>
          <w:sz w:val="24"/>
          <w:szCs w:val="24"/>
        </w:rPr>
        <w:t>ur modern validity studies are highly similar to the original</w:t>
      </w:r>
      <w:r w:rsidRPr="00B66FF3">
        <w:rPr>
          <w:rFonts w:ascii="Times New Roman" w:hAnsi="Times New Roman" w:cs="Times New Roman"/>
          <w:sz w:val="24"/>
          <w:szCs w:val="24"/>
        </w:rPr>
        <w:t xml:space="preserve"> methods</w:t>
      </w:r>
      <w:r w:rsidR="00075A80" w:rsidRPr="00B66FF3">
        <w:rPr>
          <w:rFonts w:ascii="Times New Roman" w:hAnsi="Times New Roman" w:cs="Times New Roman"/>
          <w:sz w:val="24"/>
          <w:szCs w:val="24"/>
        </w:rPr>
        <w:t xml:space="preserve"> us</w:t>
      </w:r>
      <w:r w:rsidR="0025136C">
        <w:rPr>
          <w:rFonts w:ascii="Times New Roman" w:hAnsi="Times New Roman" w:cs="Times New Roman"/>
          <w:sz w:val="24"/>
          <w:szCs w:val="24"/>
        </w:rPr>
        <w:t>ed</w:t>
      </w:r>
      <w:r w:rsidR="00075A80" w:rsidRPr="00B66FF3">
        <w:rPr>
          <w:rFonts w:ascii="Times New Roman" w:hAnsi="Times New Roman" w:cs="Times New Roman"/>
          <w:sz w:val="24"/>
          <w:szCs w:val="24"/>
        </w:rPr>
        <w:t xml:space="preserve"> in the 1990's.  We </w:t>
      </w:r>
      <w:r w:rsidRPr="00B66FF3">
        <w:rPr>
          <w:rFonts w:ascii="Times New Roman" w:hAnsi="Times New Roman" w:cs="Times New Roman"/>
          <w:sz w:val="24"/>
          <w:szCs w:val="24"/>
        </w:rPr>
        <w:t xml:space="preserve">still </w:t>
      </w:r>
      <w:r w:rsidR="00075A80" w:rsidRPr="00B66FF3">
        <w:rPr>
          <w:rFonts w:ascii="Times New Roman" w:hAnsi="Times New Roman" w:cs="Times New Roman"/>
          <w:sz w:val="24"/>
          <w:szCs w:val="24"/>
        </w:rPr>
        <w:t>use height, weight, body-mass-index (BMI)</w:t>
      </w:r>
      <w:r w:rsidR="00466440">
        <w:rPr>
          <w:rFonts w:ascii="Times New Roman" w:hAnsi="Times New Roman" w:cs="Times New Roman"/>
          <w:sz w:val="24"/>
          <w:szCs w:val="24"/>
        </w:rPr>
        <w:t>, and other phenotypes</w:t>
      </w:r>
      <w:r w:rsidR="00075A80" w:rsidRPr="00B66FF3">
        <w:rPr>
          <w:rFonts w:ascii="Times New Roman" w:hAnsi="Times New Roman" w:cs="Times New Roman"/>
          <w:sz w:val="24"/>
          <w:szCs w:val="24"/>
        </w:rPr>
        <w:t xml:space="preserve"> in ACE models, and compare the results to meta-analyses and other research studies</w:t>
      </w:r>
      <w:r w:rsidR="00CD1E4E" w:rsidRPr="00B66FF3">
        <w:rPr>
          <w:rFonts w:ascii="Times New Roman" w:hAnsi="Times New Roman" w:cs="Times New Roman"/>
          <w:sz w:val="24"/>
          <w:szCs w:val="24"/>
        </w:rPr>
        <w:t xml:space="preserve"> (e.g., </w:t>
      </w:r>
      <w:r w:rsidR="00227175">
        <w:rPr>
          <w:rFonts w:ascii="Times New Roman" w:hAnsi="Times New Roman" w:cs="Times New Roman"/>
          <w:sz w:val="24"/>
          <w:szCs w:val="24"/>
        </w:rPr>
        <w:t>V</w:t>
      </w:r>
      <w:r w:rsidR="00CD1E4E" w:rsidRPr="00B66FF3">
        <w:rPr>
          <w:rFonts w:ascii="Times New Roman" w:hAnsi="Times New Roman" w:cs="Times New Roman"/>
          <w:sz w:val="24"/>
          <w:szCs w:val="24"/>
        </w:rPr>
        <w:t>i</w:t>
      </w:r>
      <w:r w:rsidR="00470AF5">
        <w:rPr>
          <w:rFonts w:ascii="Times New Roman" w:hAnsi="Times New Roman" w:cs="Times New Roman"/>
          <w:sz w:val="24"/>
          <w:szCs w:val="24"/>
        </w:rPr>
        <w:t>s</w:t>
      </w:r>
      <w:r w:rsidR="00CD1E4E" w:rsidRPr="00B66FF3">
        <w:rPr>
          <w:rFonts w:ascii="Times New Roman" w:hAnsi="Times New Roman" w:cs="Times New Roman"/>
          <w:sz w:val="24"/>
          <w:szCs w:val="24"/>
        </w:rPr>
        <w:t>schher, 2008)</w:t>
      </w:r>
      <w:r w:rsidR="00075A80" w:rsidRPr="00B66FF3">
        <w:rPr>
          <w:rFonts w:ascii="Times New Roman" w:hAnsi="Times New Roman" w:cs="Times New Roman"/>
          <w:sz w:val="24"/>
          <w:szCs w:val="24"/>
        </w:rPr>
        <w:t xml:space="preserve">.  The current results for the updated NLSY79 and NLSYC data show high concurrent validity in relation to other studies.  </w:t>
      </w:r>
      <w:r w:rsidR="00BB56A0">
        <w:rPr>
          <w:rFonts w:ascii="Times New Roman" w:hAnsi="Times New Roman" w:cs="Times New Roman"/>
          <w:sz w:val="24"/>
          <w:szCs w:val="24"/>
        </w:rPr>
        <w:t xml:space="preserve">Rodgers </w:t>
      </w:r>
      <w:r w:rsidR="00161727">
        <w:rPr>
          <w:rFonts w:ascii="Times New Roman" w:hAnsi="Times New Roman" w:cs="Times New Roman"/>
          <w:sz w:val="24"/>
          <w:szCs w:val="24"/>
        </w:rPr>
        <w:t xml:space="preserve">et al. </w:t>
      </w:r>
      <w:r w:rsidR="00BB56A0">
        <w:rPr>
          <w:rFonts w:ascii="Times New Roman" w:hAnsi="Times New Roman" w:cs="Times New Roman"/>
          <w:sz w:val="24"/>
          <w:szCs w:val="24"/>
        </w:rPr>
        <w:t>(2007, p. 349) listed a number of past kinship link findings along with results from other research teams and data sources that matched;  phenotypes included age at first intercourse, birth weight and gestational length, delinquency, and education/IQ/age at first birth.  To add to published validity studies from the past, w</w:t>
      </w:r>
      <w:r w:rsidR="006946CA" w:rsidRPr="00B66FF3">
        <w:rPr>
          <w:rFonts w:ascii="Times New Roman" w:hAnsi="Times New Roman" w:cs="Times New Roman"/>
          <w:sz w:val="24"/>
          <w:szCs w:val="24"/>
        </w:rPr>
        <w:t xml:space="preserve">e present validation results </w:t>
      </w:r>
      <w:r w:rsidR="00BB56A0">
        <w:rPr>
          <w:rFonts w:ascii="Times New Roman" w:hAnsi="Times New Roman" w:cs="Times New Roman"/>
          <w:sz w:val="24"/>
          <w:szCs w:val="24"/>
        </w:rPr>
        <w:t xml:space="preserve">for </w:t>
      </w:r>
      <w:r w:rsidR="008E1B8D">
        <w:rPr>
          <w:rFonts w:ascii="Times New Roman" w:hAnsi="Times New Roman" w:cs="Times New Roman"/>
          <w:sz w:val="24"/>
          <w:szCs w:val="24"/>
        </w:rPr>
        <w:t xml:space="preserve">NLSY79 and NLSY-C/YA </w:t>
      </w:r>
      <w:r w:rsidR="00BB56A0">
        <w:rPr>
          <w:rFonts w:ascii="Times New Roman" w:hAnsi="Times New Roman" w:cs="Times New Roman"/>
          <w:sz w:val="24"/>
          <w:szCs w:val="24"/>
        </w:rPr>
        <w:t xml:space="preserve">height </w:t>
      </w:r>
      <w:r w:rsidR="006946CA" w:rsidRPr="00B66FF3">
        <w:rPr>
          <w:rFonts w:ascii="Times New Roman" w:hAnsi="Times New Roman" w:cs="Times New Roman"/>
          <w:sz w:val="24"/>
          <w:szCs w:val="24"/>
        </w:rPr>
        <w:t>later in this paper.</w:t>
      </w:r>
    </w:p>
    <w:p w:rsidR="00C45173" w:rsidRDefault="00C45173" w:rsidP="00C45173">
      <w:pPr>
        <w:spacing w:line="480" w:lineRule="auto"/>
        <w:ind w:firstLine="720"/>
        <w:rPr>
          <w:rFonts w:ascii="Times New Roman" w:hAnsi="Times New Roman" w:cs="Times New Roman"/>
          <w:sz w:val="24"/>
          <w:szCs w:val="24"/>
        </w:rPr>
      </w:pPr>
    </w:p>
    <w:p w:rsidR="00C45173" w:rsidRPr="00C45173" w:rsidDel="00AA68B1" w:rsidRDefault="00C45173" w:rsidP="00C45173">
      <w:pPr>
        <w:spacing w:line="480" w:lineRule="auto"/>
        <w:ind w:firstLine="720"/>
        <w:rPr>
          <w:del w:id="1" w:author="Will Beasley" w:date="2015-09-26T15:38:00Z"/>
          <w:rFonts w:ascii="Times New Roman" w:hAnsi="Times New Roman" w:cs="Times New Roman"/>
          <w:sz w:val="24"/>
          <w:szCs w:val="24"/>
          <w:u w:val="single"/>
        </w:rPr>
      </w:pPr>
      <w:del w:id="2" w:author="Will Beasley" w:date="2015-09-26T15:38:00Z">
        <w:r w:rsidDel="00AA68B1">
          <w:rPr>
            <w:rFonts w:ascii="Times New Roman" w:hAnsi="Times New Roman" w:cs="Times New Roman"/>
            <w:sz w:val="24"/>
            <w:szCs w:val="24"/>
            <w:u w:val="single"/>
          </w:rPr>
          <w:delText>Will’s writing on ROC</w:delText>
        </w:r>
        <w:r w:rsidR="004F7757" w:rsidDel="00AA68B1">
          <w:rPr>
            <w:rFonts w:ascii="Times New Roman" w:hAnsi="Times New Roman" w:cs="Times New Roman"/>
            <w:sz w:val="24"/>
            <w:szCs w:val="24"/>
            <w:u w:val="single"/>
          </w:rPr>
          <w:delText xml:space="preserve"> –late July 2015</w:delText>
        </w:r>
      </w:del>
    </w:p>
    <w:p w:rsidR="00C45173" w:rsidRPr="00C45173" w:rsidDel="00AA68B1" w:rsidRDefault="00C45173" w:rsidP="00C45173">
      <w:pPr>
        <w:spacing w:line="480" w:lineRule="auto"/>
        <w:rPr>
          <w:del w:id="3" w:author="Will Beasley" w:date="2015-09-26T15:38:00Z"/>
          <w:rFonts w:ascii="Times New Roman" w:eastAsia="Times New Roman" w:hAnsi="Times New Roman" w:cs="Times New Roman"/>
          <w:sz w:val="24"/>
          <w:szCs w:val="24"/>
          <w:lang w:val="en-GB" w:eastAsia="en-GB"/>
        </w:rPr>
      </w:pPr>
      <w:del w:id="4" w:author="Will Beasley" w:date="2015-09-26T15:38:00Z">
        <w:r w:rsidDel="00AA68B1">
          <w:rPr>
            <w:rFonts w:ascii="Times New Roman" w:eastAsia="Times New Roman" w:hAnsi="Times New Roman" w:cs="Times New Roman"/>
            <w:sz w:val="24"/>
            <w:szCs w:val="24"/>
            <w:lang w:val="en-GB" w:eastAsia="en-GB"/>
          </w:rPr>
          <w:tab/>
        </w:r>
        <w:r w:rsidRPr="00C45173" w:rsidDel="00AA68B1">
          <w:rPr>
            <w:rFonts w:ascii="Times New Roman" w:eastAsia="Times New Roman" w:hAnsi="Times New Roman" w:cs="Times New Roman"/>
            <w:sz w:val="24"/>
            <w:szCs w:val="24"/>
            <w:lang w:val="en-GB" w:eastAsia="en-GB"/>
          </w:rPr>
          <w:delText>Many types of performance metrics informed the development of the linking algorithm.  One type resembles receiver-operator characteristic (ROC) methodology, in which agreements and disagreements between the different classifications are monitored (for general discussions of ROC methodology, see Green &amp; Swets, 1966; Lynn &amp; Barrett, 2014).  We were most interested in the agreement between the explicit and implicit assignments.  In Figure 2, each point along the line indicates the performance of a version of the linking algorithm.  For instance, the 70th version of the algorithm had roughly 2,200 Gen 1 sibling pairs whose implicit assignment perfectly agreed with their explicit assignment; this was balanced against roughly 215 disagreements.  By the 85th version, there were roughly 2,800 agreements and 145 disagreements.</w:delText>
        </w:r>
      </w:del>
    </w:p>
    <w:p w:rsidR="00C45173" w:rsidRPr="00C45173" w:rsidDel="00AA68B1" w:rsidRDefault="00C45173" w:rsidP="00C45173">
      <w:pPr>
        <w:spacing w:line="480" w:lineRule="auto"/>
        <w:rPr>
          <w:del w:id="5" w:author="Will Beasley" w:date="2015-09-26T15:38:00Z"/>
          <w:rFonts w:ascii="Times New Roman" w:eastAsia="Times New Roman" w:hAnsi="Times New Roman" w:cs="Times New Roman"/>
          <w:sz w:val="24"/>
          <w:szCs w:val="24"/>
          <w:lang w:val="en-GB" w:eastAsia="en-GB"/>
        </w:rPr>
      </w:pPr>
      <w:del w:id="6" w:author="Will Beasley" w:date="2015-09-26T15:38:00Z">
        <w:r w:rsidRPr="00C45173" w:rsidDel="00AA68B1">
          <w:rPr>
            <w:rFonts w:ascii="Times New Roman" w:eastAsia="Times New Roman" w:hAnsi="Times New Roman" w:cs="Times New Roman"/>
            <w:sz w:val="24"/>
            <w:szCs w:val="24"/>
            <w:lang w:val="en-GB" w:eastAsia="en-GB"/>
          </w:rPr>
          <w:lastRenderedPageBreak/>
          <w:delText> </w:delText>
        </w:r>
        <w:r w:rsidDel="00AA68B1">
          <w:rPr>
            <w:rFonts w:ascii="Times New Roman" w:eastAsia="Times New Roman" w:hAnsi="Times New Roman" w:cs="Times New Roman"/>
            <w:sz w:val="24"/>
            <w:szCs w:val="24"/>
            <w:lang w:val="en-GB" w:eastAsia="en-GB"/>
          </w:rPr>
          <w:tab/>
        </w:r>
        <w:r w:rsidRPr="00C45173" w:rsidDel="00AA68B1">
          <w:rPr>
            <w:rFonts w:ascii="Times New Roman" w:eastAsia="Times New Roman" w:hAnsi="Times New Roman" w:cs="Times New Roman"/>
            <w:sz w:val="24"/>
            <w:szCs w:val="24"/>
            <w:lang w:val="en-GB" w:eastAsia="en-GB"/>
          </w:rPr>
          <w:delText>Other ROC-like comparisons were monitored, such as the (2) explicit assignment against the 1979 household roster, and the (3) and implicit assignment against the 1979 household roster.  Ideally the points in all these graphs marched to the top left corner (i.e., high agreement with low disagreement), but trade-off decisions were necessary between graphs, just like they were within graphs.  And some metrics could not be expressed in an ROC-like graph, such as the total number of Gen 1 pairs linked (because many pairs had only the implicit items, and no definitive assignment from the explicit items or 1979 roster).</w:delText>
        </w:r>
      </w:del>
    </w:p>
    <w:p w:rsidR="00C45173" w:rsidRPr="00C45173" w:rsidDel="00AA68B1" w:rsidRDefault="00C45173" w:rsidP="00C45173">
      <w:pPr>
        <w:spacing w:line="480" w:lineRule="auto"/>
        <w:rPr>
          <w:del w:id="7" w:author="Will Beasley" w:date="2015-09-26T15:38:00Z"/>
          <w:rFonts w:ascii="Times New Roman" w:eastAsia="Times New Roman" w:hAnsi="Times New Roman" w:cs="Times New Roman"/>
          <w:sz w:val="24"/>
          <w:szCs w:val="24"/>
          <w:lang w:val="en-GB" w:eastAsia="en-GB"/>
        </w:rPr>
      </w:pPr>
      <w:del w:id="8" w:author="Will Beasley" w:date="2015-09-26T15:38:00Z">
        <w:r w:rsidRPr="00C45173" w:rsidDel="00AA68B1">
          <w:rPr>
            <w:rFonts w:ascii="Times New Roman" w:eastAsia="Times New Roman" w:hAnsi="Times New Roman" w:cs="Times New Roman"/>
            <w:sz w:val="24"/>
            <w:szCs w:val="24"/>
            <w:lang w:val="en-GB" w:eastAsia="en-GB"/>
          </w:rPr>
          <w:delText> </w:delText>
        </w:r>
        <w:r w:rsidDel="00AA68B1">
          <w:rPr>
            <w:rFonts w:ascii="Times New Roman" w:eastAsia="Times New Roman" w:hAnsi="Times New Roman" w:cs="Times New Roman"/>
            <w:sz w:val="24"/>
            <w:szCs w:val="24"/>
            <w:lang w:val="en-GB" w:eastAsia="en-GB"/>
          </w:rPr>
          <w:tab/>
        </w:r>
        <w:r w:rsidRPr="00C45173" w:rsidDel="00AA68B1">
          <w:rPr>
            <w:rFonts w:ascii="Times New Roman" w:eastAsia="Times New Roman" w:hAnsi="Times New Roman" w:cs="Times New Roman"/>
            <w:sz w:val="24"/>
            <w:szCs w:val="24"/>
            <w:lang w:val="en-GB" w:eastAsia="en-GB"/>
          </w:rPr>
          <w:delText>Figure 2's path is not always a smooth progression, reflecting how we experimented with different adjustments.  The multiple metrics movements in the graphs reflect our attempt to walk the multidimensional space.  For instance, even though version 70's performance was likely undesirable (compared to version 69, the disagreements tripled while the agreements barely increased), we learned a little more about how the items related to each other, and worked our way back to the left.</w:delText>
        </w:r>
      </w:del>
    </w:p>
    <w:p w:rsidR="00C45173" w:rsidRPr="00C45173" w:rsidDel="00AA68B1" w:rsidRDefault="00C45173" w:rsidP="00C45173">
      <w:pPr>
        <w:spacing w:line="480" w:lineRule="auto"/>
        <w:rPr>
          <w:del w:id="9" w:author="Will Beasley" w:date="2015-09-26T15:38:00Z"/>
          <w:rFonts w:ascii="Times New Roman" w:eastAsia="Times New Roman" w:hAnsi="Times New Roman" w:cs="Times New Roman"/>
          <w:sz w:val="24"/>
          <w:szCs w:val="24"/>
          <w:lang w:val="en-GB" w:eastAsia="en-GB"/>
        </w:rPr>
      </w:pPr>
      <w:del w:id="10" w:author="Will Beasley" w:date="2015-09-26T15:38:00Z">
        <w:r w:rsidRPr="00C45173" w:rsidDel="00AA68B1">
          <w:rPr>
            <w:rFonts w:ascii="Times New Roman" w:eastAsia="Times New Roman" w:hAnsi="Times New Roman" w:cs="Times New Roman"/>
            <w:sz w:val="24"/>
            <w:szCs w:val="24"/>
            <w:lang w:val="en-GB" w:eastAsia="en-GB"/>
          </w:rPr>
          <w:delText> </w:delText>
        </w:r>
        <w:r w:rsidDel="00AA68B1">
          <w:rPr>
            <w:rFonts w:ascii="Times New Roman" w:eastAsia="Times New Roman" w:hAnsi="Times New Roman" w:cs="Times New Roman"/>
            <w:sz w:val="24"/>
            <w:szCs w:val="24"/>
            <w:lang w:val="en-GB" w:eastAsia="en-GB"/>
          </w:rPr>
          <w:tab/>
        </w:r>
        <w:r w:rsidRPr="00C45173" w:rsidDel="00AA68B1">
          <w:rPr>
            <w:rFonts w:ascii="Times New Roman" w:eastAsia="Times New Roman" w:hAnsi="Times New Roman" w:cs="Times New Roman"/>
            <w:sz w:val="24"/>
            <w:szCs w:val="24"/>
            <w:lang w:val="en-GB" w:eastAsia="en-GB"/>
          </w:rPr>
          <w:delText>Finally, note that the first 56 versions addressed only Gen 2, so the this particular Gen 1 graph was (x, y) = (0, 0).  The initial Gen 1 linking versions aimed for low-hanging fruit -the pairs who were easily classified.  Later versions targeted the remaining, more difficult pairs; these algorithmic decisions considered more items simultaneously.  We required that all adjustments have face validity.  We did not pursue the top-left corner at the expense of an algorithmic decision we could not justify.</w:delText>
        </w:r>
      </w:del>
    </w:p>
    <w:p w:rsidR="00C45173" w:rsidRPr="00C45173" w:rsidRDefault="00C45173" w:rsidP="00C45173">
      <w:pPr>
        <w:spacing w:line="480" w:lineRule="auto"/>
        <w:ind w:firstLine="720"/>
        <w:rPr>
          <w:rFonts w:ascii="Times New Roman" w:hAnsi="Times New Roman" w:cs="Times New Roman"/>
          <w:sz w:val="24"/>
          <w:szCs w:val="24"/>
        </w:rPr>
      </w:pPr>
    </w:p>
    <w:p w:rsidR="004F7757" w:rsidRPr="00C45173" w:rsidRDefault="004F7757" w:rsidP="004F7757">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u w:val="single"/>
        </w:rPr>
        <w:t xml:space="preserve">Will’s writing on ROC –late </w:t>
      </w:r>
      <w:r>
        <w:rPr>
          <w:rFonts w:ascii="Times New Roman" w:hAnsi="Times New Roman" w:cs="Times New Roman"/>
          <w:sz w:val="24"/>
          <w:szCs w:val="24"/>
          <w:u w:val="single"/>
        </w:rPr>
        <w:t>Sept</w:t>
      </w:r>
      <w:r>
        <w:rPr>
          <w:rFonts w:ascii="Times New Roman" w:hAnsi="Times New Roman" w:cs="Times New Roman"/>
          <w:sz w:val="24"/>
          <w:szCs w:val="24"/>
          <w:u w:val="single"/>
        </w:rPr>
        <w:t xml:space="preserve"> 2015</w:t>
      </w:r>
    </w:p>
    <w:p w:rsidR="002D1BA5" w:rsidRDefault="004F7757" w:rsidP="004F7757">
      <w:pPr>
        <w:spacing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sidRPr="00C45173">
        <w:rPr>
          <w:rFonts w:ascii="Times New Roman" w:eastAsia="Times New Roman" w:hAnsi="Times New Roman" w:cs="Times New Roman"/>
          <w:sz w:val="24"/>
          <w:szCs w:val="24"/>
          <w:lang w:val="en-GB" w:eastAsia="en-GB"/>
        </w:rPr>
        <w:t>Many performance metrics informed the linking algorithm</w:t>
      </w:r>
      <w:r w:rsidR="00E316AA">
        <w:rPr>
          <w:rFonts w:ascii="Times New Roman" w:eastAsia="Times New Roman" w:hAnsi="Times New Roman" w:cs="Times New Roman"/>
          <w:sz w:val="24"/>
          <w:szCs w:val="24"/>
          <w:lang w:val="en-GB" w:eastAsia="en-GB"/>
        </w:rPr>
        <w:t>’s</w:t>
      </w:r>
      <w:r w:rsidR="00E316AA" w:rsidRPr="00E316AA">
        <w:rPr>
          <w:rFonts w:ascii="Times New Roman" w:eastAsia="Times New Roman" w:hAnsi="Times New Roman" w:cs="Times New Roman"/>
          <w:sz w:val="24"/>
          <w:szCs w:val="24"/>
          <w:lang w:val="en-GB" w:eastAsia="en-GB"/>
        </w:rPr>
        <w:t xml:space="preserve"> </w:t>
      </w:r>
      <w:r w:rsidR="00E316AA" w:rsidRPr="00C45173">
        <w:rPr>
          <w:rFonts w:ascii="Times New Roman" w:eastAsia="Times New Roman" w:hAnsi="Times New Roman" w:cs="Times New Roman"/>
          <w:sz w:val="24"/>
          <w:szCs w:val="24"/>
          <w:lang w:val="en-GB" w:eastAsia="en-GB"/>
        </w:rPr>
        <w:t>development</w:t>
      </w:r>
      <w:r w:rsidRPr="00C45173">
        <w:rPr>
          <w:rFonts w:ascii="Times New Roman" w:eastAsia="Times New Roman" w:hAnsi="Times New Roman" w:cs="Times New Roman"/>
          <w:sz w:val="24"/>
          <w:szCs w:val="24"/>
          <w:lang w:val="en-GB" w:eastAsia="en-GB"/>
        </w:rPr>
        <w:t>.</w:t>
      </w:r>
      <w:r w:rsidR="00E316AA">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One type resembles receiver-operator characteristic (ROC) methodology, in which agreements and </w:t>
      </w:r>
      <w:r w:rsidRPr="00C45173">
        <w:rPr>
          <w:rFonts w:ascii="Times New Roman" w:eastAsia="Times New Roman" w:hAnsi="Times New Roman" w:cs="Times New Roman"/>
          <w:sz w:val="24"/>
          <w:szCs w:val="24"/>
          <w:lang w:val="en-GB" w:eastAsia="en-GB"/>
        </w:rPr>
        <w:lastRenderedPageBreak/>
        <w:t>disagreements between the different classifications are monitored (for general discussions of ROC methodology, see Green &amp; Swets, 1966; Lynn &amp; Barrett, 2014).</w:t>
      </w:r>
      <w:r w:rsidR="00E316AA">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We were most interested in the agreement between the exp</w:t>
      </w:r>
      <w:r w:rsidR="00E316AA">
        <w:rPr>
          <w:rFonts w:ascii="Times New Roman" w:eastAsia="Times New Roman" w:hAnsi="Times New Roman" w:cs="Times New Roman"/>
          <w:sz w:val="24"/>
          <w:szCs w:val="24"/>
          <w:lang w:val="en-GB" w:eastAsia="en-GB"/>
        </w:rPr>
        <w:t xml:space="preserve">licit and implicit assignments. </w:t>
      </w:r>
      <w:r w:rsidRPr="00C45173">
        <w:rPr>
          <w:rFonts w:ascii="Times New Roman" w:eastAsia="Times New Roman" w:hAnsi="Times New Roman" w:cs="Times New Roman"/>
          <w:sz w:val="24"/>
          <w:szCs w:val="24"/>
          <w:lang w:val="en-GB" w:eastAsia="en-GB"/>
        </w:rPr>
        <w:t xml:space="preserve"> In Figure 2, each point along the line indicates the performance of a </w:t>
      </w:r>
      <w:r w:rsidR="002D1BA5">
        <w:rPr>
          <w:rFonts w:ascii="Times New Roman" w:eastAsia="Times New Roman" w:hAnsi="Times New Roman" w:cs="Times New Roman"/>
          <w:sz w:val="24"/>
          <w:szCs w:val="24"/>
          <w:lang w:val="en-GB" w:eastAsia="en-GB"/>
        </w:rPr>
        <w:t xml:space="preserve">successive </w:t>
      </w:r>
      <w:r w:rsidRPr="00C45173">
        <w:rPr>
          <w:rFonts w:ascii="Times New Roman" w:eastAsia="Times New Roman" w:hAnsi="Times New Roman" w:cs="Times New Roman"/>
          <w:sz w:val="24"/>
          <w:szCs w:val="24"/>
          <w:lang w:val="en-GB" w:eastAsia="en-GB"/>
        </w:rPr>
        <w:t>ve</w:t>
      </w:r>
      <w:r w:rsidR="00E316AA">
        <w:rPr>
          <w:rFonts w:ascii="Times New Roman" w:eastAsia="Times New Roman" w:hAnsi="Times New Roman" w:cs="Times New Roman"/>
          <w:sz w:val="24"/>
          <w:szCs w:val="24"/>
          <w:lang w:val="en-GB" w:eastAsia="en-GB"/>
        </w:rPr>
        <w:t xml:space="preserve">rsion of the linking algorithm. </w:t>
      </w:r>
      <w:r w:rsidRPr="00C45173">
        <w:rPr>
          <w:rFonts w:ascii="Times New Roman" w:eastAsia="Times New Roman" w:hAnsi="Times New Roman" w:cs="Times New Roman"/>
          <w:sz w:val="24"/>
          <w:szCs w:val="24"/>
          <w:lang w:val="en-GB" w:eastAsia="en-GB"/>
        </w:rPr>
        <w:t xml:space="preserve"> </w:t>
      </w:r>
    </w:p>
    <w:p w:rsidR="004F7757" w:rsidRDefault="004F7757" w:rsidP="00E02D0D">
      <w:pPr>
        <w:spacing w:line="480" w:lineRule="auto"/>
        <w:ind w:firstLine="720"/>
        <w:rPr>
          <w:rFonts w:ascii="Times New Roman" w:eastAsia="Times New Roman" w:hAnsi="Times New Roman" w:cs="Times New Roman"/>
          <w:sz w:val="24"/>
          <w:szCs w:val="24"/>
          <w:lang w:val="en-GB" w:eastAsia="en-GB"/>
        </w:rPr>
      </w:pPr>
      <w:r w:rsidRPr="00C45173">
        <w:rPr>
          <w:rFonts w:ascii="Times New Roman" w:eastAsia="Times New Roman" w:hAnsi="Times New Roman" w:cs="Times New Roman"/>
          <w:sz w:val="24"/>
          <w:szCs w:val="24"/>
          <w:lang w:val="en-GB" w:eastAsia="en-GB"/>
        </w:rPr>
        <w:t xml:space="preserve">For instance, </w:t>
      </w:r>
      <w:r w:rsidR="00BF5B07">
        <w:rPr>
          <w:rFonts w:ascii="Times New Roman" w:eastAsia="Times New Roman" w:hAnsi="Times New Roman" w:cs="Times New Roman"/>
          <w:sz w:val="24"/>
          <w:szCs w:val="24"/>
          <w:lang w:val="en-GB" w:eastAsia="en-GB"/>
        </w:rPr>
        <w:t>our</w:t>
      </w:r>
      <w:r w:rsidRPr="00C45173">
        <w:rPr>
          <w:rFonts w:ascii="Times New Roman" w:eastAsia="Times New Roman" w:hAnsi="Times New Roman" w:cs="Times New Roman"/>
          <w:sz w:val="24"/>
          <w:szCs w:val="24"/>
          <w:lang w:val="en-GB" w:eastAsia="en-GB"/>
        </w:rPr>
        <w:t xml:space="preserve"> </w:t>
      </w:r>
      <w:r w:rsidR="00AA68B1">
        <w:rPr>
          <w:rFonts w:ascii="Times New Roman" w:eastAsia="Times New Roman" w:hAnsi="Times New Roman" w:cs="Times New Roman"/>
          <w:sz w:val="24"/>
          <w:szCs w:val="24"/>
          <w:lang w:val="en-GB" w:eastAsia="en-GB"/>
        </w:rPr>
        <w:t>1</w:t>
      </w:r>
      <w:r w:rsidR="00AA68B1" w:rsidRPr="00AA68B1">
        <w:rPr>
          <w:rFonts w:ascii="Times New Roman" w:eastAsia="Times New Roman" w:hAnsi="Times New Roman" w:cs="Times New Roman"/>
          <w:sz w:val="24"/>
          <w:szCs w:val="24"/>
          <w:vertAlign w:val="superscript"/>
          <w:lang w:val="en-GB" w:eastAsia="en-GB"/>
        </w:rPr>
        <w:t>st</w:t>
      </w:r>
      <w:r w:rsidR="00AA68B1">
        <w:rPr>
          <w:rFonts w:ascii="Times New Roman" w:eastAsia="Times New Roman" w:hAnsi="Times New Roman" w:cs="Times New Roman"/>
          <w:sz w:val="24"/>
          <w:szCs w:val="24"/>
          <w:lang w:val="en-GB" w:eastAsia="en-GB"/>
        </w:rPr>
        <w:t xml:space="preserve"> saved</w:t>
      </w:r>
      <w:r w:rsidRPr="00C45173">
        <w:rPr>
          <w:rFonts w:ascii="Times New Roman" w:eastAsia="Times New Roman" w:hAnsi="Times New Roman" w:cs="Times New Roman"/>
          <w:sz w:val="24"/>
          <w:szCs w:val="24"/>
          <w:lang w:val="en-GB" w:eastAsia="en-GB"/>
        </w:rPr>
        <w:t xml:space="preserve"> version of the algorithm had </w:t>
      </w:r>
      <w:r w:rsidR="00AA68B1">
        <w:rPr>
          <w:rFonts w:ascii="Times New Roman" w:eastAsia="Times New Roman" w:hAnsi="Times New Roman" w:cs="Times New Roman"/>
          <w:sz w:val="24"/>
          <w:szCs w:val="24"/>
          <w:lang w:val="en-GB" w:eastAsia="en-GB"/>
        </w:rPr>
        <w:t>6</w:t>
      </w:r>
      <w:r w:rsidRPr="00C45173">
        <w:rPr>
          <w:rFonts w:ascii="Times New Roman" w:eastAsia="Times New Roman" w:hAnsi="Times New Roman" w:cs="Times New Roman"/>
          <w:sz w:val="24"/>
          <w:szCs w:val="24"/>
          <w:lang w:val="en-GB" w:eastAsia="en-GB"/>
        </w:rPr>
        <w:t>,</w:t>
      </w:r>
      <w:r w:rsidR="00AA68B1">
        <w:rPr>
          <w:rFonts w:ascii="Times New Roman" w:eastAsia="Times New Roman" w:hAnsi="Times New Roman" w:cs="Times New Roman"/>
          <w:sz w:val="24"/>
          <w:szCs w:val="24"/>
          <w:lang w:val="en-GB" w:eastAsia="en-GB"/>
        </w:rPr>
        <w:t>1</w:t>
      </w:r>
      <w:r w:rsidRPr="00C45173">
        <w:rPr>
          <w:rFonts w:ascii="Times New Roman" w:eastAsia="Times New Roman" w:hAnsi="Times New Roman" w:cs="Times New Roman"/>
          <w:sz w:val="24"/>
          <w:szCs w:val="24"/>
          <w:lang w:val="en-GB" w:eastAsia="en-GB"/>
        </w:rPr>
        <w:t>0</w:t>
      </w:r>
      <w:r w:rsidR="00E316AA">
        <w:rPr>
          <w:rFonts w:ascii="Times New Roman" w:eastAsia="Times New Roman" w:hAnsi="Times New Roman" w:cs="Times New Roman"/>
          <w:sz w:val="24"/>
          <w:szCs w:val="24"/>
          <w:lang w:val="en-GB" w:eastAsia="en-GB"/>
        </w:rPr>
        <w:t>1</w:t>
      </w:r>
      <w:r w:rsidRPr="00C45173">
        <w:rPr>
          <w:rFonts w:ascii="Times New Roman" w:eastAsia="Times New Roman" w:hAnsi="Times New Roman" w:cs="Times New Roman"/>
          <w:sz w:val="24"/>
          <w:szCs w:val="24"/>
          <w:lang w:val="en-GB" w:eastAsia="en-GB"/>
        </w:rPr>
        <w:t xml:space="preserve"> Gen </w:t>
      </w:r>
      <w:r w:rsidR="00AA68B1">
        <w:rPr>
          <w:rFonts w:ascii="Times New Roman" w:eastAsia="Times New Roman" w:hAnsi="Times New Roman" w:cs="Times New Roman"/>
          <w:sz w:val="24"/>
          <w:szCs w:val="24"/>
          <w:lang w:val="en-GB" w:eastAsia="en-GB"/>
        </w:rPr>
        <w:t>2</w:t>
      </w:r>
      <w:r w:rsidRPr="00C45173">
        <w:rPr>
          <w:rFonts w:ascii="Times New Roman" w:eastAsia="Times New Roman" w:hAnsi="Times New Roman" w:cs="Times New Roman"/>
          <w:sz w:val="24"/>
          <w:szCs w:val="24"/>
          <w:lang w:val="en-GB" w:eastAsia="en-GB"/>
        </w:rPr>
        <w:t xml:space="preserve"> sibling pairs whose implicit assignment perfectly agreed with their explicit assignment; this was balanced against </w:t>
      </w:r>
      <w:r w:rsidR="00AA68B1">
        <w:rPr>
          <w:rFonts w:ascii="Times New Roman" w:eastAsia="Times New Roman" w:hAnsi="Times New Roman" w:cs="Times New Roman"/>
          <w:sz w:val="24"/>
          <w:szCs w:val="24"/>
          <w:lang w:val="en-GB" w:eastAsia="en-GB"/>
        </w:rPr>
        <w:t>417 disagreements</w:t>
      </w:r>
      <w:r w:rsidR="00E316AA">
        <w:rPr>
          <w:rFonts w:ascii="Times New Roman" w:eastAsia="Times New Roman" w:hAnsi="Times New Roman" w:cs="Times New Roman"/>
          <w:sz w:val="24"/>
          <w:szCs w:val="24"/>
          <w:lang w:val="en-GB" w:eastAsia="en-GB"/>
        </w:rPr>
        <w:t xml:space="preserve"> (a 15:1 ratio)</w:t>
      </w:r>
      <w:r w:rsidR="00AA68B1">
        <w:rPr>
          <w:rFonts w:ascii="Times New Roman" w:eastAsia="Times New Roman" w:hAnsi="Times New Roman" w:cs="Times New Roman"/>
          <w:sz w:val="24"/>
          <w:szCs w:val="24"/>
          <w:lang w:val="en-GB" w:eastAsia="en-GB"/>
        </w:rPr>
        <w:t>.</w:t>
      </w:r>
      <w:r w:rsidR="00E316AA">
        <w:rPr>
          <w:rFonts w:ascii="Times New Roman" w:eastAsia="Times New Roman" w:hAnsi="Times New Roman" w:cs="Times New Roman"/>
          <w:sz w:val="24"/>
          <w:szCs w:val="24"/>
          <w:lang w:val="en-GB" w:eastAsia="en-GB"/>
        </w:rPr>
        <w:t xml:space="preserve"> </w:t>
      </w:r>
      <w:r w:rsidR="00AA68B1">
        <w:rPr>
          <w:rFonts w:ascii="Times New Roman" w:eastAsia="Times New Roman" w:hAnsi="Times New Roman" w:cs="Times New Roman"/>
          <w:sz w:val="24"/>
          <w:szCs w:val="24"/>
          <w:lang w:val="en-GB" w:eastAsia="en-GB"/>
        </w:rPr>
        <w:t xml:space="preserve"> By the 40</w:t>
      </w:r>
      <w:r w:rsidRPr="00C45173">
        <w:rPr>
          <w:rFonts w:ascii="Times New Roman" w:eastAsia="Times New Roman" w:hAnsi="Times New Roman" w:cs="Times New Roman"/>
          <w:sz w:val="24"/>
          <w:szCs w:val="24"/>
          <w:lang w:val="en-GB" w:eastAsia="en-GB"/>
        </w:rPr>
        <w:t xml:space="preserve">th version, there were </w:t>
      </w:r>
      <w:r w:rsidR="00AA68B1">
        <w:rPr>
          <w:rFonts w:ascii="Times New Roman" w:eastAsia="Times New Roman" w:hAnsi="Times New Roman" w:cs="Times New Roman"/>
          <w:sz w:val="24"/>
          <w:szCs w:val="24"/>
          <w:lang w:val="en-GB" w:eastAsia="en-GB"/>
        </w:rPr>
        <w:t>7</w:t>
      </w:r>
      <w:r w:rsidRPr="00C45173">
        <w:rPr>
          <w:rFonts w:ascii="Times New Roman" w:eastAsia="Times New Roman" w:hAnsi="Times New Roman" w:cs="Times New Roman"/>
          <w:sz w:val="24"/>
          <w:szCs w:val="24"/>
          <w:lang w:val="en-GB" w:eastAsia="en-GB"/>
        </w:rPr>
        <w:t>,</w:t>
      </w:r>
      <w:r w:rsidR="00E316AA">
        <w:rPr>
          <w:rFonts w:ascii="Times New Roman" w:eastAsia="Times New Roman" w:hAnsi="Times New Roman" w:cs="Times New Roman"/>
          <w:sz w:val="24"/>
          <w:szCs w:val="24"/>
          <w:lang w:val="en-GB" w:eastAsia="en-GB"/>
        </w:rPr>
        <w:t>492</w:t>
      </w:r>
      <w:r w:rsidRPr="00C45173">
        <w:rPr>
          <w:rFonts w:ascii="Times New Roman" w:eastAsia="Times New Roman" w:hAnsi="Times New Roman" w:cs="Times New Roman"/>
          <w:sz w:val="24"/>
          <w:szCs w:val="24"/>
          <w:lang w:val="en-GB" w:eastAsia="en-GB"/>
        </w:rPr>
        <w:t xml:space="preserve"> agreements and </w:t>
      </w:r>
      <w:r w:rsidR="00AA68B1">
        <w:rPr>
          <w:rFonts w:ascii="Times New Roman" w:eastAsia="Times New Roman" w:hAnsi="Times New Roman" w:cs="Times New Roman"/>
          <w:sz w:val="24"/>
          <w:szCs w:val="24"/>
          <w:lang w:val="en-GB" w:eastAsia="en-GB"/>
        </w:rPr>
        <w:t>35</w:t>
      </w:r>
      <w:r w:rsidRPr="00C45173">
        <w:rPr>
          <w:rFonts w:ascii="Times New Roman" w:eastAsia="Times New Roman" w:hAnsi="Times New Roman" w:cs="Times New Roman"/>
          <w:sz w:val="24"/>
          <w:szCs w:val="24"/>
          <w:lang w:val="en-GB" w:eastAsia="en-GB"/>
        </w:rPr>
        <w:t>5 disagreements</w:t>
      </w:r>
      <w:r w:rsidR="00E316AA">
        <w:rPr>
          <w:rFonts w:ascii="Times New Roman" w:eastAsia="Times New Roman" w:hAnsi="Times New Roman" w:cs="Times New Roman"/>
          <w:sz w:val="24"/>
          <w:szCs w:val="24"/>
          <w:lang w:val="en-GB" w:eastAsia="en-GB"/>
        </w:rPr>
        <w:t xml:space="preserve"> (21:1)</w:t>
      </w:r>
      <w:r w:rsidRPr="00C45173">
        <w:rPr>
          <w:rFonts w:ascii="Times New Roman" w:eastAsia="Times New Roman" w:hAnsi="Times New Roman" w:cs="Times New Roman"/>
          <w:sz w:val="24"/>
          <w:szCs w:val="24"/>
          <w:lang w:val="en-GB" w:eastAsia="en-GB"/>
        </w:rPr>
        <w:t>.</w:t>
      </w:r>
      <w:r w:rsidR="00E02D0D" w:rsidRPr="00E02D0D">
        <w:rPr>
          <w:rFonts w:ascii="Times New Roman" w:eastAsia="Times New Roman" w:hAnsi="Times New Roman" w:cs="Times New Roman"/>
          <w:sz w:val="24"/>
          <w:szCs w:val="24"/>
          <w:lang w:val="en-GB" w:eastAsia="en-GB"/>
        </w:rPr>
        <w:t xml:space="preserve"> </w:t>
      </w:r>
      <w:r w:rsidR="002D1BA5">
        <w:rPr>
          <w:rFonts w:ascii="Times New Roman" w:eastAsia="Times New Roman" w:hAnsi="Times New Roman" w:cs="Times New Roman"/>
          <w:sz w:val="24"/>
          <w:szCs w:val="24"/>
          <w:lang w:val="en-GB" w:eastAsia="en-GB"/>
        </w:rPr>
        <w:t xml:space="preserve"> </w:t>
      </w:r>
      <w:r w:rsidR="00E02D0D" w:rsidRPr="00C45173">
        <w:rPr>
          <w:rFonts w:ascii="Times New Roman" w:eastAsia="Times New Roman" w:hAnsi="Times New Roman" w:cs="Times New Roman"/>
          <w:sz w:val="24"/>
          <w:szCs w:val="24"/>
          <w:lang w:val="en-GB" w:eastAsia="en-GB"/>
        </w:rPr>
        <w:t xml:space="preserve">Figure 2's </w:t>
      </w:r>
      <w:r w:rsidR="00644716">
        <w:rPr>
          <w:rFonts w:ascii="Times New Roman" w:eastAsia="Times New Roman" w:hAnsi="Times New Roman" w:cs="Times New Roman"/>
          <w:sz w:val="24"/>
          <w:szCs w:val="24"/>
          <w:lang w:val="en-GB" w:eastAsia="en-GB"/>
        </w:rPr>
        <w:t xml:space="preserve">progression </w:t>
      </w:r>
      <w:r w:rsidR="00E02D0D" w:rsidRPr="00C45173">
        <w:rPr>
          <w:rFonts w:ascii="Times New Roman" w:eastAsia="Times New Roman" w:hAnsi="Times New Roman" w:cs="Times New Roman"/>
          <w:sz w:val="24"/>
          <w:szCs w:val="24"/>
          <w:lang w:val="en-GB" w:eastAsia="en-GB"/>
        </w:rPr>
        <w:t>is not always smooth, reflecting how we</w:t>
      </w:r>
      <w:r w:rsidR="00BF5B07">
        <w:rPr>
          <w:rFonts w:ascii="Times New Roman" w:eastAsia="Times New Roman" w:hAnsi="Times New Roman" w:cs="Times New Roman"/>
          <w:sz w:val="24"/>
          <w:szCs w:val="24"/>
          <w:lang w:val="en-GB" w:eastAsia="en-GB"/>
        </w:rPr>
        <w:t xml:space="preserve"> </w:t>
      </w:r>
      <w:r w:rsidR="00BF5B07" w:rsidRPr="00C45173">
        <w:rPr>
          <w:rFonts w:ascii="Times New Roman" w:eastAsia="Times New Roman" w:hAnsi="Times New Roman" w:cs="Times New Roman"/>
          <w:sz w:val="24"/>
          <w:szCs w:val="24"/>
          <w:lang w:val="en-GB" w:eastAsia="en-GB"/>
        </w:rPr>
        <w:t>experimented with different adjustments</w:t>
      </w:r>
      <w:r w:rsidR="00BF5B07">
        <w:rPr>
          <w:rFonts w:ascii="Times New Roman" w:eastAsia="Times New Roman" w:hAnsi="Times New Roman" w:cs="Times New Roman"/>
          <w:sz w:val="24"/>
          <w:szCs w:val="24"/>
          <w:lang w:val="en-GB" w:eastAsia="en-GB"/>
        </w:rPr>
        <w:t xml:space="preserve"> in order to walk the multidimensional space</w:t>
      </w:r>
      <w:r w:rsidR="002D1BA5">
        <w:rPr>
          <w:rFonts w:ascii="Times New Roman" w:eastAsia="Times New Roman" w:hAnsi="Times New Roman" w:cs="Times New Roman"/>
          <w:sz w:val="24"/>
          <w:szCs w:val="24"/>
          <w:lang w:val="en-GB" w:eastAsia="en-GB"/>
        </w:rPr>
        <w:t>.</w:t>
      </w:r>
    </w:p>
    <w:p w:rsidR="00E02D0D" w:rsidRPr="00C45173" w:rsidRDefault="00E02D0D" w:rsidP="00E02D0D">
      <w:pPr>
        <w:spacing w:line="480" w:lineRule="auto"/>
        <w:ind w:firstLine="72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Pr="00C45173">
        <w:rPr>
          <w:rFonts w:ascii="Times New Roman" w:eastAsia="Times New Roman" w:hAnsi="Times New Roman" w:cs="Times New Roman"/>
          <w:sz w:val="24"/>
          <w:szCs w:val="24"/>
          <w:lang w:val="en-GB" w:eastAsia="en-GB"/>
        </w:rPr>
        <w:t xml:space="preserve">he initial linking versions </w:t>
      </w:r>
      <w:r>
        <w:rPr>
          <w:rFonts w:ascii="Times New Roman" w:eastAsia="Times New Roman" w:hAnsi="Times New Roman" w:cs="Times New Roman"/>
          <w:sz w:val="24"/>
          <w:szCs w:val="24"/>
          <w:lang w:val="en-GB" w:eastAsia="en-GB"/>
        </w:rPr>
        <w:t>targeted</w:t>
      </w:r>
      <w:r w:rsidRPr="00C45173">
        <w:rPr>
          <w:rFonts w:ascii="Times New Roman" w:eastAsia="Times New Roman" w:hAnsi="Times New Roman" w:cs="Times New Roman"/>
          <w:sz w:val="24"/>
          <w:szCs w:val="24"/>
          <w:lang w:val="en-GB" w:eastAsia="en-GB"/>
        </w:rPr>
        <w:t xml:space="preserve"> the easily</w:t>
      </w:r>
      <w:r w:rsidR="0062710D">
        <w:rPr>
          <w:rFonts w:ascii="Times New Roman" w:eastAsia="Times New Roman" w:hAnsi="Times New Roman" w:cs="Times New Roman"/>
          <w:sz w:val="24"/>
          <w:szCs w:val="24"/>
          <w:lang w:val="en-GB" w:eastAsia="en-GB"/>
        </w:rPr>
        <w:t>-</w:t>
      </w:r>
      <w:r w:rsidRPr="00C45173">
        <w:rPr>
          <w:rFonts w:ascii="Times New Roman" w:eastAsia="Times New Roman" w:hAnsi="Times New Roman" w:cs="Times New Roman"/>
          <w:sz w:val="24"/>
          <w:szCs w:val="24"/>
          <w:lang w:val="en-GB" w:eastAsia="en-GB"/>
        </w:rPr>
        <w:t>classified</w:t>
      </w:r>
      <w:r w:rsidR="0062710D" w:rsidRPr="0062710D">
        <w:rPr>
          <w:rFonts w:ascii="Times New Roman" w:eastAsia="Times New Roman" w:hAnsi="Times New Roman" w:cs="Times New Roman"/>
          <w:sz w:val="24"/>
          <w:szCs w:val="24"/>
          <w:lang w:val="en-GB" w:eastAsia="en-GB"/>
        </w:rPr>
        <w:t xml:space="preserve"> </w:t>
      </w:r>
      <w:r w:rsidR="0062710D" w:rsidRPr="00C45173">
        <w:rPr>
          <w:rFonts w:ascii="Times New Roman" w:eastAsia="Times New Roman" w:hAnsi="Times New Roman" w:cs="Times New Roman"/>
          <w:sz w:val="24"/>
          <w:szCs w:val="24"/>
          <w:lang w:val="en-GB" w:eastAsia="en-GB"/>
        </w:rPr>
        <w:t>pairs</w:t>
      </w:r>
      <w:r w:rsidRPr="00C45173">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Later versions targeted the more difficult pairs; these algorithmic decisions </w:t>
      </w:r>
      <w:r w:rsidR="00CD01AE">
        <w:rPr>
          <w:rFonts w:ascii="Times New Roman" w:eastAsia="Times New Roman" w:hAnsi="Times New Roman" w:cs="Times New Roman"/>
          <w:sz w:val="24"/>
          <w:szCs w:val="24"/>
          <w:lang w:val="en-GB" w:eastAsia="en-GB"/>
        </w:rPr>
        <w:t xml:space="preserve">typically </w:t>
      </w:r>
      <w:r w:rsidRPr="00C45173">
        <w:rPr>
          <w:rFonts w:ascii="Times New Roman" w:eastAsia="Times New Roman" w:hAnsi="Times New Roman" w:cs="Times New Roman"/>
          <w:sz w:val="24"/>
          <w:szCs w:val="24"/>
          <w:lang w:val="en-GB" w:eastAsia="en-GB"/>
        </w:rPr>
        <w:t xml:space="preserve">considered more </w:t>
      </w:r>
      <w:r w:rsidR="00C9145D">
        <w:rPr>
          <w:rFonts w:ascii="Times New Roman" w:eastAsia="Times New Roman" w:hAnsi="Times New Roman" w:cs="Times New Roman"/>
          <w:sz w:val="24"/>
          <w:szCs w:val="24"/>
          <w:lang w:val="en-GB" w:eastAsia="en-GB"/>
        </w:rPr>
        <w:t xml:space="preserve">NLSY </w:t>
      </w:r>
      <w:r w:rsidRPr="00C45173">
        <w:rPr>
          <w:rFonts w:ascii="Times New Roman" w:eastAsia="Times New Roman" w:hAnsi="Times New Roman" w:cs="Times New Roman"/>
          <w:sz w:val="24"/>
          <w:szCs w:val="24"/>
          <w:lang w:val="en-GB" w:eastAsia="en-GB"/>
        </w:rPr>
        <w:t>items simultaneously.</w:t>
      </w:r>
      <w:r w:rsidR="003366B3">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We required that all adjustments have face validity.</w:t>
      </w:r>
      <w:r w:rsidR="003366B3">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We did not pursue the top-left corner at the expense of an algorithmic decision we could not justify.</w:t>
      </w:r>
    </w:p>
    <w:p w:rsidR="004F7757" w:rsidRPr="00C45173" w:rsidRDefault="004F7757" w:rsidP="004F7757">
      <w:pPr>
        <w:spacing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sidRPr="00C45173">
        <w:rPr>
          <w:rFonts w:ascii="Times New Roman" w:eastAsia="Times New Roman" w:hAnsi="Times New Roman" w:cs="Times New Roman"/>
          <w:sz w:val="24"/>
          <w:szCs w:val="24"/>
          <w:lang w:val="en-GB" w:eastAsia="en-GB"/>
        </w:rPr>
        <w:t>Other ROC-like comparisons were monitored</w:t>
      </w:r>
      <w:r w:rsidR="009F779B">
        <w:rPr>
          <w:rFonts w:ascii="Times New Roman" w:eastAsia="Times New Roman" w:hAnsi="Times New Roman" w:cs="Times New Roman"/>
          <w:sz w:val="24"/>
          <w:szCs w:val="24"/>
          <w:lang w:val="en-GB" w:eastAsia="en-GB"/>
        </w:rPr>
        <w:t xml:space="preserve"> besides Figure 2.  These include</w:t>
      </w:r>
      <w:r w:rsidRPr="00C45173">
        <w:rPr>
          <w:rFonts w:ascii="Times New Roman" w:eastAsia="Times New Roman" w:hAnsi="Times New Roman" w:cs="Times New Roman"/>
          <w:sz w:val="24"/>
          <w:szCs w:val="24"/>
          <w:lang w:val="en-GB" w:eastAsia="en-GB"/>
        </w:rPr>
        <w:t xml:space="preserve"> the</w:t>
      </w:r>
      <w:r w:rsidR="003366B3">
        <w:rPr>
          <w:rFonts w:ascii="Times New Roman" w:eastAsia="Times New Roman" w:hAnsi="Times New Roman" w:cs="Times New Roman"/>
          <w:sz w:val="24"/>
          <w:szCs w:val="24"/>
          <w:lang w:val="en-GB" w:eastAsia="en-GB"/>
        </w:rPr>
        <w:t xml:space="preserve"> (2) </w:t>
      </w:r>
      <w:r w:rsidR="00B32E42">
        <w:rPr>
          <w:rFonts w:ascii="Times New Roman" w:eastAsia="Times New Roman" w:hAnsi="Times New Roman" w:cs="Times New Roman"/>
          <w:sz w:val="24"/>
          <w:szCs w:val="24"/>
          <w:lang w:val="en-GB" w:eastAsia="en-GB"/>
        </w:rPr>
        <w:t xml:space="preserve">current links against </w:t>
      </w:r>
      <w:r w:rsidR="00B32E42">
        <w:rPr>
          <w:rFonts w:ascii="Times New Roman" w:eastAsia="Times New Roman" w:hAnsi="Times New Roman" w:cs="Times New Roman"/>
          <w:sz w:val="24"/>
          <w:szCs w:val="24"/>
          <w:lang w:val="en-GB" w:eastAsia="en-GB"/>
        </w:rPr>
        <w:t>previously</w:t>
      </w:r>
      <w:r w:rsidR="00B32E42">
        <w:rPr>
          <w:rFonts w:ascii="Times New Roman" w:eastAsia="Times New Roman" w:hAnsi="Times New Roman" w:cs="Times New Roman"/>
          <w:sz w:val="24"/>
          <w:szCs w:val="24"/>
          <w:lang w:val="en-GB" w:eastAsia="en-GB"/>
        </w:rPr>
        <w:t>-</w:t>
      </w:r>
      <w:r w:rsidR="00B32E42">
        <w:rPr>
          <w:rFonts w:ascii="Times New Roman" w:eastAsia="Times New Roman" w:hAnsi="Times New Roman" w:cs="Times New Roman"/>
          <w:sz w:val="24"/>
          <w:szCs w:val="24"/>
          <w:lang w:val="en-GB" w:eastAsia="en-GB"/>
        </w:rPr>
        <w:t xml:space="preserve">released </w:t>
      </w:r>
      <w:r w:rsidR="00B32E42">
        <w:rPr>
          <w:rFonts w:ascii="Times New Roman" w:eastAsia="Times New Roman" w:hAnsi="Times New Roman" w:cs="Times New Roman"/>
          <w:sz w:val="24"/>
          <w:szCs w:val="24"/>
          <w:lang w:val="en-GB" w:eastAsia="en-GB"/>
        </w:rPr>
        <w:t xml:space="preserve">links (e.g., Rodgers, 1996), (3) </w:t>
      </w:r>
      <w:r w:rsidR="003366B3">
        <w:rPr>
          <w:rFonts w:ascii="Times New Roman" w:eastAsia="Times New Roman" w:hAnsi="Times New Roman" w:cs="Times New Roman"/>
          <w:sz w:val="24"/>
          <w:szCs w:val="24"/>
          <w:lang w:val="en-GB" w:eastAsia="en-GB"/>
        </w:rPr>
        <w:t>Gen1 implicit again</w:t>
      </w:r>
      <w:r w:rsidR="00B32E42">
        <w:rPr>
          <w:rFonts w:ascii="Times New Roman" w:eastAsia="Times New Roman" w:hAnsi="Times New Roman" w:cs="Times New Roman"/>
          <w:sz w:val="24"/>
          <w:szCs w:val="24"/>
          <w:lang w:val="en-GB" w:eastAsia="en-GB"/>
        </w:rPr>
        <w:t>st</w:t>
      </w:r>
      <w:r w:rsidR="003366B3">
        <w:rPr>
          <w:rFonts w:ascii="Times New Roman" w:eastAsia="Times New Roman" w:hAnsi="Times New Roman" w:cs="Times New Roman"/>
          <w:sz w:val="24"/>
          <w:szCs w:val="24"/>
          <w:lang w:val="en-GB" w:eastAsia="en-GB"/>
        </w:rPr>
        <w:t xml:space="preserve"> the Gen1 explicit assignments, </w:t>
      </w:r>
      <w:r w:rsidRPr="00C45173">
        <w:rPr>
          <w:rFonts w:ascii="Times New Roman" w:eastAsia="Times New Roman" w:hAnsi="Times New Roman" w:cs="Times New Roman"/>
          <w:sz w:val="24"/>
          <w:szCs w:val="24"/>
          <w:lang w:val="en-GB" w:eastAsia="en-GB"/>
        </w:rPr>
        <w:t>(</w:t>
      </w:r>
      <w:r w:rsidR="00B32E42">
        <w:rPr>
          <w:rFonts w:ascii="Times New Roman" w:eastAsia="Times New Roman" w:hAnsi="Times New Roman" w:cs="Times New Roman"/>
          <w:sz w:val="24"/>
          <w:szCs w:val="24"/>
          <w:lang w:val="en-GB" w:eastAsia="en-GB"/>
        </w:rPr>
        <w:t>4</w:t>
      </w:r>
      <w:r w:rsidRPr="00C45173">
        <w:rPr>
          <w:rFonts w:ascii="Times New Roman" w:eastAsia="Times New Roman" w:hAnsi="Times New Roman" w:cs="Times New Roman"/>
          <w:sz w:val="24"/>
          <w:szCs w:val="24"/>
          <w:lang w:val="en-GB" w:eastAsia="en-GB"/>
        </w:rPr>
        <w:t xml:space="preserve">) </w:t>
      </w:r>
      <w:r w:rsidR="00AA68B1">
        <w:rPr>
          <w:rFonts w:ascii="Times New Roman" w:eastAsia="Times New Roman" w:hAnsi="Times New Roman" w:cs="Times New Roman"/>
          <w:sz w:val="24"/>
          <w:szCs w:val="24"/>
          <w:lang w:val="en-GB" w:eastAsia="en-GB"/>
        </w:rPr>
        <w:t xml:space="preserve">Gen1 </w:t>
      </w:r>
      <w:r w:rsidRPr="00C45173">
        <w:rPr>
          <w:rFonts w:ascii="Times New Roman" w:eastAsia="Times New Roman" w:hAnsi="Times New Roman" w:cs="Times New Roman"/>
          <w:sz w:val="24"/>
          <w:szCs w:val="24"/>
          <w:lang w:val="en-GB" w:eastAsia="en-GB"/>
        </w:rPr>
        <w:t>explicit assignment against the</w:t>
      </w:r>
      <w:r w:rsidR="00AA68B1">
        <w:rPr>
          <w:rFonts w:ascii="Times New Roman" w:eastAsia="Times New Roman" w:hAnsi="Times New Roman" w:cs="Times New Roman"/>
          <w:sz w:val="24"/>
          <w:szCs w:val="24"/>
          <w:lang w:val="en-GB" w:eastAsia="en-GB"/>
        </w:rPr>
        <w:t xml:space="preserve"> Gen1</w:t>
      </w:r>
      <w:r w:rsidRPr="00C45173">
        <w:rPr>
          <w:rFonts w:ascii="Times New Roman" w:eastAsia="Times New Roman" w:hAnsi="Times New Roman" w:cs="Times New Roman"/>
          <w:sz w:val="24"/>
          <w:szCs w:val="24"/>
          <w:lang w:val="en-GB" w:eastAsia="en-GB"/>
        </w:rPr>
        <w:t xml:space="preserve"> 1979 household roster, and the (</w:t>
      </w:r>
      <w:r w:rsidR="00B32E42">
        <w:rPr>
          <w:rFonts w:ascii="Times New Roman" w:eastAsia="Times New Roman" w:hAnsi="Times New Roman" w:cs="Times New Roman"/>
          <w:sz w:val="24"/>
          <w:szCs w:val="24"/>
          <w:lang w:val="en-GB" w:eastAsia="en-GB"/>
        </w:rPr>
        <w:t>5</w:t>
      </w:r>
      <w:r w:rsidRPr="00C45173">
        <w:rPr>
          <w:rFonts w:ascii="Times New Roman" w:eastAsia="Times New Roman" w:hAnsi="Times New Roman" w:cs="Times New Roman"/>
          <w:sz w:val="24"/>
          <w:szCs w:val="24"/>
          <w:lang w:val="en-GB" w:eastAsia="en-GB"/>
        </w:rPr>
        <w:t xml:space="preserve">) and </w:t>
      </w:r>
      <w:r w:rsidR="00AA68B1">
        <w:rPr>
          <w:rFonts w:ascii="Times New Roman" w:eastAsia="Times New Roman" w:hAnsi="Times New Roman" w:cs="Times New Roman"/>
          <w:sz w:val="24"/>
          <w:szCs w:val="24"/>
          <w:lang w:val="en-GB" w:eastAsia="en-GB"/>
        </w:rPr>
        <w:t xml:space="preserve">Gen1 </w:t>
      </w:r>
      <w:r w:rsidRPr="00C45173">
        <w:rPr>
          <w:rFonts w:ascii="Times New Roman" w:eastAsia="Times New Roman" w:hAnsi="Times New Roman" w:cs="Times New Roman"/>
          <w:sz w:val="24"/>
          <w:szCs w:val="24"/>
          <w:lang w:val="en-GB" w:eastAsia="en-GB"/>
        </w:rPr>
        <w:t xml:space="preserve">implicit assignment against the </w:t>
      </w:r>
      <w:r w:rsidR="00AA68B1">
        <w:rPr>
          <w:rFonts w:ascii="Times New Roman" w:eastAsia="Times New Roman" w:hAnsi="Times New Roman" w:cs="Times New Roman"/>
          <w:sz w:val="24"/>
          <w:szCs w:val="24"/>
          <w:lang w:val="en-GB" w:eastAsia="en-GB"/>
        </w:rPr>
        <w:t xml:space="preserve">Gen1 </w:t>
      </w:r>
      <w:r w:rsidRPr="00C45173">
        <w:rPr>
          <w:rFonts w:ascii="Times New Roman" w:eastAsia="Times New Roman" w:hAnsi="Times New Roman" w:cs="Times New Roman"/>
          <w:sz w:val="24"/>
          <w:szCs w:val="24"/>
          <w:lang w:val="en-GB" w:eastAsia="en-GB"/>
        </w:rPr>
        <w:t>1979 household roster.</w:t>
      </w:r>
      <w:r w:rsidR="00E02D0D">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 Ideally the points in all these </w:t>
      </w:r>
      <w:r w:rsidR="003366B3">
        <w:rPr>
          <w:rFonts w:ascii="Times New Roman" w:eastAsia="Times New Roman" w:hAnsi="Times New Roman" w:cs="Times New Roman"/>
          <w:sz w:val="24"/>
          <w:szCs w:val="24"/>
          <w:lang w:val="en-GB" w:eastAsia="en-GB"/>
        </w:rPr>
        <w:t>metrics/</w:t>
      </w:r>
      <w:r w:rsidRPr="00C45173">
        <w:rPr>
          <w:rFonts w:ascii="Times New Roman" w:eastAsia="Times New Roman" w:hAnsi="Times New Roman" w:cs="Times New Roman"/>
          <w:sz w:val="24"/>
          <w:szCs w:val="24"/>
          <w:lang w:val="en-GB" w:eastAsia="en-GB"/>
        </w:rPr>
        <w:t xml:space="preserve">graphs </w:t>
      </w:r>
      <w:r w:rsidR="009F779B">
        <w:rPr>
          <w:rFonts w:ascii="Times New Roman" w:eastAsia="Times New Roman" w:hAnsi="Times New Roman" w:cs="Times New Roman"/>
          <w:sz w:val="24"/>
          <w:szCs w:val="24"/>
          <w:lang w:val="en-GB" w:eastAsia="en-GB"/>
        </w:rPr>
        <w:t>would march</w:t>
      </w:r>
      <w:r w:rsidRPr="00C45173">
        <w:rPr>
          <w:rFonts w:ascii="Times New Roman" w:eastAsia="Times New Roman" w:hAnsi="Times New Roman" w:cs="Times New Roman"/>
          <w:sz w:val="24"/>
          <w:szCs w:val="24"/>
          <w:lang w:val="en-GB" w:eastAsia="en-GB"/>
        </w:rPr>
        <w:t xml:space="preserve"> to the top left corner (i.e., high agreement </w:t>
      </w:r>
      <w:r w:rsidR="00E02D0D">
        <w:rPr>
          <w:rFonts w:ascii="Times New Roman" w:eastAsia="Times New Roman" w:hAnsi="Times New Roman" w:cs="Times New Roman"/>
          <w:sz w:val="24"/>
          <w:szCs w:val="24"/>
          <w:lang w:val="en-GB" w:eastAsia="en-GB"/>
        </w:rPr>
        <w:t>and</w:t>
      </w:r>
      <w:r w:rsidRPr="00C45173">
        <w:rPr>
          <w:rFonts w:ascii="Times New Roman" w:eastAsia="Times New Roman" w:hAnsi="Times New Roman" w:cs="Times New Roman"/>
          <w:sz w:val="24"/>
          <w:szCs w:val="24"/>
          <w:lang w:val="en-GB" w:eastAsia="en-GB"/>
        </w:rPr>
        <w:t xml:space="preserve"> low disagreement), but trade-off decisions were necessary between </w:t>
      </w:r>
      <w:r w:rsidR="003366B3">
        <w:rPr>
          <w:rFonts w:ascii="Times New Roman" w:eastAsia="Times New Roman" w:hAnsi="Times New Roman" w:cs="Times New Roman"/>
          <w:sz w:val="24"/>
          <w:szCs w:val="24"/>
          <w:lang w:val="en-GB" w:eastAsia="en-GB"/>
        </w:rPr>
        <w:t>metrics</w:t>
      </w:r>
      <w:r w:rsidRPr="00C45173">
        <w:rPr>
          <w:rFonts w:ascii="Times New Roman" w:eastAsia="Times New Roman" w:hAnsi="Times New Roman" w:cs="Times New Roman"/>
          <w:sz w:val="24"/>
          <w:szCs w:val="24"/>
          <w:lang w:val="en-GB" w:eastAsia="en-GB"/>
        </w:rPr>
        <w:t>.</w:t>
      </w:r>
      <w:r w:rsidR="00B32E42">
        <w:rPr>
          <w:rFonts w:ascii="Times New Roman" w:eastAsia="Times New Roman" w:hAnsi="Times New Roman" w:cs="Times New Roman"/>
          <w:sz w:val="24"/>
          <w:szCs w:val="24"/>
          <w:lang w:val="en-GB" w:eastAsia="en-GB"/>
        </w:rPr>
        <w:t xml:space="preserve">  </w:t>
      </w:r>
      <w:r w:rsidRPr="00C45173">
        <w:rPr>
          <w:rFonts w:ascii="Times New Roman" w:eastAsia="Times New Roman" w:hAnsi="Times New Roman" w:cs="Times New Roman"/>
          <w:sz w:val="24"/>
          <w:szCs w:val="24"/>
          <w:lang w:val="en-GB" w:eastAsia="en-GB"/>
        </w:rPr>
        <w:t xml:space="preserve">And some metrics could not be expressed in </w:t>
      </w:r>
      <w:r w:rsidR="00644716" w:rsidRPr="00C45173">
        <w:rPr>
          <w:rFonts w:ascii="Times New Roman" w:eastAsia="Times New Roman" w:hAnsi="Times New Roman" w:cs="Times New Roman"/>
          <w:sz w:val="24"/>
          <w:szCs w:val="24"/>
          <w:lang w:val="en-GB" w:eastAsia="en-GB"/>
        </w:rPr>
        <w:t>ROC</w:t>
      </w:r>
      <w:r w:rsidR="00644716">
        <w:rPr>
          <w:rFonts w:ascii="Times New Roman" w:eastAsia="Times New Roman" w:hAnsi="Times New Roman" w:cs="Times New Roman"/>
          <w:sz w:val="24"/>
          <w:szCs w:val="24"/>
          <w:lang w:val="en-GB" w:eastAsia="en-GB"/>
        </w:rPr>
        <w:t xml:space="preserve"> </w:t>
      </w:r>
      <w:r w:rsidR="00E02D0D">
        <w:rPr>
          <w:rFonts w:ascii="Times New Roman" w:eastAsia="Times New Roman" w:hAnsi="Times New Roman" w:cs="Times New Roman"/>
          <w:sz w:val="24"/>
          <w:szCs w:val="24"/>
          <w:lang w:val="en-GB" w:eastAsia="en-GB"/>
        </w:rPr>
        <w:t>terms</w:t>
      </w:r>
      <w:r w:rsidRPr="00C45173">
        <w:rPr>
          <w:rFonts w:ascii="Times New Roman" w:eastAsia="Times New Roman" w:hAnsi="Times New Roman" w:cs="Times New Roman"/>
          <w:sz w:val="24"/>
          <w:szCs w:val="24"/>
          <w:lang w:val="en-GB" w:eastAsia="en-GB"/>
        </w:rPr>
        <w:t xml:space="preserve">, such as the total </w:t>
      </w:r>
      <w:r w:rsidR="00731D6C">
        <w:rPr>
          <w:rFonts w:ascii="Times New Roman" w:eastAsia="Times New Roman" w:hAnsi="Times New Roman" w:cs="Times New Roman"/>
          <w:sz w:val="24"/>
          <w:szCs w:val="24"/>
          <w:lang w:val="en-GB" w:eastAsia="en-GB"/>
        </w:rPr>
        <w:t>count</w:t>
      </w:r>
      <w:r w:rsidRPr="00C45173">
        <w:rPr>
          <w:rFonts w:ascii="Times New Roman" w:eastAsia="Times New Roman" w:hAnsi="Times New Roman" w:cs="Times New Roman"/>
          <w:sz w:val="24"/>
          <w:szCs w:val="24"/>
          <w:lang w:val="en-GB" w:eastAsia="en-GB"/>
        </w:rPr>
        <w:t xml:space="preserve"> of Gen 1 pairs linked (because many pairs had only the implicit items, and no definitive assignment from the explicit items or 1979 roster).</w:t>
      </w:r>
    </w:p>
    <w:p w:rsidR="00C45173" w:rsidRDefault="00C45173" w:rsidP="00AD265F">
      <w:pPr>
        <w:spacing w:line="480" w:lineRule="auto"/>
        <w:ind w:firstLine="720"/>
        <w:rPr>
          <w:rFonts w:ascii="Times New Roman" w:hAnsi="Times New Roman" w:cs="Times New Roman"/>
          <w:sz w:val="24"/>
          <w:szCs w:val="24"/>
        </w:rPr>
      </w:pPr>
    </w:p>
    <w:p w:rsidR="00B32E42" w:rsidRDefault="00B32E42" w:rsidP="00AD265F">
      <w:pPr>
        <w:spacing w:line="480" w:lineRule="auto"/>
        <w:ind w:firstLine="720"/>
        <w:rPr>
          <w:rFonts w:ascii="Times New Roman" w:hAnsi="Times New Roman" w:cs="Times New Roman"/>
          <w:sz w:val="24"/>
          <w:szCs w:val="24"/>
        </w:rPr>
      </w:pPr>
    </w:p>
    <w:p w:rsidR="00C45173" w:rsidRPr="00B66FF3" w:rsidRDefault="00C45173" w:rsidP="00AD265F">
      <w:pPr>
        <w:spacing w:line="480" w:lineRule="auto"/>
        <w:ind w:firstLine="720"/>
        <w:rPr>
          <w:rFonts w:ascii="Times New Roman" w:hAnsi="Times New Roman" w:cs="Times New Roman"/>
          <w:sz w:val="24"/>
          <w:szCs w:val="24"/>
        </w:rPr>
      </w:pPr>
    </w:p>
    <w:p w:rsidR="00BE385B" w:rsidRDefault="00200D77"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New </w:t>
      </w:r>
      <w:r w:rsidR="008E1B8D">
        <w:rPr>
          <w:rFonts w:ascii="Times New Roman" w:hAnsi="Times New Roman" w:cs="Times New Roman"/>
          <w:sz w:val="24"/>
          <w:szCs w:val="24"/>
        </w:rPr>
        <w:t xml:space="preserve">types of </w:t>
      </w:r>
      <w:r w:rsidRPr="00B66FF3">
        <w:rPr>
          <w:rFonts w:ascii="Times New Roman" w:hAnsi="Times New Roman" w:cs="Times New Roman"/>
          <w:sz w:val="24"/>
          <w:szCs w:val="24"/>
        </w:rPr>
        <w:t>validity checks have also recently been developed.  One of those relies on receiver-operator c</w:t>
      </w:r>
      <w:r w:rsidR="004B259C">
        <w:rPr>
          <w:rFonts w:ascii="Times New Roman" w:hAnsi="Times New Roman" w:cs="Times New Roman"/>
          <w:sz w:val="24"/>
          <w:szCs w:val="24"/>
        </w:rPr>
        <w:t>haracteristic</w:t>
      </w:r>
      <w:r w:rsidRPr="00B66FF3">
        <w:rPr>
          <w:rFonts w:ascii="Times New Roman" w:hAnsi="Times New Roman" w:cs="Times New Roman"/>
          <w:sz w:val="24"/>
          <w:szCs w:val="24"/>
        </w:rPr>
        <w:t xml:space="preserve"> (ROC) methodology, in which </w:t>
      </w:r>
      <w:r w:rsidR="00BE385B">
        <w:rPr>
          <w:rFonts w:ascii="Times New Roman" w:hAnsi="Times New Roman" w:cs="Times New Roman"/>
          <w:sz w:val="24"/>
          <w:szCs w:val="24"/>
        </w:rPr>
        <w:t xml:space="preserve">agreements and disagreements between the different </w:t>
      </w:r>
      <w:r w:rsidRPr="00B66FF3">
        <w:rPr>
          <w:rFonts w:ascii="Times New Roman" w:hAnsi="Times New Roman" w:cs="Times New Roman"/>
          <w:sz w:val="24"/>
          <w:szCs w:val="24"/>
        </w:rPr>
        <w:t>classification</w:t>
      </w:r>
      <w:r w:rsidR="00BE385B">
        <w:rPr>
          <w:rFonts w:ascii="Times New Roman" w:hAnsi="Times New Roman" w:cs="Times New Roman"/>
          <w:sz w:val="24"/>
          <w:szCs w:val="24"/>
        </w:rPr>
        <w:t xml:space="preserve"> algorithms are monitored</w:t>
      </w:r>
      <w:r w:rsidR="00947D27">
        <w:rPr>
          <w:rFonts w:ascii="Times New Roman" w:hAnsi="Times New Roman" w:cs="Times New Roman"/>
          <w:sz w:val="24"/>
          <w:szCs w:val="24"/>
        </w:rPr>
        <w:t xml:space="preserve"> (</w:t>
      </w:r>
      <w:r w:rsidR="00BE385B">
        <w:rPr>
          <w:rFonts w:ascii="Times New Roman" w:hAnsi="Times New Roman" w:cs="Times New Roman"/>
          <w:sz w:val="24"/>
          <w:szCs w:val="24"/>
        </w:rPr>
        <w:t xml:space="preserve">for general discussions of ROC methodology, </w:t>
      </w:r>
      <w:r w:rsidR="00947D27">
        <w:rPr>
          <w:rFonts w:ascii="Times New Roman" w:hAnsi="Times New Roman" w:cs="Times New Roman"/>
          <w:sz w:val="24"/>
          <w:szCs w:val="24"/>
        </w:rPr>
        <w:t>see Green &amp; Swets, 1966; Lynn &amp; Barrett, 2014)</w:t>
      </w:r>
      <w:r w:rsidRPr="00B66FF3">
        <w:rPr>
          <w:rFonts w:ascii="Times New Roman" w:hAnsi="Times New Roman" w:cs="Times New Roman"/>
          <w:sz w:val="24"/>
          <w:szCs w:val="24"/>
        </w:rPr>
        <w:t>.</w:t>
      </w:r>
      <w:r w:rsidR="00BE385B">
        <w:rPr>
          <w:rFonts w:ascii="Times New Roman" w:hAnsi="Times New Roman" w:cs="Times New Roman"/>
          <w:sz w:val="24"/>
          <w:szCs w:val="24"/>
        </w:rPr>
        <w:t xml:space="preserve">  We were most interested in the agreement between the explicit and implicit assignments (see Figure 2).  However our algorithm’s development was also informed by other comparisons, including the explicit and implicit assignments against the 1979 household roster.</w:t>
      </w:r>
    </w:p>
    <w:p w:rsidR="00907100" w:rsidRPr="00B66FF3" w:rsidRDefault="00075A80"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In summary, our goal within this section has been to provide </w:t>
      </w:r>
      <w:r w:rsidR="006946CA" w:rsidRPr="00B66FF3">
        <w:rPr>
          <w:rFonts w:ascii="Times New Roman" w:hAnsi="Times New Roman" w:cs="Times New Roman"/>
          <w:sz w:val="24"/>
          <w:szCs w:val="24"/>
        </w:rPr>
        <w:t xml:space="preserve">background and </w:t>
      </w:r>
      <w:r w:rsidRPr="00B66FF3">
        <w:rPr>
          <w:rFonts w:ascii="Times New Roman" w:hAnsi="Times New Roman" w:cs="Times New Roman"/>
          <w:sz w:val="24"/>
          <w:szCs w:val="24"/>
        </w:rPr>
        <w:t>support for the quality of both the NLSY79 and NLSYC kinship links.  Besides the overall quality of these links -- which ha</w:t>
      </w:r>
      <w:r w:rsidR="00117714">
        <w:rPr>
          <w:rFonts w:ascii="Times New Roman" w:hAnsi="Times New Roman" w:cs="Times New Roman"/>
          <w:sz w:val="24"/>
          <w:szCs w:val="24"/>
        </w:rPr>
        <w:t>s</w:t>
      </w:r>
      <w:r w:rsidRPr="00B66FF3">
        <w:rPr>
          <w:rFonts w:ascii="Times New Roman" w:hAnsi="Times New Roman" w:cs="Times New Roman"/>
          <w:sz w:val="24"/>
          <w:szCs w:val="24"/>
        </w:rPr>
        <w:t xml:space="preserve"> improved substantially from the earlier links developed in the 1990's and early 2000's -- there are other features of the NLSY data to recommend to researchers</w:t>
      </w:r>
      <w:r w:rsidR="00117714">
        <w:rPr>
          <w:rFonts w:ascii="Times New Roman" w:hAnsi="Times New Roman" w:cs="Times New Roman"/>
          <w:sz w:val="24"/>
          <w:szCs w:val="24"/>
        </w:rPr>
        <w:t>.  Among those are</w:t>
      </w:r>
      <w:r w:rsidRPr="00B66FF3">
        <w:rPr>
          <w:rFonts w:ascii="Times New Roman" w:hAnsi="Times New Roman" w:cs="Times New Roman"/>
          <w:sz w:val="24"/>
          <w:szCs w:val="24"/>
        </w:rPr>
        <w:t xml:space="preserve"> the broad array of </w:t>
      </w:r>
      <w:r w:rsidR="00736CC7">
        <w:rPr>
          <w:rFonts w:ascii="Times New Roman" w:hAnsi="Times New Roman" w:cs="Times New Roman"/>
          <w:sz w:val="24"/>
          <w:szCs w:val="24"/>
        </w:rPr>
        <w:t>outcomes</w:t>
      </w:r>
      <w:r w:rsidRPr="00B66FF3">
        <w:rPr>
          <w:rFonts w:ascii="Times New Roman" w:hAnsi="Times New Roman" w:cs="Times New Roman"/>
          <w:sz w:val="24"/>
          <w:szCs w:val="24"/>
        </w:rPr>
        <w:t xml:space="preserve"> that can </w:t>
      </w:r>
      <w:r w:rsidR="00CD1E4E" w:rsidRPr="00B66FF3">
        <w:rPr>
          <w:rFonts w:ascii="Times New Roman" w:hAnsi="Times New Roman" w:cs="Times New Roman"/>
          <w:sz w:val="24"/>
          <w:szCs w:val="24"/>
        </w:rPr>
        <w:t xml:space="preserve">be </w:t>
      </w:r>
      <w:r w:rsidRPr="00B66FF3">
        <w:rPr>
          <w:rFonts w:ascii="Times New Roman" w:hAnsi="Times New Roman" w:cs="Times New Roman"/>
          <w:sz w:val="24"/>
          <w:szCs w:val="24"/>
        </w:rPr>
        <w:t xml:space="preserve">used to construct phenotype scores for many different variables of interest to BG researchers, the longitudinal structure for </w:t>
      </w:r>
      <w:r w:rsidR="00947D27">
        <w:rPr>
          <w:rFonts w:ascii="Times New Roman" w:hAnsi="Times New Roman" w:cs="Times New Roman"/>
          <w:sz w:val="24"/>
          <w:szCs w:val="24"/>
        </w:rPr>
        <w:t xml:space="preserve">BG researchers who study </w:t>
      </w:r>
      <w:r w:rsidRPr="00B66FF3">
        <w:rPr>
          <w:rFonts w:ascii="Times New Roman" w:hAnsi="Times New Roman" w:cs="Times New Roman"/>
          <w:sz w:val="24"/>
          <w:szCs w:val="24"/>
        </w:rPr>
        <w:t xml:space="preserve">development and aging, </w:t>
      </w:r>
      <w:r w:rsidR="00466440">
        <w:rPr>
          <w:rFonts w:ascii="Times New Roman" w:hAnsi="Times New Roman" w:cs="Times New Roman"/>
          <w:sz w:val="24"/>
          <w:szCs w:val="24"/>
        </w:rPr>
        <w:t>the broad age range that now exists t</w:t>
      </w:r>
      <w:r w:rsidR="00932BA2">
        <w:rPr>
          <w:rFonts w:ascii="Times New Roman" w:hAnsi="Times New Roman" w:cs="Times New Roman"/>
          <w:sz w:val="24"/>
          <w:szCs w:val="24"/>
        </w:rPr>
        <w:t>o</w:t>
      </w:r>
      <w:r w:rsidR="00466440">
        <w:rPr>
          <w:rFonts w:ascii="Times New Roman" w:hAnsi="Times New Roman" w:cs="Times New Roman"/>
          <w:sz w:val="24"/>
          <w:szCs w:val="24"/>
        </w:rPr>
        <w:t xml:space="preserve"> support research from infancy t</w:t>
      </w:r>
      <w:r w:rsidR="00932BA2">
        <w:rPr>
          <w:rFonts w:ascii="Times New Roman" w:hAnsi="Times New Roman" w:cs="Times New Roman"/>
          <w:sz w:val="24"/>
          <w:szCs w:val="24"/>
        </w:rPr>
        <w:t>hrough</w:t>
      </w:r>
      <w:r w:rsidR="00466440">
        <w:rPr>
          <w:rFonts w:ascii="Times New Roman" w:hAnsi="Times New Roman" w:cs="Times New Roman"/>
          <w:sz w:val="24"/>
          <w:szCs w:val="24"/>
        </w:rPr>
        <w:t xml:space="preserve"> the mid-50’</w:t>
      </w:r>
      <w:r w:rsidR="008F6629">
        <w:rPr>
          <w:rFonts w:ascii="Times New Roman" w:hAnsi="Times New Roman" w:cs="Times New Roman"/>
          <w:sz w:val="24"/>
          <w:szCs w:val="24"/>
        </w:rPr>
        <w:t>s</w:t>
      </w:r>
      <w:r w:rsidR="00466440">
        <w:rPr>
          <w:rFonts w:ascii="Times New Roman" w:hAnsi="Times New Roman" w:cs="Times New Roman"/>
          <w:sz w:val="24"/>
          <w:szCs w:val="24"/>
        </w:rPr>
        <w:t xml:space="preserve"> (and </w:t>
      </w:r>
      <w:r w:rsidR="00D067B2">
        <w:rPr>
          <w:rFonts w:ascii="Times New Roman" w:hAnsi="Times New Roman" w:cs="Times New Roman"/>
          <w:sz w:val="24"/>
          <w:szCs w:val="24"/>
        </w:rPr>
        <w:t xml:space="preserve">consistently </w:t>
      </w:r>
      <w:r w:rsidR="00466440">
        <w:rPr>
          <w:rFonts w:ascii="Times New Roman" w:hAnsi="Times New Roman" w:cs="Times New Roman"/>
          <w:sz w:val="24"/>
          <w:szCs w:val="24"/>
        </w:rPr>
        <w:t xml:space="preserve">increasing), </w:t>
      </w:r>
      <w:r w:rsidRPr="00B66FF3">
        <w:rPr>
          <w:rFonts w:ascii="Times New Roman" w:hAnsi="Times New Roman" w:cs="Times New Roman"/>
          <w:sz w:val="24"/>
          <w:szCs w:val="24"/>
        </w:rPr>
        <w:t>and the fact that the original NLSY79 links were obtained within the context of a national household probability sample.</w:t>
      </w:r>
      <w:r w:rsidR="00D067B2">
        <w:rPr>
          <w:rFonts w:ascii="Times New Roman" w:hAnsi="Times New Roman" w:cs="Times New Roman"/>
          <w:sz w:val="24"/>
          <w:szCs w:val="24"/>
        </w:rPr>
        <w:t xml:space="preserve">  The NLSY97 links, once developed, will have many of the same important features.</w:t>
      </w:r>
    </w:p>
    <w:p w:rsidR="00CD1E4E" w:rsidRPr="00B66FF3" w:rsidRDefault="00CD1E4E"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It is worth emphasizing that</w:t>
      </w:r>
      <w:r w:rsidR="00466440">
        <w:rPr>
          <w:rFonts w:ascii="Times New Roman" w:hAnsi="Times New Roman" w:cs="Times New Roman"/>
          <w:sz w:val="24"/>
          <w:szCs w:val="24"/>
        </w:rPr>
        <w:t xml:space="preserve"> many</w:t>
      </w:r>
      <w:r w:rsidRPr="00B66FF3">
        <w:rPr>
          <w:rFonts w:ascii="Times New Roman" w:hAnsi="Times New Roman" w:cs="Times New Roman"/>
          <w:sz w:val="24"/>
          <w:szCs w:val="24"/>
        </w:rPr>
        <w:t xml:space="preserve"> researchers contributing to the corpus of BG literature have consistently</w:t>
      </w:r>
      <w:r w:rsidR="0083158F">
        <w:rPr>
          <w:rFonts w:ascii="Times New Roman" w:hAnsi="Times New Roman" w:cs="Times New Roman"/>
          <w:sz w:val="24"/>
          <w:szCs w:val="24"/>
        </w:rPr>
        <w:t xml:space="preserve"> sacrificed external validity for high internal</w:t>
      </w:r>
      <w:r w:rsidR="004B259C">
        <w:rPr>
          <w:rFonts w:ascii="Times New Roman" w:hAnsi="Times New Roman" w:cs="Times New Roman"/>
          <w:sz w:val="24"/>
          <w:szCs w:val="24"/>
        </w:rPr>
        <w:t xml:space="preserve"> validity (see Mook, 198</w:t>
      </w:r>
      <w:r w:rsidR="000F4842">
        <w:rPr>
          <w:rFonts w:ascii="Times New Roman" w:hAnsi="Times New Roman" w:cs="Times New Roman"/>
          <w:sz w:val="24"/>
          <w:szCs w:val="24"/>
        </w:rPr>
        <w:t>3</w:t>
      </w:r>
      <w:r w:rsidR="004B259C">
        <w:rPr>
          <w:rFonts w:ascii="Times New Roman" w:hAnsi="Times New Roman" w:cs="Times New Roman"/>
          <w:sz w:val="24"/>
          <w:szCs w:val="24"/>
        </w:rPr>
        <w:t>, for expansive justification of this decision)</w:t>
      </w:r>
      <w:r w:rsidRPr="00B66FF3">
        <w:rPr>
          <w:rFonts w:ascii="Times New Roman" w:hAnsi="Times New Roman" w:cs="Times New Roman"/>
          <w:sz w:val="24"/>
          <w:szCs w:val="24"/>
        </w:rPr>
        <w:t xml:space="preserve">.  Especially in using recruited twin samples </w:t>
      </w:r>
      <w:r w:rsidR="00947D27">
        <w:rPr>
          <w:rFonts w:ascii="Times New Roman" w:hAnsi="Times New Roman" w:cs="Times New Roman"/>
          <w:sz w:val="24"/>
          <w:szCs w:val="24"/>
        </w:rPr>
        <w:t xml:space="preserve">and many adoption designs, </w:t>
      </w:r>
      <w:r w:rsidRPr="00B66FF3">
        <w:rPr>
          <w:rFonts w:ascii="Times New Roman" w:hAnsi="Times New Roman" w:cs="Times New Roman"/>
          <w:sz w:val="24"/>
          <w:szCs w:val="24"/>
        </w:rPr>
        <w:t xml:space="preserve">the focus of biometrical research has been on internal validity, and issues of </w:t>
      </w:r>
      <w:r w:rsidRPr="00B66FF3">
        <w:rPr>
          <w:rFonts w:ascii="Times New Roman" w:hAnsi="Times New Roman" w:cs="Times New Roman"/>
          <w:sz w:val="24"/>
          <w:szCs w:val="24"/>
        </w:rPr>
        <w:lastRenderedPageBreak/>
        <w:t xml:space="preserve">generalizability have </w:t>
      </w:r>
      <w:r w:rsidR="00117714">
        <w:rPr>
          <w:rFonts w:ascii="Times New Roman" w:hAnsi="Times New Roman" w:cs="Times New Roman"/>
          <w:sz w:val="24"/>
          <w:szCs w:val="24"/>
        </w:rPr>
        <w:t>often</w:t>
      </w:r>
      <w:r w:rsidRPr="00B66FF3">
        <w:rPr>
          <w:rFonts w:ascii="Times New Roman" w:hAnsi="Times New Roman" w:cs="Times New Roman"/>
          <w:sz w:val="24"/>
          <w:szCs w:val="24"/>
        </w:rPr>
        <w:t xml:space="preserve"> been </w:t>
      </w:r>
      <w:r w:rsidR="0025136C">
        <w:rPr>
          <w:rFonts w:ascii="Times New Roman" w:hAnsi="Times New Roman" w:cs="Times New Roman"/>
          <w:sz w:val="24"/>
          <w:szCs w:val="24"/>
        </w:rPr>
        <w:t>ignored</w:t>
      </w:r>
      <w:r w:rsidRPr="00B66FF3">
        <w:rPr>
          <w:rFonts w:ascii="Times New Roman" w:hAnsi="Times New Roman" w:cs="Times New Roman"/>
          <w:sz w:val="24"/>
          <w:szCs w:val="24"/>
        </w:rPr>
        <w:t xml:space="preserve">.  The NLSY as a national household probability sample (and whose data release includes complex sample weight calculation and availability) </w:t>
      </w:r>
      <w:r w:rsidR="0083158F">
        <w:rPr>
          <w:rFonts w:ascii="Times New Roman" w:hAnsi="Times New Roman" w:cs="Times New Roman"/>
          <w:sz w:val="24"/>
          <w:szCs w:val="24"/>
        </w:rPr>
        <w:t xml:space="preserve">provides </w:t>
      </w:r>
      <w:r w:rsidR="00947D27">
        <w:rPr>
          <w:rFonts w:ascii="Times New Roman" w:hAnsi="Times New Roman" w:cs="Times New Roman"/>
          <w:sz w:val="24"/>
          <w:szCs w:val="24"/>
        </w:rPr>
        <w:t>a relatively high level of e</w:t>
      </w:r>
      <w:r w:rsidRPr="00B66FF3">
        <w:rPr>
          <w:rFonts w:ascii="Times New Roman" w:hAnsi="Times New Roman" w:cs="Times New Roman"/>
          <w:sz w:val="24"/>
          <w:szCs w:val="24"/>
        </w:rPr>
        <w:t>xternal validity</w:t>
      </w:r>
      <w:r w:rsidR="000F4842">
        <w:rPr>
          <w:rFonts w:ascii="Times New Roman" w:hAnsi="Times New Roman" w:cs="Times New Roman"/>
          <w:sz w:val="24"/>
          <w:szCs w:val="24"/>
        </w:rPr>
        <w:t xml:space="preserve"> (in combination with</w:t>
      </w:r>
      <w:r w:rsidR="00062C47">
        <w:rPr>
          <w:rFonts w:ascii="Times New Roman" w:hAnsi="Times New Roman" w:cs="Times New Roman"/>
          <w:sz w:val="24"/>
          <w:szCs w:val="24"/>
        </w:rPr>
        <w:t xml:space="preserve"> potentially high </w:t>
      </w:r>
      <w:r w:rsidR="000F4842">
        <w:rPr>
          <w:rFonts w:ascii="Times New Roman" w:hAnsi="Times New Roman" w:cs="Times New Roman"/>
          <w:sz w:val="24"/>
          <w:szCs w:val="24"/>
        </w:rPr>
        <w:t>internal validity)</w:t>
      </w:r>
      <w:r w:rsidRPr="00B66FF3">
        <w:rPr>
          <w:rFonts w:ascii="Times New Roman" w:hAnsi="Times New Roman" w:cs="Times New Roman"/>
          <w:sz w:val="24"/>
          <w:szCs w:val="24"/>
        </w:rPr>
        <w:t>.  Only a few other such dataset</w:t>
      </w:r>
      <w:r w:rsidR="0083158F">
        <w:rPr>
          <w:rFonts w:ascii="Times New Roman" w:hAnsi="Times New Roman" w:cs="Times New Roman"/>
          <w:sz w:val="24"/>
          <w:szCs w:val="24"/>
        </w:rPr>
        <w:t>s</w:t>
      </w:r>
      <w:r w:rsidRPr="00B66FF3">
        <w:rPr>
          <w:rFonts w:ascii="Times New Roman" w:hAnsi="Times New Roman" w:cs="Times New Roman"/>
          <w:sz w:val="24"/>
          <w:szCs w:val="24"/>
        </w:rPr>
        <w:t xml:space="preserve"> (e.g., the Add Health data) </w:t>
      </w:r>
      <w:r w:rsidR="00250125">
        <w:rPr>
          <w:rFonts w:ascii="Times New Roman" w:hAnsi="Times New Roman" w:cs="Times New Roman"/>
          <w:sz w:val="24"/>
          <w:szCs w:val="24"/>
        </w:rPr>
        <w:t xml:space="preserve">support </w:t>
      </w:r>
      <w:r w:rsidR="00736CC7">
        <w:rPr>
          <w:rFonts w:ascii="Times New Roman" w:hAnsi="Times New Roman" w:cs="Times New Roman"/>
          <w:sz w:val="24"/>
          <w:szCs w:val="24"/>
        </w:rPr>
        <w:t xml:space="preserve">biometrical </w:t>
      </w:r>
      <w:r w:rsidR="00250125">
        <w:rPr>
          <w:rFonts w:ascii="Times New Roman" w:hAnsi="Times New Roman" w:cs="Times New Roman"/>
          <w:sz w:val="24"/>
          <w:szCs w:val="24"/>
        </w:rPr>
        <w:t>research with</w:t>
      </w:r>
      <w:r w:rsidRPr="00B66FF3">
        <w:rPr>
          <w:rFonts w:ascii="Times New Roman" w:hAnsi="Times New Roman" w:cs="Times New Roman"/>
          <w:sz w:val="24"/>
          <w:szCs w:val="24"/>
        </w:rPr>
        <w:t xml:space="preserve"> high levels of both internal and external validity</w:t>
      </w:r>
      <w:r w:rsidR="00736CC7">
        <w:rPr>
          <w:rFonts w:ascii="Times New Roman" w:hAnsi="Times New Roman" w:cs="Times New Roman"/>
          <w:sz w:val="24"/>
          <w:szCs w:val="24"/>
        </w:rPr>
        <w:t xml:space="preserve"> and longitudinal structure</w:t>
      </w:r>
      <w:r w:rsidRPr="00B66FF3">
        <w:rPr>
          <w:rFonts w:ascii="Times New Roman" w:hAnsi="Times New Roman" w:cs="Times New Roman"/>
          <w:sz w:val="24"/>
          <w:szCs w:val="24"/>
        </w:rPr>
        <w:t>.</w:t>
      </w:r>
      <w:r w:rsidR="00736CC7">
        <w:rPr>
          <w:rFonts w:ascii="Times New Roman" w:hAnsi="Times New Roman" w:cs="Times New Roman"/>
          <w:sz w:val="24"/>
          <w:szCs w:val="24"/>
        </w:rPr>
        <w:t xml:space="preserve">  In addition</w:t>
      </w:r>
      <w:r w:rsidR="00062C47">
        <w:rPr>
          <w:rFonts w:ascii="Times New Roman" w:hAnsi="Times New Roman" w:cs="Times New Roman"/>
          <w:sz w:val="24"/>
          <w:szCs w:val="24"/>
        </w:rPr>
        <w:t>,</w:t>
      </w:r>
      <w:r w:rsidR="00736CC7">
        <w:rPr>
          <w:rFonts w:ascii="Times New Roman" w:hAnsi="Times New Roman" w:cs="Times New Roman"/>
          <w:sz w:val="24"/>
          <w:szCs w:val="24"/>
        </w:rPr>
        <w:t xml:space="preserve"> there also exist national registry-based twin samples (e.g., in </w:t>
      </w:r>
      <w:r w:rsidR="00062C47">
        <w:rPr>
          <w:rFonts w:ascii="Times New Roman" w:hAnsi="Times New Roman" w:cs="Times New Roman"/>
          <w:sz w:val="24"/>
          <w:szCs w:val="24"/>
        </w:rPr>
        <w:t xml:space="preserve">the U.S., </w:t>
      </w:r>
      <w:r w:rsidR="00736CC7">
        <w:rPr>
          <w:rFonts w:ascii="Times New Roman" w:hAnsi="Times New Roman" w:cs="Times New Roman"/>
          <w:sz w:val="24"/>
          <w:szCs w:val="24"/>
        </w:rPr>
        <w:t>Denmark, Sweden, and Australia, among others) that provide large sample sizes and excellent levels of external validity.</w:t>
      </w:r>
    </w:p>
    <w:p w:rsidR="00907100" w:rsidRPr="00B66FF3" w:rsidRDefault="00907100" w:rsidP="00AD265F">
      <w:pPr>
        <w:spacing w:line="480" w:lineRule="auto"/>
        <w:rPr>
          <w:rFonts w:ascii="Times New Roman" w:hAnsi="Times New Roman" w:cs="Times New Roman"/>
          <w:sz w:val="24"/>
          <w:szCs w:val="24"/>
        </w:rPr>
      </w:pPr>
      <w:r w:rsidRPr="00B66FF3">
        <w:rPr>
          <w:rFonts w:ascii="Times New Roman" w:hAnsi="Times New Roman" w:cs="Times New Roman"/>
          <w:sz w:val="24"/>
          <w:szCs w:val="24"/>
        </w:rPr>
        <w:tab/>
      </w:r>
      <w:r w:rsidRPr="00B66FF3">
        <w:rPr>
          <w:rFonts w:ascii="Times New Roman" w:hAnsi="Times New Roman" w:cs="Times New Roman"/>
          <w:b/>
          <w:sz w:val="24"/>
          <w:szCs w:val="24"/>
        </w:rPr>
        <w:t>Publications.</w:t>
      </w:r>
      <w:r w:rsidRPr="00B66FF3">
        <w:rPr>
          <w:rFonts w:ascii="Times New Roman" w:hAnsi="Times New Roman" w:cs="Times New Roman"/>
          <w:sz w:val="24"/>
          <w:szCs w:val="24"/>
        </w:rPr>
        <w:t xml:space="preserve">  A catalogue of journal articles</w:t>
      </w:r>
      <w:r w:rsidR="0083158F">
        <w:rPr>
          <w:rFonts w:ascii="Times New Roman" w:hAnsi="Times New Roman" w:cs="Times New Roman"/>
          <w:sz w:val="24"/>
          <w:szCs w:val="24"/>
        </w:rPr>
        <w:t xml:space="preserve">, </w:t>
      </w:r>
      <w:r w:rsidRPr="00B66FF3">
        <w:rPr>
          <w:rFonts w:ascii="Times New Roman" w:hAnsi="Times New Roman" w:cs="Times New Roman"/>
          <w:sz w:val="24"/>
          <w:szCs w:val="24"/>
        </w:rPr>
        <w:t>book chapters</w:t>
      </w:r>
      <w:r w:rsidR="0083158F">
        <w:rPr>
          <w:rFonts w:ascii="Times New Roman" w:hAnsi="Times New Roman" w:cs="Times New Roman"/>
          <w:sz w:val="24"/>
          <w:szCs w:val="24"/>
        </w:rPr>
        <w:t xml:space="preserve">, </w:t>
      </w:r>
      <w:r w:rsidR="00466440">
        <w:rPr>
          <w:rFonts w:ascii="Times New Roman" w:hAnsi="Times New Roman" w:cs="Times New Roman"/>
          <w:sz w:val="24"/>
          <w:szCs w:val="24"/>
        </w:rPr>
        <w:t xml:space="preserve">technical reports, </w:t>
      </w:r>
      <w:r w:rsidR="0083158F">
        <w:rPr>
          <w:rFonts w:ascii="Times New Roman" w:hAnsi="Times New Roman" w:cs="Times New Roman"/>
          <w:sz w:val="24"/>
          <w:szCs w:val="24"/>
        </w:rPr>
        <w:t>and dissertations/theses</w:t>
      </w:r>
      <w:r w:rsidRPr="00B66FF3">
        <w:rPr>
          <w:rFonts w:ascii="Times New Roman" w:hAnsi="Times New Roman" w:cs="Times New Roman"/>
          <w:sz w:val="24"/>
          <w:szCs w:val="24"/>
        </w:rPr>
        <w:t xml:space="preserve"> that have used the NLSY ki</w:t>
      </w:r>
      <w:r w:rsidR="0083158F">
        <w:rPr>
          <w:rFonts w:ascii="Times New Roman" w:hAnsi="Times New Roman" w:cs="Times New Roman"/>
          <w:sz w:val="24"/>
          <w:szCs w:val="24"/>
        </w:rPr>
        <w:t>nship links is posted online on our kinship link website:</w:t>
      </w:r>
      <w:r w:rsidR="00466440">
        <w:rPr>
          <w:rFonts w:ascii="Times New Roman" w:hAnsi="Times New Roman" w:cs="Times New Roman"/>
          <w:sz w:val="24"/>
          <w:szCs w:val="24"/>
        </w:rPr>
        <w:t xml:space="preserve">  </w:t>
      </w:r>
      <w:hyperlink r:id="rId11" w:tgtFrame="_blank" w:history="1">
        <w:r w:rsidR="0083158F" w:rsidRPr="0083158F">
          <w:rPr>
            <w:rFonts w:ascii="Calibri" w:hAnsi="Calibri"/>
            <w:color w:val="0000FF"/>
            <w:sz w:val="23"/>
            <w:szCs w:val="23"/>
            <w:u w:val="single"/>
          </w:rPr>
          <w:t>http://liveoak.github.io/NlsyLinks/</w:t>
        </w:r>
      </w:hyperlink>
      <w:r w:rsidRPr="00B66FF3">
        <w:rPr>
          <w:rFonts w:ascii="Times New Roman" w:hAnsi="Times New Roman" w:cs="Times New Roman"/>
          <w:sz w:val="24"/>
          <w:szCs w:val="24"/>
        </w:rPr>
        <w:t xml:space="preserve">.  </w:t>
      </w:r>
      <w:r w:rsidR="00466440">
        <w:rPr>
          <w:rFonts w:ascii="Times New Roman" w:hAnsi="Times New Roman" w:cs="Times New Roman"/>
          <w:sz w:val="24"/>
          <w:szCs w:val="24"/>
        </w:rPr>
        <w:t xml:space="preserve">Many of </w:t>
      </w:r>
      <w:r w:rsidRPr="00B66FF3">
        <w:rPr>
          <w:rFonts w:ascii="Times New Roman" w:hAnsi="Times New Roman" w:cs="Times New Roman"/>
          <w:sz w:val="24"/>
          <w:szCs w:val="24"/>
        </w:rPr>
        <w:t>these publications emerged from work by Rodgers, Rowe, and their collaborators</w:t>
      </w:r>
      <w:r w:rsidR="00117714">
        <w:rPr>
          <w:rFonts w:ascii="Times New Roman" w:hAnsi="Times New Roman" w:cs="Times New Roman"/>
          <w:sz w:val="24"/>
          <w:szCs w:val="24"/>
        </w:rPr>
        <w:t>;</w:t>
      </w:r>
      <w:r w:rsidRPr="00B66FF3">
        <w:rPr>
          <w:rFonts w:ascii="Times New Roman" w:hAnsi="Times New Roman" w:cs="Times New Roman"/>
          <w:sz w:val="24"/>
          <w:szCs w:val="24"/>
        </w:rPr>
        <w:t xml:space="preserve"> a number of </w:t>
      </w:r>
      <w:r w:rsidR="00466440">
        <w:rPr>
          <w:rFonts w:ascii="Times New Roman" w:hAnsi="Times New Roman" w:cs="Times New Roman"/>
          <w:sz w:val="24"/>
          <w:szCs w:val="24"/>
        </w:rPr>
        <w:t>other</w:t>
      </w:r>
      <w:r w:rsidRPr="00B66FF3">
        <w:rPr>
          <w:rFonts w:ascii="Times New Roman" w:hAnsi="Times New Roman" w:cs="Times New Roman"/>
          <w:sz w:val="24"/>
          <w:szCs w:val="24"/>
        </w:rPr>
        <w:t xml:space="preserve"> research teams have used the kinship links as well</w:t>
      </w:r>
      <w:r w:rsidR="00117714">
        <w:rPr>
          <w:rFonts w:ascii="Times New Roman" w:hAnsi="Times New Roman" w:cs="Times New Roman"/>
          <w:sz w:val="24"/>
          <w:szCs w:val="24"/>
        </w:rPr>
        <w:t>.  T</w:t>
      </w:r>
      <w:r w:rsidRPr="00B66FF3">
        <w:rPr>
          <w:rFonts w:ascii="Times New Roman" w:hAnsi="Times New Roman" w:cs="Times New Roman"/>
          <w:sz w:val="24"/>
          <w:szCs w:val="24"/>
        </w:rPr>
        <w:t xml:space="preserve">hose </w:t>
      </w:r>
      <w:r w:rsidR="00382317" w:rsidRPr="00B66FF3">
        <w:rPr>
          <w:rFonts w:ascii="Times New Roman" w:hAnsi="Times New Roman" w:cs="Times New Roman"/>
          <w:sz w:val="24"/>
          <w:szCs w:val="24"/>
        </w:rPr>
        <w:t>for</w:t>
      </w:r>
      <w:r w:rsidRPr="00B66FF3">
        <w:rPr>
          <w:rFonts w:ascii="Times New Roman" w:hAnsi="Times New Roman" w:cs="Times New Roman"/>
          <w:sz w:val="24"/>
          <w:szCs w:val="24"/>
        </w:rPr>
        <w:t xml:space="preserve"> which we have records are also recorded in the online site above.  </w:t>
      </w:r>
      <w:r w:rsidR="00B06886">
        <w:rPr>
          <w:rFonts w:ascii="Times New Roman" w:hAnsi="Times New Roman" w:cs="Times New Roman"/>
          <w:sz w:val="24"/>
          <w:szCs w:val="24"/>
        </w:rPr>
        <w:t>As of April, 2015, t</w:t>
      </w:r>
      <w:r w:rsidRPr="00B66FF3">
        <w:rPr>
          <w:rFonts w:ascii="Times New Roman" w:hAnsi="Times New Roman" w:cs="Times New Roman"/>
          <w:sz w:val="24"/>
          <w:szCs w:val="24"/>
        </w:rPr>
        <w:t xml:space="preserve">he site above lists </w:t>
      </w:r>
      <w:r w:rsidR="0083158F">
        <w:rPr>
          <w:rFonts w:ascii="Times New Roman" w:hAnsi="Times New Roman" w:cs="Times New Roman"/>
          <w:sz w:val="24"/>
          <w:szCs w:val="24"/>
        </w:rPr>
        <w:t>4</w:t>
      </w:r>
      <w:r w:rsidR="004B4B38">
        <w:rPr>
          <w:rFonts w:ascii="Times New Roman" w:hAnsi="Times New Roman" w:cs="Times New Roman"/>
          <w:sz w:val="24"/>
          <w:szCs w:val="24"/>
        </w:rPr>
        <w:t>4</w:t>
      </w:r>
      <w:r w:rsidRPr="00B66FF3">
        <w:rPr>
          <w:rFonts w:ascii="Times New Roman" w:hAnsi="Times New Roman" w:cs="Times New Roman"/>
          <w:sz w:val="24"/>
          <w:szCs w:val="24"/>
        </w:rPr>
        <w:t xml:space="preserve"> research </w:t>
      </w:r>
      <w:r w:rsidR="0083158F">
        <w:rPr>
          <w:rFonts w:ascii="Times New Roman" w:hAnsi="Times New Roman" w:cs="Times New Roman"/>
          <w:sz w:val="24"/>
          <w:szCs w:val="24"/>
        </w:rPr>
        <w:t>articles</w:t>
      </w:r>
      <w:r w:rsidR="003047C0" w:rsidRPr="00B66FF3">
        <w:rPr>
          <w:rFonts w:ascii="Times New Roman" w:hAnsi="Times New Roman" w:cs="Times New Roman"/>
          <w:sz w:val="24"/>
          <w:szCs w:val="24"/>
        </w:rPr>
        <w:t xml:space="preserve"> (</w:t>
      </w:r>
      <w:r w:rsidR="0083158F">
        <w:rPr>
          <w:rFonts w:ascii="Times New Roman" w:hAnsi="Times New Roman" w:cs="Times New Roman"/>
          <w:sz w:val="24"/>
          <w:szCs w:val="24"/>
        </w:rPr>
        <w:t>4</w:t>
      </w:r>
      <w:r w:rsidR="004B4B38">
        <w:rPr>
          <w:rFonts w:ascii="Times New Roman" w:hAnsi="Times New Roman" w:cs="Times New Roman"/>
          <w:sz w:val="24"/>
          <w:szCs w:val="24"/>
        </w:rPr>
        <w:t>1</w:t>
      </w:r>
      <w:r w:rsidR="0083158F">
        <w:rPr>
          <w:rFonts w:ascii="Times New Roman" w:hAnsi="Times New Roman" w:cs="Times New Roman"/>
          <w:sz w:val="24"/>
          <w:szCs w:val="24"/>
        </w:rPr>
        <w:t xml:space="preserve"> refereed </w:t>
      </w:r>
      <w:r w:rsidR="003047C0" w:rsidRPr="00B66FF3">
        <w:rPr>
          <w:rFonts w:ascii="Times New Roman" w:hAnsi="Times New Roman" w:cs="Times New Roman"/>
          <w:sz w:val="24"/>
          <w:szCs w:val="24"/>
        </w:rPr>
        <w:t xml:space="preserve">journal articles </w:t>
      </w:r>
      <w:r w:rsidR="0083158F">
        <w:rPr>
          <w:rFonts w:ascii="Times New Roman" w:hAnsi="Times New Roman" w:cs="Times New Roman"/>
          <w:sz w:val="24"/>
          <w:szCs w:val="24"/>
        </w:rPr>
        <w:t>and 3</w:t>
      </w:r>
      <w:r w:rsidR="003047C0" w:rsidRPr="00B66FF3">
        <w:rPr>
          <w:rFonts w:ascii="Times New Roman" w:hAnsi="Times New Roman" w:cs="Times New Roman"/>
          <w:sz w:val="24"/>
          <w:szCs w:val="24"/>
        </w:rPr>
        <w:t xml:space="preserve"> book chapters), </w:t>
      </w:r>
      <w:r w:rsidR="0083158F">
        <w:rPr>
          <w:rFonts w:ascii="Times New Roman" w:hAnsi="Times New Roman" w:cs="Times New Roman"/>
          <w:sz w:val="24"/>
          <w:szCs w:val="24"/>
        </w:rPr>
        <w:t>3</w:t>
      </w:r>
      <w:r w:rsidR="003047C0" w:rsidRPr="00B66FF3">
        <w:rPr>
          <w:rFonts w:ascii="Times New Roman" w:hAnsi="Times New Roman" w:cs="Times New Roman"/>
          <w:sz w:val="24"/>
          <w:szCs w:val="24"/>
        </w:rPr>
        <w:t xml:space="preserve"> internal publications </w:t>
      </w:r>
      <w:r w:rsidR="0083158F">
        <w:rPr>
          <w:rFonts w:ascii="Times New Roman" w:hAnsi="Times New Roman" w:cs="Times New Roman"/>
          <w:sz w:val="24"/>
          <w:szCs w:val="24"/>
        </w:rPr>
        <w:t xml:space="preserve">(including </w:t>
      </w:r>
      <w:r w:rsidR="003047C0" w:rsidRPr="00B66FF3">
        <w:rPr>
          <w:rFonts w:ascii="Times New Roman" w:hAnsi="Times New Roman" w:cs="Times New Roman"/>
          <w:sz w:val="24"/>
          <w:szCs w:val="24"/>
        </w:rPr>
        <w:t>document</w:t>
      </w:r>
      <w:r w:rsidR="0083158F">
        <w:rPr>
          <w:rFonts w:ascii="Times New Roman" w:hAnsi="Times New Roman" w:cs="Times New Roman"/>
          <w:sz w:val="24"/>
          <w:szCs w:val="24"/>
        </w:rPr>
        <w:t xml:space="preserve">ation of </w:t>
      </w:r>
      <w:r w:rsidR="003047C0" w:rsidRPr="00B66FF3">
        <w:rPr>
          <w:rFonts w:ascii="Times New Roman" w:hAnsi="Times New Roman" w:cs="Times New Roman"/>
          <w:sz w:val="24"/>
          <w:szCs w:val="24"/>
        </w:rPr>
        <w:t>the NLSY kinship links</w:t>
      </w:r>
      <w:r w:rsidR="0083158F">
        <w:rPr>
          <w:rFonts w:ascii="Times New Roman" w:hAnsi="Times New Roman" w:cs="Times New Roman"/>
          <w:sz w:val="24"/>
          <w:szCs w:val="24"/>
        </w:rPr>
        <w:t>)</w:t>
      </w:r>
      <w:r w:rsidR="003047C0" w:rsidRPr="00B66FF3">
        <w:rPr>
          <w:rFonts w:ascii="Times New Roman" w:hAnsi="Times New Roman" w:cs="Times New Roman"/>
          <w:sz w:val="24"/>
          <w:szCs w:val="24"/>
        </w:rPr>
        <w:t xml:space="preserve">, and </w:t>
      </w:r>
      <w:r w:rsidR="00824152">
        <w:rPr>
          <w:rFonts w:ascii="Times New Roman" w:hAnsi="Times New Roman" w:cs="Times New Roman"/>
          <w:sz w:val="24"/>
          <w:szCs w:val="24"/>
        </w:rPr>
        <w:t>11</w:t>
      </w:r>
      <w:r w:rsidR="003047C0" w:rsidRPr="00B66FF3">
        <w:rPr>
          <w:rFonts w:ascii="Times New Roman" w:hAnsi="Times New Roman" w:cs="Times New Roman"/>
          <w:sz w:val="24"/>
          <w:szCs w:val="24"/>
        </w:rPr>
        <w:t xml:space="preserve"> dissertations/theses that have used the NLSY kinship links.</w:t>
      </w:r>
      <w:r w:rsidRPr="00B66FF3">
        <w:rPr>
          <w:rFonts w:ascii="Times New Roman" w:hAnsi="Times New Roman" w:cs="Times New Roman"/>
          <w:sz w:val="24"/>
          <w:szCs w:val="24"/>
        </w:rPr>
        <w:t xml:space="preserve">  </w:t>
      </w:r>
      <w:r w:rsidR="003047C0" w:rsidRPr="00B66FF3">
        <w:rPr>
          <w:rFonts w:ascii="Times New Roman" w:hAnsi="Times New Roman" w:cs="Times New Roman"/>
          <w:sz w:val="24"/>
          <w:szCs w:val="24"/>
        </w:rPr>
        <w:t xml:space="preserve">Of the </w:t>
      </w:r>
      <w:r w:rsidR="0083158F">
        <w:rPr>
          <w:rFonts w:ascii="Times New Roman" w:hAnsi="Times New Roman" w:cs="Times New Roman"/>
          <w:sz w:val="24"/>
          <w:szCs w:val="24"/>
        </w:rPr>
        <w:t>4</w:t>
      </w:r>
      <w:r w:rsidR="004B4B38">
        <w:rPr>
          <w:rFonts w:ascii="Times New Roman" w:hAnsi="Times New Roman" w:cs="Times New Roman"/>
          <w:sz w:val="24"/>
          <w:szCs w:val="24"/>
        </w:rPr>
        <w:t>4</w:t>
      </w:r>
      <w:r w:rsidR="00FC6583" w:rsidRPr="00B66FF3">
        <w:rPr>
          <w:rFonts w:ascii="Times New Roman" w:hAnsi="Times New Roman" w:cs="Times New Roman"/>
          <w:sz w:val="24"/>
          <w:szCs w:val="24"/>
        </w:rPr>
        <w:t xml:space="preserve"> re</w:t>
      </w:r>
      <w:r w:rsidR="003047C0" w:rsidRPr="00B66FF3">
        <w:rPr>
          <w:rFonts w:ascii="Times New Roman" w:hAnsi="Times New Roman" w:cs="Times New Roman"/>
          <w:sz w:val="24"/>
          <w:szCs w:val="24"/>
        </w:rPr>
        <w:t xml:space="preserve">search articles, </w:t>
      </w:r>
      <w:r w:rsidR="00824152">
        <w:rPr>
          <w:rFonts w:ascii="Times New Roman" w:hAnsi="Times New Roman" w:cs="Times New Roman"/>
          <w:sz w:val="24"/>
          <w:szCs w:val="24"/>
        </w:rPr>
        <w:t>13</w:t>
      </w:r>
      <w:r w:rsidRPr="00B66FF3">
        <w:rPr>
          <w:rFonts w:ascii="Times New Roman" w:hAnsi="Times New Roman" w:cs="Times New Roman"/>
          <w:sz w:val="24"/>
          <w:szCs w:val="24"/>
        </w:rPr>
        <w:t xml:space="preserve"> used the NLSY79 kinship links, </w:t>
      </w:r>
      <w:r w:rsidR="00824152">
        <w:rPr>
          <w:rFonts w:ascii="Times New Roman" w:hAnsi="Times New Roman" w:cs="Times New Roman"/>
          <w:sz w:val="24"/>
          <w:szCs w:val="24"/>
        </w:rPr>
        <w:t xml:space="preserve">24 </w:t>
      </w:r>
      <w:r w:rsidRPr="00B66FF3">
        <w:rPr>
          <w:rFonts w:ascii="Times New Roman" w:hAnsi="Times New Roman" w:cs="Times New Roman"/>
          <w:sz w:val="24"/>
          <w:szCs w:val="24"/>
        </w:rPr>
        <w:t>used the NLSY</w:t>
      </w:r>
      <w:r w:rsidR="00824152">
        <w:rPr>
          <w:rFonts w:ascii="Times New Roman" w:hAnsi="Times New Roman" w:cs="Times New Roman"/>
          <w:sz w:val="24"/>
          <w:szCs w:val="24"/>
        </w:rPr>
        <w:t>-</w:t>
      </w:r>
      <w:r w:rsidRPr="00B66FF3">
        <w:rPr>
          <w:rFonts w:ascii="Times New Roman" w:hAnsi="Times New Roman" w:cs="Times New Roman"/>
          <w:sz w:val="24"/>
          <w:szCs w:val="24"/>
        </w:rPr>
        <w:t>C</w:t>
      </w:r>
      <w:r w:rsidR="00824152">
        <w:rPr>
          <w:rFonts w:ascii="Times New Roman" w:hAnsi="Times New Roman" w:cs="Times New Roman"/>
          <w:sz w:val="24"/>
          <w:szCs w:val="24"/>
        </w:rPr>
        <w:t>/YA</w:t>
      </w:r>
      <w:r w:rsidRPr="00B66FF3">
        <w:rPr>
          <w:rFonts w:ascii="Times New Roman" w:hAnsi="Times New Roman" w:cs="Times New Roman"/>
          <w:sz w:val="24"/>
          <w:szCs w:val="24"/>
        </w:rPr>
        <w:t xml:space="preserve"> kinship links</w:t>
      </w:r>
      <w:r w:rsidR="00FC6583" w:rsidRPr="00B66FF3">
        <w:rPr>
          <w:rFonts w:ascii="Times New Roman" w:hAnsi="Times New Roman" w:cs="Times New Roman"/>
          <w:sz w:val="24"/>
          <w:szCs w:val="24"/>
        </w:rPr>
        <w:t>,</w:t>
      </w:r>
      <w:r w:rsidR="00824152">
        <w:rPr>
          <w:rFonts w:ascii="Times New Roman" w:hAnsi="Times New Roman" w:cs="Times New Roman"/>
          <w:sz w:val="24"/>
          <w:szCs w:val="24"/>
        </w:rPr>
        <w:t xml:space="preserve"> and 7 used both the NLSY79 and NLSY-C/YA</w:t>
      </w:r>
      <w:r w:rsidRPr="00B66FF3">
        <w:rPr>
          <w:rFonts w:ascii="Times New Roman" w:hAnsi="Times New Roman" w:cs="Times New Roman"/>
          <w:sz w:val="24"/>
          <w:szCs w:val="24"/>
        </w:rPr>
        <w:t xml:space="preserve">.  </w:t>
      </w:r>
      <w:r w:rsidR="003047C0" w:rsidRPr="00B66FF3">
        <w:rPr>
          <w:rFonts w:ascii="Times New Roman" w:hAnsi="Times New Roman" w:cs="Times New Roman"/>
          <w:sz w:val="24"/>
          <w:szCs w:val="24"/>
        </w:rPr>
        <w:t>The phenotypes that have been investigated include an extensive set of studies of fertility outcomes and precursors</w:t>
      </w:r>
      <w:r w:rsidR="00FC6583" w:rsidRPr="00B66FF3">
        <w:rPr>
          <w:rFonts w:ascii="Times New Roman" w:hAnsi="Times New Roman" w:cs="Times New Roman"/>
          <w:sz w:val="24"/>
          <w:szCs w:val="24"/>
        </w:rPr>
        <w:t>, including pubertal development</w:t>
      </w:r>
      <w:r w:rsidR="0083158F">
        <w:rPr>
          <w:rFonts w:ascii="Times New Roman" w:hAnsi="Times New Roman" w:cs="Times New Roman"/>
          <w:sz w:val="24"/>
          <w:szCs w:val="24"/>
        </w:rPr>
        <w:t>,</w:t>
      </w:r>
      <w:r w:rsidR="00FC6583" w:rsidRPr="00B66FF3">
        <w:rPr>
          <w:rFonts w:ascii="Times New Roman" w:hAnsi="Times New Roman" w:cs="Times New Roman"/>
          <w:sz w:val="24"/>
          <w:szCs w:val="24"/>
        </w:rPr>
        <w:t xml:space="preserve"> adolescent sexual behavior</w:t>
      </w:r>
      <w:r w:rsidR="0083158F">
        <w:rPr>
          <w:rFonts w:ascii="Times New Roman" w:hAnsi="Times New Roman" w:cs="Times New Roman"/>
          <w:sz w:val="24"/>
          <w:szCs w:val="24"/>
        </w:rPr>
        <w:t>, and fertility outcomes</w:t>
      </w:r>
      <w:r w:rsidR="003047C0" w:rsidRPr="00B66FF3">
        <w:rPr>
          <w:rFonts w:ascii="Times New Roman" w:hAnsi="Times New Roman" w:cs="Times New Roman"/>
          <w:sz w:val="24"/>
          <w:szCs w:val="24"/>
        </w:rPr>
        <w:t xml:space="preserve">;  </w:t>
      </w:r>
      <w:r w:rsidR="0083158F">
        <w:rPr>
          <w:rFonts w:ascii="Times New Roman" w:hAnsi="Times New Roman" w:cs="Times New Roman"/>
          <w:sz w:val="24"/>
          <w:szCs w:val="24"/>
        </w:rPr>
        <w:t xml:space="preserve">a number of </w:t>
      </w:r>
      <w:r w:rsidR="003047C0" w:rsidRPr="00B66FF3">
        <w:rPr>
          <w:rFonts w:ascii="Times New Roman" w:hAnsi="Times New Roman" w:cs="Times New Roman"/>
          <w:sz w:val="24"/>
          <w:szCs w:val="24"/>
        </w:rPr>
        <w:t xml:space="preserve">studies of childhood and adolescent problem behaviors and conduct disorder;  </w:t>
      </w:r>
      <w:r w:rsidR="00FC6583" w:rsidRPr="00B66FF3">
        <w:rPr>
          <w:rFonts w:ascii="Times New Roman" w:hAnsi="Times New Roman" w:cs="Times New Roman"/>
          <w:sz w:val="24"/>
          <w:szCs w:val="24"/>
        </w:rPr>
        <w:t xml:space="preserve">studies of smoking and drinking, both </w:t>
      </w:r>
      <w:r w:rsidR="00382317" w:rsidRPr="00B66FF3">
        <w:rPr>
          <w:rFonts w:ascii="Times New Roman" w:hAnsi="Times New Roman" w:cs="Times New Roman"/>
          <w:sz w:val="24"/>
          <w:szCs w:val="24"/>
        </w:rPr>
        <w:t>by</w:t>
      </w:r>
      <w:r w:rsidR="00FC6583" w:rsidRPr="00B66FF3">
        <w:rPr>
          <w:rFonts w:ascii="Times New Roman" w:hAnsi="Times New Roman" w:cs="Times New Roman"/>
          <w:sz w:val="24"/>
          <w:szCs w:val="24"/>
        </w:rPr>
        <w:t xml:space="preserve"> NLSY respondents and their parents;  </w:t>
      </w:r>
      <w:r w:rsidR="003047C0" w:rsidRPr="00B66FF3">
        <w:rPr>
          <w:rFonts w:ascii="Times New Roman" w:hAnsi="Times New Roman" w:cs="Times New Roman"/>
          <w:sz w:val="24"/>
          <w:szCs w:val="24"/>
        </w:rPr>
        <w:t xml:space="preserve">several studies of intelligence and/or cognitive development;  studies of educational outcomes;  studies of </w:t>
      </w:r>
      <w:r w:rsidR="00382317" w:rsidRPr="00B66FF3">
        <w:rPr>
          <w:rFonts w:ascii="Times New Roman" w:hAnsi="Times New Roman" w:cs="Times New Roman"/>
          <w:sz w:val="24"/>
          <w:szCs w:val="24"/>
        </w:rPr>
        <w:t xml:space="preserve">health and </w:t>
      </w:r>
      <w:r w:rsidR="003047C0" w:rsidRPr="00B66FF3">
        <w:rPr>
          <w:rFonts w:ascii="Times New Roman" w:hAnsi="Times New Roman" w:cs="Times New Roman"/>
          <w:sz w:val="24"/>
          <w:szCs w:val="24"/>
        </w:rPr>
        <w:t xml:space="preserve">physical development;  </w:t>
      </w:r>
      <w:r w:rsidR="003B3D51" w:rsidRPr="00B66FF3">
        <w:rPr>
          <w:rFonts w:ascii="Times New Roman" w:hAnsi="Times New Roman" w:cs="Times New Roman"/>
          <w:sz w:val="24"/>
          <w:szCs w:val="24"/>
        </w:rPr>
        <w:t xml:space="preserve">a study of childhood </w:t>
      </w:r>
      <w:r w:rsidR="003B3D51" w:rsidRPr="00B66FF3">
        <w:rPr>
          <w:rFonts w:ascii="Times New Roman" w:hAnsi="Times New Roman" w:cs="Times New Roman"/>
          <w:sz w:val="24"/>
          <w:szCs w:val="24"/>
        </w:rPr>
        <w:lastRenderedPageBreak/>
        <w:t>maladjustment;  a study of the quality of the child's home environment</w:t>
      </w:r>
      <w:r w:rsidR="00BC7943" w:rsidRPr="00B66FF3">
        <w:rPr>
          <w:rFonts w:ascii="Times New Roman" w:hAnsi="Times New Roman" w:cs="Times New Roman"/>
          <w:sz w:val="24"/>
          <w:szCs w:val="24"/>
        </w:rPr>
        <w:t>;  and several studies that have used combinations of these phenotypes</w:t>
      </w:r>
      <w:r w:rsidR="003B3D51" w:rsidRPr="00B66FF3">
        <w:rPr>
          <w:rFonts w:ascii="Times New Roman" w:hAnsi="Times New Roman" w:cs="Times New Roman"/>
          <w:sz w:val="24"/>
          <w:szCs w:val="24"/>
        </w:rPr>
        <w:t>.</w:t>
      </w:r>
    </w:p>
    <w:p w:rsidR="003B3D51" w:rsidRPr="00B66FF3" w:rsidRDefault="003B3D51"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Two general methodologies are represented in </w:t>
      </w:r>
      <w:r w:rsidR="00BC7943" w:rsidRPr="00B66FF3">
        <w:rPr>
          <w:rFonts w:ascii="Times New Roman" w:hAnsi="Times New Roman" w:cs="Times New Roman"/>
          <w:sz w:val="24"/>
          <w:szCs w:val="24"/>
        </w:rPr>
        <w:t>past</w:t>
      </w:r>
      <w:r w:rsidRPr="00B66FF3">
        <w:rPr>
          <w:rFonts w:ascii="Times New Roman" w:hAnsi="Times New Roman" w:cs="Times New Roman"/>
          <w:sz w:val="24"/>
          <w:szCs w:val="24"/>
        </w:rPr>
        <w:t xml:space="preserve"> NLSY kinship link studies.  </w:t>
      </w:r>
      <w:r w:rsidR="00BC7943" w:rsidRPr="00B66FF3">
        <w:rPr>
          <w:rFonts w:ascii="Times New Roman" w:hAnsi="Times New Roman" w:cs="Times New Roman"/>
          <w:sz w:val="24"/>
          <w:szCs w:val="24"/>
        </w:rPr>
        <w:t>First, a</w:t>
      </w:r>
      <w:r w:rsidRPr="00B66FF3">
        <w:rPr>
          <w:rFonts w:ascii="Times New Roman" w:hAnsi="Times New Roman" w:cs="Times New Roman"/>
          <w:sz w:val="24"/>
          <w:szCs w:val="24"/>
        </w:rPr>
        <w:t xml:space="preserve"> number of biometrical studies are represented</w:t>
      </w:r>
      <w:r w:rsidR="001609D6" w:rsidRPr="00B66FF3">
        <w:rPr>
          <w:rFonts w:ascii="Times New Roman" w:hAnsi="Times New Roman" w:cs="Times New Roman"/>
          <w:sz w:val="24"/>
          <w:szCs w:val="24"/>
        </w:rPr>
        <w:t>.  Some of these are</w:t>
      </w:r>
      <w:r w:rsidRPr="00B66FF3">
        <w:rPr>
          <w:rFonts w:ascii="Times New Roman" w:hAnsi="Times New Roman" w:cs="Times New Roman"/>
          <w:sz w:val="24"/>
          <w:szCs w:val="24"/>
        </w:rPr>
        <w:t xml:space="preserve"> standard heritability studies fitting ACE models to univariate and multivariate outcomes. </w:t>
      </w:r>
      <w:r w:rsidR="001609D6" w:rsidRPr="00B66FF3">
        <w:rPr>
          <w:rFonts w:ascii="Times New Roman" w:hAnsi="Times New Roman" w:cs="Times New Roman"/>
          <w:sz w:val="24"/>
          <w:szCs w:val="24"/>
        </w:rPr>
        <w:t xml:space="preserve"> Others are more com</w:t>
      </w:r>
      <w:r w:rsidR="008F6629">
        <w:rPr>
          <w:rFonts w:ascii="Times New Roman" w:hAnsi="Times New Roman" w:cs="Times New Roman"/>
          <w:sz w:val="24"/>
          <w:szCs w:val="24"/>
        </w:rPr>
        <w:t>plex biometrical designs using C</w:t>
      </w:r>
      <w:r w:rsidR="001609D6" w:rsidRPr="00B66FF3">
        <w:rPr>
          <w:rFonts w:ascii="Times New Roman" w:hAnsi="Times New Roman" w:cs="Times New Roman"/>
          <w:sz w:val="24"/>
          <w:szCs w:val="24"/>
        </w:rPr>
        <w:t>holesky models</w:t>
      </w:r>
      <w:r w:rsidR="00200D77" w:rsidRPr="00B66FF3">
        <w:rPr>
          <w:rFonts w:ascii="Times New Roman" w:hAnsi="Times New Roman" w:cs="Times New Roman"/>
          <w:sz w:val="24"/>
          <w:szCs w:val="24"/>
        </w:rPr>
        <w:t>, competing pathway models,</w:t>
      </w:r>
      <w:r w:rsidR="001609D6" w:rsidRPr="00B66FF3">
        <w:rPr>
          <w:rFonts w:ascii="Times New Roman" w:hAnsi="Times New Roman" w:cs="Times New Roman"/>
          <w:sz w:val="24"/>
          <w:szCs w:val="24"/>
        </w:rPr>
        <w:t xml:space="preserve"> </w:t>
      </w:r>
      <w:r w:rsidR="003C2597">
        <w:rPr>
          <w:rFonts w:ascii="Times New Roman" w:hAnsi="Times New Roman" w:cs="Times New Roman"/>
          <w:sz w:val="24"/>
          <w:szCs w:val="24"/>
        </w:rPr>
        <w:t xml:space="preserve">multivariate models, </w:t>
      </w:r>
      <w:r w:rsidR="001609D6" w:rsidRPr="00B66FF3">
        <w:rPr>
          <w:rFonts w:ascii="Times New Roman" w:hAnsi="Times New Roman" w:cs="Times New Roman"/>
          <w:sz w:val="24"/>
          <w:szCs w:val="24"/>
        </w:rPr>
        <w:t>or other design structures developed for particular purposes</w:t>
      </w:r>
      <w:r w:rsidR="00BC282E" w:rsidRPr="00B66FF3">
        <w:rPr>
          <w:rFonts w:ascii="Times New Roman" w:hAnsi="Times New Roman" w:cs="Times New Roman"/>
          <w:sz w:val="24"/>
          <w:szCs w:val="24"/>
        </w:rPr>
        <w:t xml:space="preserve"> (e.g., see the Mother-Daughter-Aunt-Niece, or MDAN, design presented in Rodgers</w:t>
      </w:r>
      <w:r w:rsidR="00161727">
        <w:rPr>
          <w:rFonts w:ascii="Times New Roman" w:hAnsi="Times New Roman" w:cs="Times New Roman"/>
          <w:sz w:val="24"/>
          <w:szCs w:val="24"/>
        </w:rPr>
        <w:t xml:space="preserve"> et al.,</w:t>
      </w:r>
      <w:r w:rsidR="00BC282E" w:rsidRPr="00B66FF3">
        <w:rPr>
          <w:rFonts w:ascii="Times New Roman" w:hAnsi="Times New Roman" w:cs="Times New Roman"/>
          <w:sz w:val="24"/>
          <w:szCs w:val="24"/>
        </w:rPr>
        <w:t xml:space="preserve"> 2007)</w:t>
      </w:r>
      <w:r w:rsidR="001609D6" w:rsidRPr="00B66FF3">
        <w:rPr>
          <w:rFonts w:ascii="Times New Roman" w:hAnsi="Times New Roman" w:cs="Times New Roman"/>
          <w:sz w:val="24"/>
          <w:szCs w:val="24"/>
        </w:rPr>
        <w:t xml:space="preserve">. </w:t>
      </w:r>
      <w:r w:rsidRPr="00B66FF3">
        <w:rPr>
          <w:rFonts w:ascii="Times New Roman" w:hAnsi="Times New Roman" w:cs="Times New Roman"/>
          <w:sz w:val="24"/>
          <w:szCs w:val="24"/>
        </w:rPr>
        <w:t xml:space="preserve"> Prototypes of biometrical research on intelligence and cognitive functioning include Rodgers, Rowe, and May (1994), </w:t>
      </w:r>
      <w:r w:rsidRPr="00B66FF3">
        <w:rPr>
          <w:rFonts w:ascii="Times New Roman" w:hAnsi="Times New Roman" w:cs="Times New Roman"/>
          <w:sz w:val="24"/>
          <w:szCs w:val="24"/>
          <w:shd w:val="clear" w:color="auto" w:fill="FFFFFF"/>
        </w:rPr>
        <w:t>Rowe, Vaszonyi, &amp; Flannery (1995),</w:t>
      </w:r>
      <w:r w:rsidRPr="00B66FF3">
        <w:rPr>
          <w:rFonts w:ascii="Times New Roman" w:hAnsi="Times New Roman" w:cs="Times New Roman"/>
          <w:color w:val="333333"/>
          <w:sz w:val="24"/>
          <w:szCs w:val="24"/>
          <w:shd w:val="clear" w:color="auto" w:fill="FFFFFF"/>
        </w:rPr>
        <w:t xml:space="preserve"> </w:t>
      </w:r>
      <w:r w:rsidRPr="00B66FF3">
        <w:rPr>
          <w:rFonts w:ascii="Times New Roman" w:hAnsi="Times New Roman" w:cs="Times New Roman"/>
          <w:sz w:val="24"/>
          <w:szCs w:val="24"/>
        </w:rPr>
        <w:t xml:space="preserve">Rowe and Cleveland (1996), </w:t>
      </w:r>
      <w:r w:rsidR="00200D77" w:rsidRPr="00B66FF3">
        <w:rPr>
          <w:rFonts w:ascii="Times New Roman" w:hAnsi="Times New Roman" w:cs="Times New Roman"/>
          <w:sz w:val="24"/>
          <w:szCs w:val="24"/>
        </w:rPr>
        <w:t xml:space="preserve">and </w:t>
      </w:r>
      <w:r w:rsidRPr="00B66FF3">
        <w:rPr>
          <w:rFonts w:ascii="Times New Roman" w:hAnsi="Times New Roman" w:cs="Times New Roman"/>
          <w:sz w:val="24"/>
          <w:szCs w:val="24"/>
        </w:rPr>
        <w:t xml:space="preserve">van den Oord and Rowe (1997).  Examples of biometrical studies of problem behaviors include Rodgers, Rowe, and Li (1994), Cleveland </w:t>
      </w:r>
      <w:r w:rsidR="00161727">
        <w:rPr>
          <w:rFonts w:ascii="Times New Roman" w:hAnsi="Times New Roman" w:cs="Times New Roman"/>
          <w:sz w:val="24"/>
          <w:szCs w:val="24"/>
        </w:rPr>
        <w:t xml:space="preserve">et al. </w:t>
      </w:r>
      <w:r w:rsidRPr="00B66FF3">
        <w:rPr>
          <w:rFonts w:ascii="Times New Roman" w:hAnsi="Times New Roman" w:cs="Times New Roman"/>
          <w:sz w:val="24"/>
          <w:szCs w:val="24"/>
        </w:rPr>
        <w:t xml:space="preserve">(2000), Rodgers, Buster, and Rowe (2001), Van Hulle </w:t>
      </w:r>
      <w:r w:rsidR="00161727">
        <w:rPr>
          <w:rFonts w:ascii="Times New Roman" w:hAnsi="Times New Roman" w:cs="Times New Roman"/>
          <w:sz w:val="24"/>
          <w:szCs w:val="24"/>
        </w:rPr>
        <w:t xml:space="preserve">et al. </w:t>
      </w:r>
      <w:r w:rsidRPr="00B66FF3">
        <w:rPr>
          <w:rFonts w:ascii="Times New Roman" w:hAnsi="Times New Roman" w:cs="Times New Roman"/>
          <w:sz w:val="24"/>
          <w:szCs w:val="24"/>
        </w:rPr>
        <w:t>(2009)</w:t>
      </w:r>
      <w:r w:rsidR="00D064E6">
        <w:rPr>
          <w:rFonts w:ascii="Times New Roman" w:hAnsi="Times New Roman" w:cs="Times New Roman"/>
          <w:sz w:val="24"/>
          <w:szCs w:val="24"/>
        </w:rPr>
        <w:t>, and Connelly and Beaver (2014)</w:t>
      </w:r>
      <w:r w:rsidRPr="00B66FF3">
        <w:rPr>
          <w:rFonts w:ascii="Times New Roman" w:hAnsi="Times New Roman" w:cs="Times New Roman"/>
          <w:sz w:val="24"/>
          <w:szCs w:val="24"/>
        </w:rPr>
        <w:t xml:space="preserve">.  Examples of biometrical studies of </w:t>
      </w:r>
      <w:r w:rsidR="001609D6" w:rsidRPr="00B66FF3">
        <w:rPr>
          <w:rFonts w:ascii="Times New Roman" w:hAnsi="Times New Roman" w:cs="Times New Roman"/>
          <w:sz w:val="24"/>
          <w:szCs w:val="24"/>
        </w:rPr>
        <w:t xml:space="preserve">pubertal development, </w:t>
      </w:r>
      <w:r w:rsidRPr="00B66FF3">
        <w:rPr>
          <w:rFonts w:ascii="Times New Roman" w:hAnsi="Times New Roman" w:cs="Times New Roman"/>
          <w:sz w:val="24"/>
          <w:szCs w:val="24"/>
        </w:rPr>
        <w:t>sexuality</w:t>
      </w:r>
      <w:r w:rsidR="001609D6" w:rsidRPr="00B66FF3">
        <w:rPr>
          <w:rFonts w:ascii="Times New Roman" w:hAnsi="Times New Roman" w:cs="Times New Roman"/>
          <w:sz w:val="24"/>
          <w:szCs w:val="24"/>
        </w:rPr>
        <w:t>,</w:t>
      </w:r>
      <w:r w:rsidRPr="00B66FF3">
        <w:rPr>
          <w:rFonts w:ascii="Times New Roman" w:hAnsi="Times New Roman" w:cs="Times New Roman"/>
          <w:sz w:val="24"/>
          <w:szCs w:val="24"/>
        </w:rPr>
        <w:t xml:space="preserve"> and fertility include Rodgers, Rowe, and Buster (1999), </w:t>
      </w:r>
      <w:r w:rsidR="001609D6" w:rsidRPr="00B66FF3">
        <w:rPr>
          <w:rFonts w:ascii="Times New Roman" w:hAnsi="Times New Roman" w:cs="Times New Roman"/>
          <w:sz w:val="24"/>
          <w:szCs w:val="24"/>
        </w:rPr>
        <w:t xml:space="preserve">Doughty and Rodgers (2000), Rodgers, Bard, and Miller (2007), and Miller </w:t>
      </w:r>
      <w:r w:rsidR="00161727">
        <w:rPr>
          <w:rFonts w:ascii="Times New Roman" w:hAnsi="Times New Roman" w:cs="Times New Roman"/>
          <w:sz w:val="24"/>
          <w:szCs w:val="24"/>
        </w:rPr>
        <w:t xml:space="preserve">et al. </w:t>
      </w:r>
      <w:r w:rsidR="00200D77" w:rsidRPr="00B66FF3">
        <w:rPr>
          <w:rFonts w:ascii="Times New Roman" w:hAnsi="Times New Roman" w:cs="Times New Roman"/>
          <w:sz w:val="24"/>
          <w:szCs w:val="24"/>
        </w:rPr>
        <w:t>(</w:t>
      </w:r>
      <w:r w:rsidR="001609D6" w:rsidRPr="00B66FF3">
        <w:rPr>
          <w:rFonts w:ascii="Times New Roman" w:hAnsi="Times New Roman" w:cs="Times New Roman"/>
          <w:sz w:val="24"/>
          <w:szCs w:val="24"/>
        </w:rPr>
        <w:t>2010).</w:t>
      </w:r>
    </w:p>
    <w:p w:rsidR="00075A80" w:rsidRPr="00B66FF3" w:rsidRDefault="001609D6"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The second general methodology has used the relatedness indicators from the kinship links within design structures to control for family background selection factors to assess causal influences on various child outcomes, including sexuality, cognitive development, and problem behaviors.  Most of these designs are designated as "children-of-sibling" designs</w:t>
      </w:r>
      <w:r w:rsidR="00DE50FC">
        <w:rPr>
          <w:rFonts w:ascii="Times New Roman" w:hAnsi="Times New Roman" w:cs="Times New Roman"/>
          <w:sz w:val="24"/>
          <w:szCs w:val="24"/>
        </w:rPr>
        <w:t xml:space="preserve"> (or, sometimes, “discordant sibling designs”)</w:t>
      </w:r>
      <w:r w:rsidRPr="00B66FF3">
        <w:rPr>
          <w:rFonts w:ascii="Times New Roman" w:hAnsi="Times New Roman" w:cs="Times New Roman"/>
          <w:sz w:val="24"/>
          <w:szCs w:val="24"/>
        </w:rPr>
        <w:t xml:space="preserve">, slightly weaker but </w:t>
      </w:r>
      <w:r w:rsidR="00200D77" w:rsidRPr="00B66FF3">
        <w:rPr>
          <w:rFonts w:ascii="Times New Roman" w:hAnsi="Times New Roman" w:cs="Times New Roman"/>
          <w:sz w:val="24"/>
          <w:szCs w:val="24"/>
        </w:rPr>
        <w:t xml:space="preserve">often </w:t>
      </w:r>
      <w:r w:rsidRPr="00B66FF3">
        <w:rPr>
          <w:rFonts w:ascii="Times New Roman" w:hAnsi="Times New Roman" w:cs="Times New Roman"/>
          <w:sz w:val="24"/>
          <w:szCs w:val="24"/>
        </w:rPr>
        <w:t xml:space="preserve">more practical than children-of-twin designs.  Some of those studies have also been biometrically informed (e.g., D'Onofrio </w:t>
      </w:r>
      <w:r w:rsidR="00161727">
        <w:rPr>
          <w:rFonts w:ascii="Times New Roman" w:hAnsi="Times New Roman" w:cs="Times New Roman"/>
          <w:sz w:val="24"/>
          <w:szCs w:val="24"/>
        </w:rPr>
        <w:t xml:space="preserve"> et al.</w:t>
      </w:r>
      <w:r w:rsidRPr="00B66FF3">
        <w:rPr>
          <w:rFonts w:ascii="Times New Roman" w:hAnsi="Times New Roman" w:cs="Times New Roman"/>
          <w:sz w:val="24"/>
          <w:szCs w:val="24"/>
        </w:rPr>
        <w:t xml:space="preserve">, 2008; Rodgers </w:t>
      </w:r>
      <w:r w:rsidR="00161727">
        <w:rPr>
          <w:rFonts w:ascii="Times New Roman" w:hAnsi="Times New Roman" w:cs="Times New Roman"/>
          <w:sz w:val="24"/>
          <w:szCs w:val="24"/>
        </w:rPr>
        <w:t xml:space="preserve"> et al.</w:t>
      </w:r>
      <w:r w:rsidRPr="00B66FF3">
        <w:rPr>
          <w:rFonts w:ascii="Times New Roman" w:hAnsi="Times New Roman" w:cs="Times New Roman"/>
          <w:sz w:val="24"/>
          <w:szCs w:val="24"/>
        </w:rPr>
        <w:t xml:space="preserve">, 2008), but the major innovation is the ability to control family background by linking sisters from the NLSY79 dataset to study child outcomes in the NLSYC dataset.  </w:t>
      </w:r>
      <w:r w:rsidRPr="00B66FF3">
        <w:rPr>
          <w:rFonts w:ascii="Times New Roman" w:hAnsi="Times New Roman" w:cs="Times New Roman"/>
          <w:sz w:val="24"/>
          <w:szCs w:val="24"/>
        </w:rPr>
        <w:lastRenderedPageBreak/>
        <w:t xml:space="preserve">Prototypes include Lahey </w:t>
      </w:r>
      <w:r w:rsidR="00161727">
        <w:rPr>
          <w:rFonts w:ascii="Times New Roman" w:hAnsi="Times New Roman" w:cs="Times New Roman"/>
          <w:sz w:val="24"/>
          <w:szCs w:val="24"/>
        </w:rPr>
        <w:t xml:space="preserve">et al. </w:t>
      </w:r>
      <w:r w:rsidRPr="00B66FF3">
        <w:rPr>
          <w:rFonts w:ascii="Times New Roman" w:hAnsi="Times New Roman" w:cs="Times New Roman"/>
          <w:sz w:val="24"/>
          <w:szCs w:val="24"/>
        </w:rPr>
        <w:t xml:space="preserve">(2009), Mendle </w:t>
      </w:r>
      <w:r w:rsidR="00161727">
        <w:rPr>
          <w:rFonts w:ascii="Times New Roman" w:hAnsi="Times New Roman" w:cs="Times New Roman"/>
          <w:sz w:val="24"/>
          <w:szCs w:val="24"/>
        </w:rPr>
        <w:t xml:space="preserve">et al. </w:t>
      </w:r>
      <w:r w:rsidRPr="00B66FF3">
        <w:rPr>
          <w:rFonts w:ascii="Times New Roman" w:hAnsi="Times New Roman" w:cs="Times New Roman"/>
          <w:sz w:val="24"/>
          <w:szCs w:val="24"/>
        </w:rPr>
        <w:t xml:space="preserve">(2009), Jaffee, Van Hulle, and Rodgers (2011), Goodnight </w:t>
      </w:r>
      <w:r w:rsidR="00161727">
        <w:rPr>
          <w:rFonts w:ascii="Times New Roman" w:hAnsi="Times New Roman" w:cs="Times New Roman"/>
          <w:sz w:val="24"/>
          <w:szCs w:val="24"/>
        </w:rPr>
        <w:t xml:space="preserve">et al. </w:t>
      </w:r>
      <w:r w:rsidRPr="00B66FF3">
        <w:rPr>
          <w:rFonts w:ascii="Times New Roman" w:hAnsi="Times New Roman" w:cs="Times New Roman"/>
          <w:sz w:val="24"/>
          <w:szCs w:val="24"/>
        </w:rPr>
        <w:t>(2012)</w:t>
      </w:r>
      <w:r w:rsidR="004B4B38">
        <w:rPr>
          <w:rFonts w:ascii="Times New Roman" w:hAnsi="Times New Roman" w:cs="Times New Roman"/>
          <w:sz w:val="24"/>
          <w:szCs w:val="24"/>
        </w:rPr>
        <w:t xml:space="preserve">, D’Onofrio </w:t>
      </w:r>
      <w:r w:rsidR="00161727">
        <w:rPr>
          <w:rFonts w:ascii="Times New Roman" w:hAnsi="Times New Roman" w:cs="Times New Roman"/>
          <w:sz w:val="24"/>
          <w:szCs w:val="24"/>
        </w:rPr>
        <w:t xml:space="preserve">et al. </w:t>
      </w:r>
      <w:r w:rsidR="004B4B38">
        <w:rPr>
          <w:rFonts w:ascii="Times New Roman" w:hAnsi="Times New Roman" w:cs="Times New Roman"/>
          <w:sz w:val="24"/>
          <w:szCs w:val="24"/>
        </w:rPr>
        <w:t xml:space="preserve">(2012), and Cheung </w:t>
      </w:r>
      <w:r w:rsidR="00161727">
        <w:rPr>
          <w:rFonts w:ascii="Times New Roman" w:hAnsi="Times New Roman" w:cs="Times New Roman"/>
          <w:sz w:val="24"/>
          <w:szCs w:val="24"/>
        </w:rPr>
        <w:t xml:space="preserve">et al. </w:t>
      </w:r>
      <w:r w:rsidR="004B4B38">
        <w:rPr>
          <w:rFonts w:ascii="Times New Roman" w:hAnsi="Times New Roman" w:cs="Times New Roman"/>
          <w:sz w:val="24"/>
          <w:szCs w:val="24"/>
        </w:rPr>
        <w:t>(2014)</w:t>
      </w:r>
      <w:r w:rsidRPr="00B66FF3">
        <w:rPr>
          <w:rFonts w:ascii="Times New Roman" w:hAnsi="Times New Roman" w:cs="Times New Roman"/>
          <w:sz w:val="24"/>
          <w:szCs w:val="24"/>
        </w:rPr>
        <w:t>.</w:t>
      </w:r>
    </w:p>
    <w:p w:rsidR="00075A80" w:rsidRDefault="00075A80"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In the sections that follow, we separately assess the NLSY79, the NLSYC, and cross-generational file structures in terms of their utility for fitting biometrical models.  </w:t>
      </w:r>
      <w:r w:rsidR="003C2597">
        <w:rPr>
          <w:rFonts w:ascii="Times New Roman" w:hAnsi="Times New Roman" w:cs="Times New Roman"/>
          <w:sz w:val="24"/>
          <w:szCs w:val="24"/>
        </w:rPr>
        <w:t>Included within these are validity analyses, which illustrate at a basic level</w:t>
      </w:r>
      <w:r w:rsidRPr="00B66FF3">
        <w:rPr>
          <w:rFonts w:ascii="Times New Roman" w:hAnsi="Times New Roman" w:cs="Times New Roman"/>
          <w:sz w:val="24"/>
          <w:szCs w:val="24"/>
        </w:rPr>
        <w:t xml:space="preserve"> </w:t>
      </w:r>
      <w:r w:rsidR="003C2597">
        <w:rPr>
          <w:rFonts w:ascii="Times New Roman" w:hAnsi="Times New Roman" w:cs="Times New Roman"/>
          <w:sz w:val="24"/>
          <w:szCs w:val="24"/>
        </w:rPr>
        <w:t>some of the</w:t>
      </w:r>
      <w:r w:rsidRPr="00B66FF3">
        <w:rPr>
          <w:rFonts w:ascii="Times New Roman" w:hAnsi="Times New Roman" w:cs="Times New Roman"/>
          <w:sz w:val="24"/>
          <w:szCs w:val="24"/>
        </w:rPr>
        <w:t xml:space="preserve"> princip</w:t>
      </w:r>
      <w:r w:rsidR="00E76266">
        <w:rPr>
          <w:rFonts w:ascii="Times New Roman" w:hAnsi="Times New Roman" w:cs="Times New Roman"/>
          <w:sz w:val="24"/>
          <w:szCs w:val="24"/>
        </w:rPr>
        <w:t>a</w:t>
      </w:r>
      <w:r w:rsidRPr="00B66FF3">
        <w:rPr>
          <w:rFonts w:ascii="Times New Roman" w:hAnsi="Times New Roman" w:cs="Times New Roman"/>
          <w:sz w:val="24"/>
          <w:szCs w:val="24"/>
        </w:rPr>
        <w:t xml:space="preserve">ls involved in using the NLSY kinship links.  We </w:t>
      </w:r>
      <w:r w:rsidR="003C2597">
        <w:rPr>
          <w:rFonts w:ascii="Times New Roman" w:hAnsi="Times New Roman" w:cs="Times New Roman"/>
          <w:sz w:val="24"/>
          <w:szCs w:val="24"/>
        </w:rPr>
        <w:t>then emphasize the potential for cross-dataset research, using the “super-file” of kinship links that combine over 4</w:t>
      </w:r>
      <w:r w:rsidR="00117714">
        <w:rPr>
          <w:rFonts w:ascii="Times New Roman" w:hAnsi="Times New Roman" w:cs="Times New Roman"/>
          <w:sz w:val="24"/>
          <w:szCs w:val="24"/>
        </w:rPr>
        <w:t>2</w:t>
      </w:r>
      <w:r w:rsidR="003C2597">
        <w:rPr>
          <w:rFonts w:ascii="Times New Roman" w:hAnsi="Times New Roman" w:cs="Times New Roman"/>
          <w:sz w:val="24"/>
          <w:szCs w:val="24"/>
        </w:rPr>
        <w:t>,000 links from two of the NLSY datasets.  We conclude with general discussion of the kinship links, including suggestions for biometrical work with all three NLSY data sources.</w:t>
      </w:r>
    </w:p>
    <w:p w:rsidR="000F4842" w:rsidRPr="00B66FF3" w:rsidRDefault="000F4842" w:rsidP="00AD265F">
      <w:pPr>
        <w:spacing w:line="480" w:lineRule="auto"/>
        <w:ind w:firstLine="720"/>
        <w:rPr>
          <w:rFonts w:ascii="Times New Roman" w:hAnsi="Times New Roman" w:cs="Times New Roman"/>
          <w:sz w:val="24"/>
          <w:szCs w:val="24"/>
        </w:rPr>
      </w:pPr>
    </w:p>
    <w:p w:rsidR="00B47062" w:rsidRPr="00B66FF3" w:rsidRDefault="001D1F76" w:rsidP="00AD265F">
      <w:pPr>
        <w:spacing w:line="480" w:lineRule="auto"/>
        <w:jc w:val="center"/>
        <w:rPr>
          <w:rFonts w:ascii="Times New Roman" w:hAnsi="Times New Roman" w:cs="Times New Roman"/>
          <w:sz w:val="24"/>
          <w:szCs w:val="24"/>
        </w:rPr>
      </w:pPr>
      <w:r w:rsidRPr="00B66FF3">
        <w:rPr>
          <w:rFonts w:ascii="Times New Roman" w:hAnsi="Times New Roman" w:cs="Times New Roman"/>
          <w:b/>
          <w:sz w:val="24"/>
          <w:szCs w:val="24"/>
        </w:rPr>
        <w:t>Using the NLSY79 Kinship Links</w:t>
      </w:r>
    </w:p>
    <w:p w:rsidR="00FB0552" w:rsidRDefault="001A7E27"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907100" w:rsidRPr="00B66FF3">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07100" w:rsidRPr="00B66FF3">
        <w:rPr>
          <w:rFonts w:ascii="Times New Roman" w:hAnsi="Times New Roman" w:cs="Times New Roman"/>
          <w:sz w:val="24"/>
          <w:szCs w:val="24"/>
        </w:rPr>
        <w:t>update</w:t>
      </w:r>
      <w:r>
        <w:rPr>
          <w:rFonts w:ascii="Times New Roman" w:hAnsi="Times New Roman" w:cs="Times New Roman"/>
          <w:sz w:val="24"/>
          <w:szCs w:val="24"/>
        </w:rPr>
        <w:t>d</w:t>
      </w:r>
      <w:r w:rsidR="00907100" w:rsidRPr="00B66FF3">
        <w:rPr>
          <w:rFonts w:ascii="Times New Roman" w:hAnsi="Times New Roman" w:cs="Times New Roman"/>
          <w:sz w:val="24"/>
          <w:szCs w:val="24"/>
        </w:rPr>
        <w:t xml:space="preserve"> NLSY79 kinship links</w:t>
      </w:r>
      <w:r>
        <w:rPr>
          <w:rFonts w:ascii="Times New Roman" w:hAnsi="Times New Roman" w:cs="Times New Roman"/>
          <w:sz w:val="24"/>
          <w:szCs w:val="24"/>
        </w:rPr>
        <w:t xml:space="preserve"> </w:t>
      </w:r>
      <w:r w:rsidR="00000C91">
        <w:rPr>
          <w:rFonts w:ascii="Times New Roman" w:hAnsi="Times New Roman" w:cs="Times New Roman"/>
          <w:i/>
          <w:sz w:val="24"/>
          <w:szCs w:val="24"/>
        </w:rPr>
        <w:t>released in</w:t>
      </w:r>
      <w:r>
        <w:rPr>
          <w:rFonts w:ascii="Times New Roman" w:hAnsi="Times New Roman" w:cs="Times New Roman"/>
          <w:sz w:val="24"/>
          <w:szCs w:val="24"/>
        </w:rPr>
        <w:t xml:space="preserve"> November, 2013</w:t>
      </w:r>
      <w:r w:rsidR="00907100" w:rsidRPr="00B66FF3">
        <w:rPr>
          <w:rFonts w:ascii="Times New Roman" w:hAnsi="Times New Roman" w:cs="Times New Roman"/>
          <w:sz w:val="24"/>
          <w:szCs w:val="24"/>
        </w:rPr>
        <w:t xml:space="preserve">, we have classified </w:t>
      </w:r>
      <w:r w:rsidR="00902793">
        <w:rPr>
          <w:rFonts w:ascii="Times New Roman" w:hAnsi="Times New Roman" w:cs="Times New Roman"/>
          <w:sz w:val="24"/>
          <w:szCs w:val="24"/>
        </w:rPr>
        <w:t>5,038</w:t>
      </w:r>
      <w:r w:rsidR="00907100" w:rsidRPr="00B66FF3">
        <w:rPr>
          <w:rFonts w:ascii="Times New Roman" w:hAnsi="Times New Roman" w:cs="Times New Roman"/>
          <w:sz w:val="24"/>
          <w:szCs w:val="24"/>
        </w:rPr>
        <w:t xml:space="preserve"> links out of a possible </w:t>
      </w:r>
      <w:r w:rsidR="00902793">
        <w:rPr>
          <w:rFonts w:ascii="Times New Roman" w:hAnsi="Times New Roman" w:cs="Times New Roman"/>
          <w:sz w:val="24"/>
          <w:szCs w:val="24"/>
        </w:rPr>
        <w:t>5,302</w:t>
      </w:r>
      <w:r w:rsidR="00907100" w:rsidRPr="00B66FF3">
        <w:rPr>
          <w:rFonts w:ascii="Times New Roman" w:hAnsi="Times New Roman" w:cs="Times New Roman"/>
          <w:sz w:val="24"/>
          <w:szCs w:val="24"/>
        </w:rPr>
        <w:t xml:space="preserve"> links, a </w:t>
      </w:r>
      <w:r w:rsidR="00902793">
        <w:rPr>
          <w:rFonts w:ascii="Times New Roman" w:hAnsi="Times New Roman" w:cs="Times New Roman"/>
          <w:sz w:val="24"/>
          <w:szCs w:val="24"/>
        </w:rPr>
        <w:t>95</w:t>
      </w:r>
      <w:r w:rsidR="00907100" w:rsidRPr="00B66FF3">
        <w:rPr>
          <w:rFonts w:ascii="Times New Roman" w:hAnsi="Times New Roman" w:cs="Times New Roman"/>
          <w:sz w:val="24"/>
          <w:szCs w:val="24"/>
        </w:rPr>
        <w:t>% classification rate</w:t>
      </w:r>
      <w:r w:rsidR="00BC7943" w:rsidRPr="00B66FF3">
        <w:rPr>
          <w:rFonts w:ascii="Times New Roman" w:hAnsi="Times New Roman" w:cs="Times New Roman"/>
          <w:sz w:val="24"/>
          <w:szCs w:val="24"/>
        </w:rPr>
        <w:t xml:space="preserve"> (compare to the 6</w:t>
      </w:r>
      <w:r w:rsidR="009561A9">
        <w:rPr>
          <w:rFonts w:ascii="Times New Roman" w:hAnsi="Times New Roman" w:cs="Times New Roman"/>
          <w:sz w:val="24"/>
          <w:szCs w:val="24"/>
        </w:rPr>
        <w:t>0</w:t>
      </w:r>
      <w:r w:rsidR="00BC7943" w:rsidRPr="00B66FF3">
        <w:rPr>
          <w:rFonts w:ascii="Times New Roman" w:hAnsi="Times New Roman" w:cs="Times New Roman"/>
          <w:sz w:val="24"/>
          <w:szCs w:val="24"/>
        </w:rPr>
        <w:t xml:space="preserve">% classification rate from the earlier </w:t>
      </w:r>
      <w:r w:rsidR="0085484B" w:rsidRPr="00B66FF3">
        <w:rPr>
          <w:rFonts w:ascii="Times New Roman" w:hAnsi="Times New Roman" w:cs="Times New Roman"/>
          <w:sz w:val="24"/>
          <w:szCs w:val="24"/>
        </w:rPr>
        <w:t xml:space="preserve">mid-1990's </w:t>
      </w:r>
      <w:r w:rsidR="00BC7943" w:rsidRPr="00B66FF3">
        <w:rPr>
          <w:rFonts w:ascii="Times New Roman" w:hAnsi="Times New Roman" w:cs="Times New Roman"/>
          <w:sz w:val="24"/>
          <w:szCs w:val="24"/>
        </w:rPr>
        <w:t>NLSY79 files used in previous studies using the NLSY79 kinship links)</w:t>
      </w:r>
      <w:r w:rsidR="00907100" w:rsidRPr="00B66FF3">
        <w:rPr>
          <w:rFonts w:ascii="Times New Roman" w:hAnsi="Times New Roman" w:cs="Times New Roman"/>
          <w:sz w:val="24"/>
          <w:szCs w:val="24"/>
        </w:rPr>
        <w:t xml:space="preserve">.  Table </w:t>
      </w:r>
      <w:r w:rsidR="000D584C">
        <w:rPr>
          <w:rFonts w:ascii="Times New Roman" w:hAnsi="Times New Roman" w:cs="Times New Roman"/>
          <w:sz w:val="24"/>
          <w:szCs w:val="24"/>
        </w:rPr>
        <w:t>1</w:t>
      </w:r>
      <w:r w:rsidR="00907100" w:rsidRPr="00B66FF3">
        <w:rPr>
          <w:rFonts w:ascii="Times New Roman" w:hAnsi="Times New Roman" w:cs="Times New Roman"/>
          <w:sz w:val="24"/>
          <w:szCs w:val="24"/>
        </w:rPr>
        <w:t xml:space="preserve"> presents the different kinship categories available for classification</w:t>
      </w:r>
      <w:r w:rsidR="003C2597">
        <w:rPr>
          <w:rFonts w:ascii="Times New Roman" w:hAnsi="Times New Roman" w:cs="Times New Roman"/>
          <w:sz w:val="24"/>
          <w:szCs w:val="24"/>
        </w:rPr>
        <w:t>, with sample sizes for each category.  It is notable that there are many more full siblings than the combination of all other categories</w:t>
      </w:r>
      <w:r w:rsidR="00F96D43">
        <w:rPr>
          <w:rFonts w:ascii="Times New Roman" w:hAnsi="Times New Roman" w:cs="Times New Roman"/>
          <w:sz w:val="24"/>
          <w:szCs w:val="24"/>
        </w:rPr>
        <w:t>, which</w:t>
      </w:r>
      <w:r w:rsidR="003C2597">
        <w:rPr>
          <w:rFonts w:ascii="Times New Roman" w:hAnsi="Times New Roman" w:cs="Times New Roman"/>
          <w:sz w:val="24"/>
          <w:szCs w:val="24"/>
        </w:rPr>
        <w:t xml:space="preserve"> may appear problematic at first glance</w:t>
      </w:r>
      <w:r w:rsidR="00F96D43">
        <w:rPr>
          <w:rFonts w:ascii="Times New Roman" w:hAnsi="Times New Roman" w:cs="Times New Roman"/>
          <w:sz w:val="24"/>
          <w:szCs w:val="24"/>
        </w:rPr>
        <w:t>.  We note, though, that</w:t>
      </w:r>
      <w:r w:rsidR="003C2597">
        <w:rPr>
          <w:rFonts w:ascii="Times New Roman" w:hAnsi="Times New Roman" w:cs="Times New Roman"/>
          <w:sz w:val="24"/>
          <w:szCs w:val="24"/>
        </w:rPr>
        <w:t xml:space="preserve"> many past </w:t>
      </w:r>
      <w:r w:rsidR="00F96D43">
        <w:rPr>
          <w:rFonts w:ascii="Times New Roman" w:hAnsi="Times New Roman" w:cs="Times New Roman"/>
          <w:sz w:val="24"/>
          <w:szCs w:val="24"/>
        </w:rPr>
        <w:t xml:space="preserve">successful </w:t>
      </w:r>
      <w:r w:rsidR="003C2597">
        <w:rPr>
          <w:rFonts w:ascii="Times New Roman" w:hAnsi="Times New Roman" w:cs="Times New Roman"/>
          <w:sz w:val="24"/>
          <w:szCs w:val="24"/>
        </w:rPr>
        <w:t>studies have been conducted using smaller</w:t>
      </w:r>
      <w:r w:rsidR="00442E0D">
        <w:rPr>
          <w:rFonts w:ascii="Times New Roman" w:hAnsi="Times New Roman" w:cs="Times New Roman"/>
          <w:sz w:val="24"/>
          <w:szCs w:val="24"/>
        </w:rPr>
        <w:t xml:space="preserve"> NSLY79</w:t>
      </w:r>
      <w:r w:rsidR="003C2597">
        <w:rPr>
          <w:rFonts w:ascii="Times New Roman" w:hAnsi="Times New Roman" w:cs="Times New Roman"/>
          <w:sz w:val="24"/>
          <w:szCs w:val="24"/>
        </w:rPr>
        <w:t xml:space="preserve"> sample sizes with the same unbalanced patterns.  Further, these sample sizes reflect </w:t>
      </w:r>
      <w:r w:rsidR="00000C91">
        <w:rPr>
          <w:rFonts w:ascii="Times New Roman" w:hAnsi="Times New Roman" w:cs="Times New Roman"/>
          <w:i/>
          <w:sz w:val="24"/>
          <w:szCs w:val="24"/>
        </w:rPr>
        <w:t xml:space="preserve">the distribution of </w:t>
      </w:r>
      <w:r w:rsidR="00000C91">
        <w:rPr>
          <w:rFonts w:ascii="Times New Roman" w:hAnsi="Times New Roman" w:cs="Times New Roman"/>
          <w:sz w:val="24"/>
          <w:szCs w:val="24"/>
        </w:rPr>
        <w:t xml:space="preserve">those </w:t>
      </w:r>
      <w:r w:rsidR="00000C91">
        <w:rPr>
          <w:rFonts w:ascii="Times New Roman" w:hAnsi="Times New Roman" w:cs="Times New Roman"/>
          <w:i/>
          <w:sz w:val="24"/>
          <w:szCs w:val="24"/>
        </w:rPr>
        <w:t xml:space="preserve">kinship categories </w:t>
      </w:r>
      <w:r w:rsidR="003C2597">
        <w:rPr>
          <w:rFonts w:ascii="Times New Roman" w:hAnsi="Times New Roman" w:cs="Times New Roman"/>
          <w:sz w:val="24"/>
          <w:szCs w:val="24"/>
        </w:rPr>
        <w:t>in households in the December, 1978 U.S. population</w:t>
      </w:r>
      <w:r w:rsidR="00907100" w:rsidRPr="00B66FF3">
        <w:rPr>
          <w:rFonts w:ascii="Times New Roman" w:hAnsi="Times New Roman" w:cs="Times New Roman"/>
          <w:sz w:val="24"/>
          <w:szCs w:val="24"/>
        </w:rPr>
        <w:t xml:space="preserve">.  These classifications use the 2006 explicit indicators as the primary classification level, and the earlier implicit logic to fill in missing links and to resolve inconsistencies.  </w:t>
      </w:r>
    </w:p>
    <w:p w:rsidR="00FB0552" w:rsidRDefault="00FB0552"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C2597">
        <w:rPr>
          <w:rFonts w:ascii="Times New Roman" w:hAnsi="Times New Roman" w:cs="Times New Roman"/>
          <w:sz w:val="24"/>
          <w:szCs w:val="24"/>
        </w:rPr>
        <w:t xml:space="preserve">earlier </w:t>
      </w:r>
      <w:r>
        <w:rPr>
          <w:rFonts w:ascii="Times New Roman" w:hAnsi="Times New Roman" w:cs="Times New Roman"/>
          <w:sz w:val="24"/>
          <w:szCs w:val="24"/>
        </w:rPr>
        <w:t>1996 NLSY79 kinship links had a much smaller denominator of kinship pairs to classify, because only sibling links involving the oldest NLSY79 sibling in the household were submitted to the linking algorithm.  The 2012 NLSY79 links were not based on a larger sample -- the NLSY79 is the same dataset as the original (except for loss at later rounds due to attrition and design adjustments; see the overall summary above).  However, all pairs of within-family and cousin pairs were submitted to the linking algorithm to create the most recent links.  This adjustment explains the difference between the 3,890 potential links in 1996 and the 5,302 in 2012.  Obviously, not only did the number of potential links increase substantially, but also the success rate increased (from 60% to 95%) because of the availability of the explicit indicators collected in the 2006 survey</w:t>
      </w:r>
      <w:r w:rsidR="00442E0D">
        <w:rPr>
          <w:rFonts w:ascii="Times New Roman" w:hAnsi="Times New Roman" w:cs="Times New Roman"/>
          <w:sz w:val="24"/>
          <w:szCs w:val="24"/>
        </w:rPr>
        <w:t>, used in combination with the earlier implicit links</w:t>
      </w:r>
      <w:r>
        <w:rPr>
          <w:rFonts w:ascii="Times New Roman" w:hAnsi="Times New Roman" w:cs="Times New Roman"/>
          <w:sz w:val="24"/>
          <w:szCs w:val="24"/>
        </w:rPr>
        <w:t>.</w:t>
      </w:r>
    </w:p>
    <w:p w:rsidR="00442E0D" w:rsidRDefault="00FB0552"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used a similar validity analysis for the 2012 NLSY79 kinship links to the one we developed for the 1996 links (</w:t>
      </w:r>
      <w:r w:rsidR="004B7A9F">
        <w:rPr>
          <w:rFonts w:ascii="Times New Roman" w:hAnsi="Times New Roman" w:cs="Times New Roman"/>
          <w:sz w:val="24"/>
          <w:szCs w:val="24"/>
        </w:rPr>
        <w:t>the original</w:t>
      </w:r>
      <w:r>
        <w:rPr>
          <w:rFonts w:ascii="Times New Roman" w:hAnsi="Times New Roman" w:cs="Times New Roman"/>
          <w:sz w:val="24"/>
          <w:szCs w:val="24"/>
        </w:rPr>
        <w:t xml:space="preserve"> was documented in Rodgers, </w:t>
      </w:r>
      <w:r w:rsidR="004B7A9F">
        <w:rPr>
          <w:rFonts w:ascii="Times New Roman" w:hAnsi="Times New Roman" w:cs="Times New Roman"/>
          <w:sz w:val="24"/>
          <w:szCs w:val="24"/>
        </w:rPr>
        <w:t>1996</w:t>
      </w:r>
      <w:r>
        <w:rPr>
          <w:rFonts w:ascii="Times New Roman" w:hAnsi="Times New Roman" w:cs="Times New Roman"/>
          <w:sz w:val="24"/>
          <w:szCs w:val="24"/>
        </w:rPr>
        <w:t>).</w:t>
      </w:r>
      <w:r w:rsidR="004B7A9F">
        <w:rPr>
          <w:rFonts w:ascii="Times New Roman" w:hAnsi="Times New Roman" w:cs="Times New Roman"/>
          <w:sz w:val="24"/>
          <w:szCs w:val="24"/>
        </w:rPr>
        <w:t xml:space="preserve">  Similarly, </w:t>
      </w:r>
      <w:r w:rsidR="003C2597">
        <w:rPr>
          <w:rFonts w:ascii="Times New Roman" w:hAnsi="Times New Roman" w:cs="Times New Roman"/>
          <w:sz w:val="24"/>
          <w:szCs w:val="24"/>
        </w:rPr>
        <w:t xml:space="preserve">the </w:t>
      </w:r>
      <w:r w:rsidR="00735403">
        <w:rPr>
          <w:rFonts w:ascii="Times New Roman" w:hAnsi="Times New Roman" w:cs="Times New Roman"/>
          <w:sz w:val="24"/>
          <w:szCs w:val="24"/>
        </w:rPr>
        <w:t xml:space="preserve">original </w:t>
      </w:r>
      <w:r w:rsidR="004B7A9F">
        <w:rPr>
          <w:rFonts w:ascii="Times New Roman" w:hAnsi="Times New Roman" w:cs="Times New Roman"/>
          <w:sz w:val="24"/>
          <w:szCs w:val="24"/>
        </w:rPr>
        <w:t xml:space="preserve">validity study for the NLSY79 data followed a similar strategy to the one we used two years before in developing the 1994 </w:t>
      </w:r>
      <w:r w:rsidR="008F6629">
        <w:rPr>
          <w:rFonts w:ascii="Times New Roman" w:hAnsi="Times New Roman" w:cs="Times New Roman"/>
          <w:sz w:val="24"/>
          <w:szCs w:val="24"/>
        </w:rPr>
        <w:t>NLSY-C/YA</w:t>
      </w:r>
      <w:r w:rsidR="004B7A9F">
        <w:rPr>
          <w:rFonts w:ascii="Times New Roman" w:hAnsi="Times New Roman" w:cs="Times New Roman"/>
          <w:sz w:val="24"/>
          <w:szCs w:val="24"/>
        </w:rPr>
        <w:t xml:space="preserve"> kinship links.  Both relied on several mechanisms, the primary of which was ACE modeling </w:t>
      </w:r>
      <w:r w:rsidR="00442E0D">
        <w:rPr>
          <w:rFonts w:ascii="Times New Roman" w:hAnsi="Times New Roman" w:cs="Times New Roman"/>
          <w:sz w:val="24"/>
          <w:szCs w:val="24"/>
        </w:rPr>
        <w:t xml:space="preserve">(Neale &amp; Cardon, 1992) </w:t>
      </w:r>
      <w:r w:rsidR="004B7A9F">
        <w:rPr>
          <w:rFonts w:ascii="Times New Roman" w:hAnsi="Times New Roman" w:cs="Times New Roman"/>
          <w:sz w:val="24"/>
          <w:szCs w:val="24"/>
        </w:rPr>
        <w:t xml:space="preserve">of adult height and weight data, which have high and carefully documented heritabilities. </w:t>
      </w:r>
      <w:r w:rsidR="00442E0D">
        <w:rPr>
          <w:rFonts w:ascii="Times New Roman" w:hAnsi="Times New Roman" w:cs="Times New Roman"/>
          <w:sz w:val="24"/>
          <w:szCs w:val="24"/>
        </w:rPr>
        <w:t xml:space="preserve"> We typically have focused on height, which has higher heritabilities than weight. </w:t>
      </w:r>
    </w:p>
    <w:p w:rsidR="001942C8" w:rsidRDefault="00442E0D"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Johnson </w:t>
      </w:r>
      <w:r>
        <w:rPr>
          <w:rFonts w:ascii="Times New Roman" w:hAnsi="Times New Roman" w:cs="Times New Roman"/>
          <w:sz w:val="24"/>
          <w:szCs w:val="24"/>
        </w:rPr>
        <w:t xml:space="preserve">et al. </w:t>
      </w:r>
      <w:r w:rsidRPr="00B66FF3">
        <w:rPr>
          <w:rFonts w:ascii="Times New Roman" w:hAnsi="Times New Roman" w:cs="Times New Roman"/>
          <w:sz w:val="24"/>
          <w:szCs w:val="24"/>
        </w:rPr>
        <w:t xml:space="preserve">(2010) </w:t>
      </w:r>
      <w:r>
        <w:rPr>
          <w:rFonts w:ascii="Times New Roman" w:hAnsi="Times New Roman" w:cs="Times New Roman"/>
          <w:sz w:val="24"/>
          <w:szCs w:val="24"/>
        </w:rPr>
        <w:t>specified height heritabilities between .70-.95, with adult height h</w:t>
      </w:r>
      <w:r w:rsidRPr="00682381">
        <w:rPr>
          <w:rFonts w:ascii="Times New Roman" w:hAnsi="Times New Roman" w:cs="Times New Roman"/>
          <w:sz w:val="24"/>
          <w:szCs w:val="24"/>
          <w:vertAlign w:val="superscript"/>
        </w:rPr>
        <w:t>2</w:t>
      </w:r>
      <w:r>
        <w:rPr>
          <w:rFonts w:ascii="Times New Roman" w:hAnsi="Times New Roman" w:cs="Times New Roman"/>
          <w:sz w:val="24"/>
          <w:szCs w:val="24"/>
        </w:rPr>
        <w:t xml:space="preserve"> generally around .80.   Visscher </w:t>
      </w:r>
      <w:r w:rsidR="00161727">
        <w:rPr>
          <w:rFonts w:ascii="Times New Roman" w:hAnsi="Times New Roman" w:cs="Times New Roman"/>
          <w:sz w:val="24"/>
          <w:szCs w:val="24"/>
        </w:rPr>
        <w:t xml:space="preserve">et al. </w:t>
      </w:r>
      <w:r>
        <w:rPr>
          <w:rFonts w:ascii="Times New Roman" w:hAnsi="Times New Roman" w:cs="Times New Roman"/>
          <w:sz w:val="24"/>
          <w:szCs w:val="24"/>
        </w:rPr>
        <w:t>(2006) found adult height h</w:t>
      </w:r>
      <w:r w:rsidRPr="008F7FC8">
        <w:rPr>
          <w:rFonts w:ascii="Times New Roman" w:hAnsi="Times New Roman" w:cs="Times New Roman"/>
          <w:sz w:val="24"/>
          <w:szCs w:val="24"/>
          <w:vertAlign w:val="superscript"/>
        </w:rPr>
        <w:t>2</w:t>
      </w:r>
      <w:r>
        <w:rPr>
          <w:rFonts w:ascii="Times New Roman" w:hAnsi="Times New Roman" w:cs="Times New Roman"/>
          <w:sz w:val="24"/>
          <w:szCs w:val="24"/>
        </w:rPr>
        <w:t xml:space="preserve"> = .80 in Australian Twin Registry data, and Silverntoinen, Kaprio, &amp; Laheima (2000) found male h</w:t>
      </w:r>
      <w:r w:rsidRPr="008F7FC8">
        <w:rPr>
          <w:rFonts w:ascii="Times New Roman" w:hAnsi="Times New Roman" w:cs="Times New Roman"/>
          <w:sz w:val="24"/>
          <w:szCs w:val="24"/>
          <w:vertAlign w:val="superscript"/>
        </w:rPr>
        <w:t>2</w:t>
      </w:r>
      <w:r>
        <w:rPr>
          <w:rFonts w:ascii="Times New Roman" w:hAnsi="Times New Roman" w:cs="Times New Roman"/>
          <w:sz w:val="24"/>
          <w:szCs w:val="24"/>
        </w:rPr>
        <w:t>=.78 and female h</w:t>
      </w:r>
      <w:r w:rsidRPr="008F7FC8">
        <w:rPr>
          <w:rFonts w:ascii="Times New Roman" w:hAnsi="Times New Roman" w:cs="Times New Roman"/>
          <w:sz w:val="24"/>
          <w:szCs w:val="24"/>
          <w:vertAlign w:val="superscript"/>
        </w:rPr>
        <w:t>2</w:t>
      </w:r>
      <w:r>
        <w:rPr>
          <w:rFonts w:ascii="Times New Roman" w:hAnsi="Times New Roman" w:cs="Times New Roman"/>
          <w:sz w:val="24"/>
          <w:szCs w:val="24"/>
        </w:rPr>
        <w:t xml:space="preserve"> = .75 in a Finnish twin cohort. </w:t>
      </w:r>
      <w:r w:rsidRPr="00B66FF3">
        <w:rPr>
          <w:rFonts w:ascii="Times New Roman" w:hAnsi="Times New Roman" w:cs="Times New Roman"/>
          <w:sz w:val="24"/>
          <w:szCs w:val="24"/>
        </w:rPr>
        <w:t xml:space="preserve"> Furthermore, </w:t>
      </w:r>
      <w:r>
        <w:rPr>
          <w:rFonts w:ascii="Times New Roman" w:hAnsi="Times New Roman" w:cs="Times New Roman"/>
          <w:sz w:val="24"/>
          <w:szCs w:val="24"/>
        </w:rPr>
        <w:t xml:space="preserve">past research has </w:t>
      </w:r>
      <w:r w:rsidRPr="00B66FF3">
        <w:rPr>
          <w:rFonts w:ascii="Times New Roman" w:hAnsi="Times New Roman" w:cs="Times New Roman"/>
          <w:sz w:val="24"/>
          <w:szCs w:val="24"/>
        </w:rPr>
        <w:t>noted race differences in height heritability, with lower h</w:t>
      </w:r>
      <w:r w:rsidRPr="00647ADE">
        <w:rPr>
          <w:rFonts w:ascii="Times New Roman" w:hAnsi="Times New Roman" w:cs="Times New Roman"/>
          <w:sz w:val="24"/>
          <w:szCs w:val="24"/>
          <w:vertAlign w:val="superscript"/>
        </w:rPr>
        <w:t>2</w:t>
      </w:r>
      <w:r w:rsidRPr="00B66FF3">
        <w:rPr>
          <w:rFonts w:ascii="Times New Roman" w:hAnsi="Times New Roman" w:cs="Times New Roman"/>
          <w:sz w:val="24"/>
          <w:szCs w:val="24"/>
        </w:rPr>
        <w:t xml:space="preserve"> values for African-Americans and especially Hispanics</w:t>
      </w:r>
      <w:r>
        <w:rPr>
          <w:rFonts w:ascii="Times New Roman" w:hAnsi="Times New Roman" w:cs="Times New Roman"/>
          <w:sz w:val="24"/>
          <w:szCs w:val="24"/>
        </w:rPr>
        <w:t xml:space="preserve"> (e.g., Lai &amp; </w:t>
      </w:r>
      <w:r>
        <w:rPr>
          <w:rFonts w:ascii="Times New Roman" w:hAnsi="Times New Roman" w:cs="Times New Roman"/>
          <w:sz w:val="24"/>
          <w:szCs w:val="24"/>
        </w:rPr>
        <w:lastRenderedPageBreak/>
        <w:t xml:space="preserve">Mayer, 2006; Roberts, Billewicz, &amp; McGregor, 1978). </w:t>
      </w:r>
      <w:r w:rsidRPr="00B66FF3">
        <w:rPr>
          <w:rFonts w:ascii="Times New Roman" w:hAnsi="Times New Roman" w:cs="Times New Roman"/>
          <w:sz w:val="24"/>
          <w:szCs w:val="24"/>
        </w:rPr>
        <w:t xml:space="preserve">  </w:t>
      </w:r>
      <w:r w:rsidR="001942C8">
        <w:rPr>
          <w:rFonts w:ascii="Times New Roman" w:hAnsi="Times New Roman" w:cs="Times New Roman"/>
          <w:sz w:val="24"/>
          <w:szCs w:val="24"/>
        </w:rPr>
        <w:t>Estimated</w:t>
      </w:r>
      <w:r w:rsidR="001942C8" w:rsidRPr="00B66FF3">
        <w:rPr>
          <w:rFonts w:ascii="Times New Roman" w:hAnsi="Times New Roman" w:cs="Times New Roman"/>
          <w:sz w:val="24"/>
          <w:szCs w:val="24"/>
        </w:rPr>
        <w:t xml:space="preserve"> c</w:t>
      </w:r>
      <w:r w:rsidR="001942C8" w:rsidRPr="00647ADE">
        <w:rPr>
          <w:rFonts w:ascii="Times New Roman" w:hAnsi="Times New Roman" w:cs="Times New Roman"/>
          <w:sz w:val="24"/>
          <w:szCs w:val="24"/>
          <w:vertAlign w:val="superscript"/>
        </w:rPr>
        <w:t>2</w:t>
      </w:r>
      <w:r w:rsidR="001942C8" w:rsidRPr="00B66FF3">
        <w:rPr>
          <w:rFonts w:ascii="Times New Roman" w:hAnsi="Times New Roman" w:cs="Times New Roman"/>
          <w:sz w:val="24"/>
          <w:szCs w:val="24"/>
        </w:rPr>
        <w:t xml:space="preserve"> values for adult height </w:t>
      </w:r>
      <w:r w:rsidR="001942C8">
        <w:rPr>
          <w:rFonts w:ascii="Times New Roman" w:hAnsi="Times New Roman" w:cs="Times New Roman"/>
          <w:sz w:val="24"/>
          <w:szCs w:val="24"/>
        </w:rPr>
        <w:t xml:space="preserve">are consistently </w:t>
      </w:r>
      <w:r w:rsidR="001942C8" w:rsidRPr="00B66FF3">
        <w:rPr>
          <w:rFonts w:ascii="Times New Roman" w:hAnsi="Times New Roman" w:cs="Times New Roman"/>
          <w:sz w:val="24"/>
          <w:szCs w:val="24"/>
        </w:rPr>
        <w:t xml:space="preserve">around </w:t>
      </w:r>
      <w:r w:rsidR="00054051">
        <w:rPr>
          <w:rFonts w:ascii="Times New Roman" w:hAnsi="Times New Roman" w:cs="Times New Roman"/>
          <w:sz w:val="24"/>
          <w:szCs w:val="24"/>
        </w:rPr>
        <w:t>zero</w:t>
      </w:r>
      <w:r w:rsidR="001942C8" w:rsidRPr="00B66FF3">
        <w:rPr>
          <w:rFonts w:ascii="Times New Roman" w:hAnsi="Times New Roman" w:cs="Times New Roman"/>
          <w:sz w:val="24"/>
          <w:szCs w:val="24"/>
        </w:rPr>
        <w:t>.</w:t>
      </w:r>
      <w:r w:rsidR="001942C8">
        <w:rPr>
          <w:rFonts w:ascii="Times New Roman" w:hAnsi="Times New Roman" w:cs="Times New Roman"/>
          <w:sz w:val="24"/>
          <w:szCs w:val="24"/>
        </w:rPr>
        <w:t xml:space="preserve">   </w:t>
      </w:r>
    </w:p>
    <w:p w:rsidR="00FB0552" w:rsidRPr="00B66FF3" w:rsidRDefault="001942C8"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used gender-standardized and single-entered adult height measures contained within the NLSY79 files.  </w:t>
      </w:r>
      <w:r w:rsidR="007D2888">
        <w:rPr>
          <w:rFonts w:ascii="Times New Roman" w:hAnsi="Times New Roman" w:cs="Times New Roman"/>
          <w:sz w:val="24"/>
          <w:szCs w:val="24"/>
        </w:rPr>
        <w:t>We</w:t>
      </w:r>
      <w:r w:rsidR="00795CB0">
        <w:rPr>
          <w:rFonts w:ascii="Times New Roman" w:hAnsi="Times New Roman" w:cs="Times New Roman"/>
          <w:sz w:val="24"/>
          <w:szCs w:val="24"/>
        </w:rPr>
        <w:t xml:space="preserve"> estimated an ACE model using </w:t>
      </w:r>
      <w:r w:rsidR="00442E0D">
        <w:rPr>
          <w:rFonts w:ascii="Times New Roman" w:hAnsi="Times New Roman" w:cs="Times New Roman"/>
          <w:sz w:val="24"/>
          <w:szCs w:val="24"/>
        </w:rPr>
        <w:t>Open</w:t>
      </w:r>
      <w:r w:rsidR="007D2888">
        <w:rPr>
          <w:rFonts w:ascii="Times New Roman" w:hAnsi="Times New Roman" w:cs="Times New Roman"/>
          <w:sz w:val="24"/>
          <w:szCs w:val="24"/>
        </w:rPr>
        <w:t xml:space="preserve">Mx </w:t>
      </w:r>
      <w:r w:rsidR="00442E0D">
        <w:rPr>
          <w:rFonts w:ascii="Times New Roman" w:hAnsi="Times New Roman" w:cs="Times New Roman"/>
          <w:sz w:val="24"/>
          <w:szCs w:val="24"/>
        </w:rPr>
        <w:t xml:space="preserve">(Neale </w:t>
      </w:r>
      <w:r w:rsidR="00161727">
        <w:rPr>
          <w:rFonts w:ascii="Times New Roman" w:hAnsi="Times New Roman" w:cs="Times New Roman"/>
          <w:sz w:val="24"/>
          <w:szCs w:val="24"/>
        </w:rPr>
        <w:t xml:space="preserve"> et al.,</w:t>
      </w:r>
      <w:r w:rsidR="00442E0D">
        <w:rPr>
          <w:rFonts w:ascii="Times New Roman" w:hAnsi="Times New Roman" w:cs="Times New Roman"/>
          <w:sz w:val="24"/>
          <w:szCs w:val="24"/>
        </w:rPr>
        <w:t xml:space="preserve"> 2015) </w:t>
      </w:r>
      <w:r w:rsidR="007D2888">
        <w:rPr>
          <w:rFonts w:ascii="Times New Roman" w:hAnsi="Times New Roman" w:cs="Times New Roman"/>
          <w:sz w:val="24"/>
          <w:szCs w:val="24"/>
        </w:rPr>
        <w:t xml:space="preserve">with </w:t>
      </w:r>
      <w:r w:rsidR="00795CB0">
        <w:rPr>
          <w:rFonts w:ascii="Times New Roman" w:hAnsi="Times New Roman" w:cs="Times New Roman"/>
          <w:sz w:val="24"/>
          <w:szCs w:val="24"/>
        </w:rPr>
        <w:t xml:space="preserve">the NLSY79 </w:t>
      </w:r>
      <w:r w:rsidR="003C2597">
        <w:rPr>
          <w:rFonts w:ascii="Times New Roman" w:hAnsi="Times New Roman" w:cs="Times New Roman"/>
          <w:sz w:val="24"/>
          <w:szCs w:val="24"/>
        </w:rPr>
        <w:t xml:space="preserve">sibling-based </w:t>
      </w:r>
      <w:r w:rsidR="00795CB0">
        <w:rPr>
          <w:rFonts w:ascii="Times New Roman" w:hAnsi="Times New Roman" w:cs="Times New Roman"/>
          <w:sz w:val="24"/>
          <w:szCs w:val="24"/>
        </w:rPr>
        <w:t>kinship pairs;  h</w:t>
      </w:r>
      <w:r w:rsidR="00795CB0" w:rsidRPr="00795CB0">
        <w:rPr>
          <w:rFonts w:ascii="Times New Roman" w:hAnsi="Times New Roman" w:cs="Times New Roman"/>
          <w:sz w:val="24"/>
          <w:szCs w:val="24"/>
          <w:vertAlign w:val="superscript"/>
        </w:rPr>
        <w:t>2</w:t>
      </w:r>
      <w:r w:rsidR="00795CB0">
        <w:rPr>
          <w:rFonts w:ascii="Times New Roman" w:hAnsi="Times New Roman" w:cs="Times New Roman"/>
          <w:sz w:val="24"/>
          <w:szCs w:val="24"/>
        </w:rPr>
        <w:t xml:space="preserve"> = .90, c</w:t>
      </w:r>
      <w:r w:rsidR="00795CB0" w:rsidRPr="00795CB0">
        <w:rPr>
          <w:rFonts w:ascii="Times New Roman" w:hAnsi="Times New Roman" w:cs="Times New Roman"/>
          <w:sz w:val="24"/>
          <w:szCs w:val="24"/>
          <w:vertAlign w:val="superscript"/>
        </w:rPr>
        <w:t>2</w:t>
      </w:r>
      <w:r w:rsidR="00795CB0">
        <w:rPr>
          <w:rFonts w:ascii="Times New Roman" w:hAnsi="Times New Roman" w:cs="Times New Roman"/>
          <w:sz w:val="24"/>
          <w:szCs w:val="24"/>
        </w:rPr>
        <w:t xml:space="preserve"> = .00, and e</w:t>
      </w:r>
      <w:r w:rsidR="00795CB0" w:rsidRPr="00795CB0">
        <w:rPr>
          <w:rFonts w:ascii="Times New Roman" w:hAnsi="Times New Roman" w:cs="Times New Roman"/>
          <w:sz w:val="24"/>
          <w:szCs w:val="24"/>
          <w:vertAlign w:val="superscript"/>
        </w:rPr>
        <w:t>2</w:t>
      </w:r>
      <w:r w:rsidR="00795CB0">
        <w:rPr>
          <w:rFonts w:ascii="Times New Roman" w:hAnsi="Times New Roman" w:cs="Times New Roman"/>
          <w:sz w:val="24"/>
          <w:szCs w:val="24"/>
        </w:rPr>
        <w:t xml:space="preserve"> = .10.  The</w:t>
      </w:r>
      <w:r w:rsidR="00442E0D">
        <w:rPr>
          <w:rFonts w:ascii="Times New Roman" w:hAnsi="Times New Roman" w:cs="Times New Roman"/>
          <w:sz w:val="24"/>
          <w:szCs w:val="24"/>
        </w:rPr>
        <w:t>se</w:t>
      </w:r>
      <w:r w:rsidR="00795CB0">
        <w:rPr>
          <w:rFonts w:ascii="Times New Roman" w:hAnsi="Times New Roman" w:cs="Times New Roman"/>
          <w:sz w:val="24"/>
          <w:szCs w:val="24"/>
        </w:rPr>
        <w:t xml:space="preserve"> ACE results and kinship correlations are presented in Table </w:t>
      </w:r>
      <w:r w:rsidR="0001136E">
        <w:rPr>
          <w:rFonts w:ascii="Times New Roman" w:hAnsi="Times New Roman" w:cs="Times New Roman"/>
          <w:sz w:val="24"/>
          <w:szCs w:val="24"/>
        </w:rPr>
        <w:t>2</w:t>
      </w:r>
      <w:r w:rsidR="00795CB0">
        <w:rPr>
          <w:rFonts w:ascii="Times New Roman" w:hAnsi="Times New Roman" w:cs="Times New Roman"/>
          <w:sz w:val="24"/>
          <w:szCs w:val="24"/>
        </w:rPr>
        <w:t>.</w:t>
      </w:r>
    </w:p>
    <w:p w:rsidR="0085484B" w:rsidRPr="00B66FF3" w:rsidRDefault="0085484B" w:rsidP="00AD265F">
      <w:pPr>
        <w:spacing w:line="480" w:lineRule="auto"/>
        <w:rPr>
          <w:rFonts w:ascii="Times New Roman" w:hAnsi="Times New Roman" w:cs="Times New Roman"/>
          <w:sz w:val="24"/>
          <w:szCs w:val="24"/>
        </w:rPr>
      </w:pPr>
    </w:p>
    <w:p w:rsidR="0085484B" w:rsidRPr="00B66FF3" w:rsidRDefault="0085484B" w:rsidP="00AD265F">
      <w:pPr>
        <w:spacing w:line="480" w:lineRule="auto"/>
        <w:jc w:val="center"/>
        <w:rPr>
          <w:rFonts w:ascii="Times New Roman" w:hAnsi="Times New Roman" w:cs="Times New Roman"/>
          <w:sz w:val="24"/>
          <w:szCs w:val="24"/>
        </w:rPr>
      </w:pPr>
      <w:r w:rsidRPr="00B66FF3">
        <w:rPr>
          <w:rFonts w:ascii="Times New Roman" w:hAnsi="Times New Roman" w:cs="Times New Roman"/>
          <w:b/>
          <w:sz w:val="24"/>
          <w:szCs w:val="24"/>
        </w:rPr>
        <w:t>Using the NLSY-Children/Young Adult Kinship Links</w:t>
      </w:r>
    </w:p>
    <w:p w:rsidR="007D2888" w:rsidRDefault="007D2888"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released a complete NLSY-C/YA kinship link dataset in </w:t>
      </w:r>
      <w:r w:rsidR="00D728DC">
        <w:rPr>
          <w:rFonts w:ascii="Times New Roman" w:hAnsi="Times New Roman" w:cs="Times New Roman"/>
          <w:sz w:val="24"/>
          <w:szCs w:val="24"/>
        </w:rPr>
        <w:t>May</w:t>
      </w:r>
      <w:r>
        <w:rPr>
          <w:rFonts w:ascii="Times New Roman" w:hAnsi="Times New Roman" w:cs="Times New Roman"/>
          <w:sz w:val="24"/>
          <w:szCs w:val="24"/>
        </w:rPr>
        <w:t xml:space="preserve">, 2012.  </w:t>
      </w:r>
      <w:r w:rsidR="00D728DC">
        <w:rPr>
          <w:rFonts w:ascii="Times New Roman" w:hAnsi="Times New Roman" w:cs="Times New Roman"/>
          <w:sz w:val="24"/>
          <w:szCs w:val="24"/>
        </w:rPr>
        <w:t>In November, 2013,</w:t>
      </w:r>
      <w:r>
        <w:rPr>
          <w:rFonts w:ascii="Times New Roman" w:hAnsi="Times New Roman" w:cs="Times New Roman"/>
          <w:sz w:val="24"/>
          <w:szCs w:val="24"/>
        </w:rPr>
        <w:t xml:space="preserve"> we released </w:t>
      </w:r>
      <w:r w:rsidR="00D728DC">
        <w:rPr>
          <w:rFonts w:ascii="Times New Roman" w:hAnsi="Times New Roman" w:cs="Times New Roman"/>
          <w:sz w:val="24"/>
          <w:szCs w:val="24"/>
        </w:rPr>
        <w:t xml:space="preserve">updated and final versions of three datasets:  </w:t>
      </w:r>
      <w:r>
        <w:rPr>
          <w:rFonts w:ascii="Times New Roman" w:hAnsi="Times New Roman" w:cs="Times New Roman"/>
          <w:sz w:val="24"/>
          <w:szCs w:val="24"/>
        </w:rPr>
        <w:t>NLSY79, NLSY-C/YA, and a “super-dataset” combining</w:t>
      </w:r>
      <w:r w:rsidR="00D728DC">
        <w:rPr>
          <w:rFonts w:ascii="Times New Roman" w:hAnsi="Times New Roman" w:cs="Times New Roman"/>
          <w:sz w:val="24"/>
          <w:szCs w:val="24"/>
        </w:rPr>
        <w:t xml:space="preserve"> both within- and cross-generational links</w:t>
      </w:r>
      <w:r>
        <w:rPr>
          <w:rFonts w:ascii="Times New Roman" w:hAnsi="Times New Roman" w:cs="Times New Roman"/>
          <w:sz w:val="24"/>
          <w:szCs w:val="24"/>
        </w:rPr>
        <w:t xml:space="preserve">.  The NLSY-C/YA links were slightly updated in the 2013 release compared to the 2012, and we report sample sizes from the most recent (2013) release.  </w:t>
      </w:r>
    </w:p>
    <w:p w:rsidR="001A7E27" w:rsidRDefault="001A7E27"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5484B" w:rsidRPr="00B66FF3">
        <w:rPr>
          <w:rFonts w:ascii="Times New Roman" w:hAnsi="Times New Roman" w:cs="Times New Roman"/>
          <w:sz w:val="24"/>
          <w:szCs w:val="24"/>
        </w:rPr>
        <w:t>he</w:t>
      </w:r>
      <w:r>
        <w:rPr>
          <w:rFonts w:ascii="Times New Roman" w:hAnsi="Times New Roman" w:cs="Times New Roman"/>
          <w:sz w:val="24"/>
          <w:szCs w:val="24"/>
        </w:rPr>
        <w:t xml:space="preserve"> 2013</w:t>
      </w:r>
      <w:r w:rsidR="0085484B" w:rsidRPr="00B66FF3">
        <w:rPr>
          <w:rFonts w:ascii="Times New Roman" w:hAnsi="Times New Roman" w:cs="Times New Roman"/>
          <w:sz w:val="24"/>
          <w:szCs w:val="24"/>
        </w:rPr>
        <w:t xml:space="preserve"> NLSY-C/YA kinship links</w:t>
      </w:r>
      <w:r>
        <w:rPr>
          <w:rFonts w:ascii="Times New Roman" w:hAnsi="Times New Roman" w:cs="Times New Roman"/>
          <w:sz w:val="24"/>
          <w:szCs w:val="24"/>
        </w:rPr>
        <w:t xml:space="preserve"> file contained</w:t>
      </w:r>
      <w:r w:rsidR="00647ADE" w:rsidRPr="00902793">
        <w:rPr>
          <w:rFonts w:ascii="Times New Roman" w:hAnsi="Times New Roman" w:cs="Times New Roman"/>
          <w:sz w:val="24"/>
          <w:szCs w:val="24"/>
        </w:rPr>
        <w:t xml:space="preserve"> </w:t>
      </w:r>
      <w:r>
        <w:rPr>
          <w:rFonts w:ascii="Times New Roman" w:hAnsi="Times New Roman" w:cs="Times New Roman"/>
          <w:sz w:val="24"/>
          <w:szCs w:val="24"/>
        </w:rPr>
        <w:t>1</w:t>
      </w:r>
      <w:r w:rsidR="00C95598">
        <w:rPr>
          <w:rFonts w:ascii="Times New Roman" w:hAnsi="Times New Roman" w:cs="Times New Roman"/>
          <w:sz w:val="24"/>
          <w:szCs w:val="24"/>
        </w:rPr>
        <w:t>6,0</w:t>
      </w:r>
      <w:r w:rsidR="009320B9">
        <w:rPr>
          <w:rFonts w:ascii="Times New Roman" w:hAnsi="Times New Roman" w:cs="Times New Roman"/>
          <w:sz w:val="24"/>
          <w:szCs w:val="24"/>
        </w:rPr>
        <w:t>83</w:t>
      </w:r>
      <w:r w:rsidR="00647ADE" w:rsidRPr="00902793">
        <w:rPr>
          <w:rFonts w:ascii="Times New Roman" w:hAnsi="Times New Roman" w:cs="Times New Roman"/>
          <w:sz w:val="24"/>
          <w:szCs w:val="24"/>
        </w:rPr>
        <w:t xml:space="preserve"> </w:t>
      </w:r>
      <w:r>
        <w:rPr>
          <w:rFonts w:ascii="Times New Roman" w:hAnsi="Times New Roman" w:cs="Times New Roman"/>
          <w:sz w:val="24"/>
          <w:szCs w:val="24"/>
        </w:rPr>
        <w:t>k</w:t>
      </w:r>
      <w:r w:rsidR="00647ADE" w:rsidRPr="00902793">
        <w:rPr>
          <w:rFonts w:ascii="Times New Roman" w:hAnsi="Times New Roman" w:cs="Times New Roman"/>
          <w:sz w:val="24"/>
          <w:szCs w:val="24"/>
        </w:rPr>
        <w:t xml:space="preserve">inship pairs </w:t>
      </w:r>
      <w:r w:rsidR="007D2888">
        <w:rPr>
          <w:rFonts w:ascii="Times New Roman" w:hAnsi="Times New Roman" w:cs="Times New Roman"/>
          <w:sz w:val="24"/>
          <w:szCs w:val="24"/>
        </w:rPr>
        <w:t xml:space="preserve">with identified links </w:t>
      </w:r>
      <w:r w:rsidR="00647ADE" w:rsidRPr="00902793">
        <w:rPr>
          <w:rFonts w:ascii="Times New Roman" w:hAnsi="Times New Roman" w:cs="Times New Roman"/>
          <w:sz w:val="24"/>
          <w:szCs w:val="24"/>
        </w:rPr>
        <w:t>(100% of the total)</w:t>
      </w:r>
      <w:r w:rsidR="00F96D43">
        <w:rPr>
          <w:rFonts w:ascii="Times New Roman" w:hAnsi="Times New Roman" w:cs="Times New Roman"/>
          <w:sz w:val="24"/>
          <w:szCs w:val="24"/>
        </w:rPr>
        <w:t>; see Table 3</w:t>
      </w:r>
      <w:r w:rsidR="00902793" w:rsidRPr="00902793">
        <w:rPr>
          <w:rFonts w:ascii="Times New Roman" w:hAnsi="Times New Roman" w:cs="Times New Roman"/>
          <w:sz w:val="24"/>
          <w:szCs w:val="24"/>
        </w:rPr>
        <w:t>.</w:t>
      </w:r>
      <w:r w:rsidR="00902793">
        <w:rPr>
          <w:rFonts w:ascii="Times New Roman" w:hAnsi="Times New Roman" w:cs="Times New Roman"/>
          <w:sz w:val="24"/>
          <w:szCs w:val="24"/>
        </w:rPr>
        <w:t xml:space="preserve">  If we exclude the ambiguous sibling and </w:t>
      </w:r>
      <w:r w:rsidR="00735403">
        <w:rPr>
          <w:rFonts w:ascii="Times New Roman" w:hAnsi="Times New Roman" w:cs="Times New Roman"/>
          <w:sz w:val="24"/>
          <w:szCs w:val="24"/>
        </w:rPr>
        <w:t xml:space="preserve">ambiguous </w:t>
      </w:r>
      <w:r w:rsidR="00902793">
        <w:rPr>
          <w:rFonts w:ascii="Times New Roman" w:hAnsi="Times New Roman" w:cs="Times New Roman"/>
          <w:sz w:val="24"/>
          <w:szCs w:val="24"/>
        </w:rPr>
        <w:t xml:space="preserve">twin categories, the sibling classification rate </w:t>
      </w:r>
      <w:r>
        <w:rPr>
          <w:rFonts w:ascii="Times New Roman" w:hAnsi="Times New Roman" w:cs="Times New Roman"/>
          <w:sz w:val="24"/>
          <w:szCs w:val="24"/>
        </w:rPr>
        <w:t>(</w:t>
      </w:r>
      <w:r w:rsidR="00000C91">
        <w:rPr>
          <w:rFonts w:ascii="Times New Roman" w:hAnsi="Times New Roman" w:cs="Times New Roman"/>
          <w:i/>
          <w:sz w:val="24"/>
          <w:szCs w:val="24"/>
        </w:rPr>
        <w:t>not counting</w:t>
      </w:r>
      <w:r>
        <w:rPr>
          <w:rFonts w:ascii="Times New Roman" w:hAnsi="Times New Roman" w:cs="Times New Roman"/>
          <w:sz w:val="24"/>
          <w:szCs w:val="24"/>
        </w:rPr>
        <w:t xml:space="preserve"> cousins) </w:t>
      </w:r>
      <w:r w:rsidR="00902793">
        <w:rPr>
          <w:rFonts w:ascii="Times New Roman" w:hAnsi="Times New Roman" w:cs="Times New Roman"/>
          <w:sz w:val="24"/>
          <w:szCs w:val="24"/>
        </w:rPr>
        <w:t xml:space="preserve">is </w:t>
      </w:r>
      <w:r w:rsidR="00C95598">
        <w:rPr>
          <w:rFonts w:ascii="Times New Roman" w:hAnsi="Times New Roman" w:cs="Times New Roman"/>
          <w:sz w:val="24"/>
          <w:szCs w:val="24"/>
        </w:rPr>
        <w:t>10,46</w:t>
      </w:r>
      <w:r w:rsidR="008927C9">
        <w:rPr>
          <w:rFonts w:ascii="Times New Roman" w:hAnsi="Times New Roman" w:cs="Times New Roman"/>
          <w:sz w:val="24"/>
          <w:szCs w:val="24"/>
        </w:rPr>
        <w:t>6</w:t>
      </w:r>
      <w:r w:rsidR="0085484B" w:rsidRPr="00B66FF3">
        <w:rPr>
          <w:rFonts w:ascii="Times New Roman" w:hAnsi="Times New Roman" w:cs="Times New Roman"/>
          <w:sz w:val="24"/>
          <w:szCs w:val="24"/>
        </w:rPr>
        <w:t xml:space="preserve"> links out of a possible </w:t>
      </w:r>
      <w:r w:rsidR="00C95598">
        <w:rPr>
          <w:rFonts w:ascii="Times New Roman" w:hAnsi="Times New Roman" w:cs="Times New Roman"/>
          <w:sz w:val="24"/>
          <w:szCs w:val="24"/>
        </w:rPr>
        <w:t>11,08</w:t>
      </w:r>
      <w:r w:rsidR="008927C9">
        <w:rPr>
          <w:rFonts w:ascii="Times New Roman" w:hAnsi="Times New Roman" w:cs="Times New Roman"/>
          <w:sz w:val="24"/>
          <w:szCs w:val="24"/>
        </w:rPr>
        <w:t>8</w:t>
      </w:r>
      <w:r w:rsidR="0085484B" w:rsidRPr="00B66FF3">
        <w:rPr>
          <w:rFonts w:ascii="Times New Roman" w:hAnsi="Times New Roman" w:cs="Times New Roman"/>
          <w:sz w:val="24"/>
          <w:szCs w:val="24"/>
        </w:rPr>
        <w:t xml:space="preserve"> </w:t>
      </w:r>
      <w:r w:rsidR="00966450" w:rsidRPr="00B66FF3">
        <w:rPr>
          <w:rFonts w:ascii="Times New Roman" w:hAnsi="Times New Roman" w:cs="Times New Roman"/>
          <w:sz w:val="24"/>
          <w:szCs w:val="24"/>
        </w:rPr>
        <w:t xml:space="preserve">sibling </w:t>
      </w:r>
      <w:r w:rsidR="0085484B" w:rsidRPr="00B66FF3">
        <w:rPr>
          <w:rFonts w:ascii="Times New Roman" w:hAnsi="Times New Roman" w:cs="Times New Roman"/>
          <w:sz w:val="24"/>
          <w:szCs w:val="24"/>
        </w:rPr>
        <w:t>links, a 9</w:t>
      </w:r>
      <w:r w:rsidR="00C95598">
        <w:rPr>
          <w:rFonts w:ascii="Times New Roman" w:hAnsi="Times New Roman" w:cs="Times New Roman"/>
          <w:sz w:val="24"/>
          <w:szCs w:val="24"/>
        </w:rPr>
        <w:t>4</w:t>
      </w:r>
      <w:r w:rsidR="0085484B" w:rsidRPr="00B66FF3">
        <w:rPr>
          <w:rFonts w:ascii="Times New Roman" w:hAnsi="Times New Roman" w:cs="Times New Roman"/>
          <w:sz w:val="24"/>
          <w:szCs w:val="24"/>
        </w:rPr>
        <w:t xml:space="preserve">% classification rate (compared to the </w:t>
      </w:r>
      <w:r w:rsidR="00966450" w:rsidRPr="00B66FF3">
        <w:rPr>
          <w:rFonts w:ascii="Times New Roman" w:hAnsi="Times New Roman" w:cs="Times New Roman"/>
          <w:sz w:val="24"/>
          <w:szCs w:val="24"/>
        </w:rPr>
        <w:t>75</w:t>
      </w:r>
      <w:r w:rsidR="0085484B" w:rsidRPr="00B66FF3">
        <w:rPr>
          <w:rFonts w:ascii="Times New Roman" w:hAnsi="Times New Roman" w:cs="Times New Roman"/>
          <w:sz w:val="24"/>
          <w:szCs w:val="24"/>
        </w:rPr>
        <w:t>% classification rate from the</w:t>
      </w:r>
      <w:r w:rsidR="00966450" w:rsidRPr="00B66FF3">
        <w:rPr>
          <w:rFonts w:ascii="Times New Roman" w:hAnsi="Times New Roman" w:cs="Times New Roman"/>
          <w:sz w:val="24"/>
          <w:szCs w:val="24"/>
        </w:rPr>
        <w:t xml:space="preserve"> </w:t>
      </w:r>
      <w:r w:rsidR="0085484B" w:rsidRPr="00B66FF3">
        <w:rPr>
          <w:rFonts w:ascii="Times New Roman" w:hAnsi="Times New Roman" w:cs="Times New Roman"/>
          <w:sz w:val="24"/>
          <w:szCs w:val="24"/>
        </w:rPr>
        <w:t>200</w:t>
      </w:r>
      <w:r w:rsidR="00966450" w:rsidRPr="00B66FF3">
        <w:rPr>
          <w:rFonts w:ascii="Times New Roman" w:hAnsi="Times New Roman" w:cs="Times New Roman"/>
          <w:sz w:val="24"/>
          <w:szCs w:val="24"/>
        </w:rPr>
        <w:t>5</w:t>
      </w:r>
      <w:r w:rsidR="0085484B" w:rsidRPr="00B66FF3">
        <w:rPr>
          <w:rFonts w:ascii="Times New Roman" w:hAnsi="Times New Roman" w:cs="Times New Roman"/>
          <w:sz w:val="24"/>
          <w:szCs w:val="24"/>
        </w:rPr>
        <w:t xml:space="preserve"> NLSY-C/YA links).  Within the 201</w:t>
      </w:r>
      <w:r>
        <w:rPr>
          <w:rFonts w:ascii="Times New Roman" w:hAnsi="Times New Roman" w:cs="Times New Roman"/>
          <w:sz w:val="24"/>
          <w:szCs w:val="24"/>
        </w:rPr>
        <w:t>3</w:t>
      </w:r>
      <w:r w:rsidR="0085484B" w:rsidRPr="00B66FF3">
        <w:rPr>
          <w:rFonts w:ascii="Times New Roman" w:hAnsi="Times New Roman" w:cs="Times New Roman"/>
          <w:sz w:val="24"/>
          <w:szCs w:val="24"/>
        </w:rPr>
        <w:t xml:space="preserve"> release, there are </w:t>
      </w:r>
      <w:r w:rsidR="00966450" w:rsidRPr="00B66FF3">
        <w:rPr>
          <w:rFonts w:ascii="Times New Roman" w:hAnsi="Times New Roman" w:cs="Times New Roman"/>
          <w:sz w:val="24"/>
          <w:szCs w:val="24"/>
        </w:rPr>
        <w:t>27 MZ twin pairs</w:t>
      </w:r>
      <w:r w:rsidR="00591F17">
        <w:rPr>
          <w:rFonts w:ascii="Times New Roman" w:hAnsi="Times New Roman" w:cs="Times New Roman"/>
          <w:sz w:val="24"/>
          <w:szCs w:val="24"/>
        </w:rPr>
        <w:t>;</w:t>
      </w:r>
      <w:r w:rsidR="00C95598">
        <w:rPr>
          <w:rFonts w:ascii="Times New Roman" w:hAnsi="Times New Roman" w:cs="Times New Roman"/>
          <w:sz w:val="24"/>
          <w:szCs w:val="24"/>
        </w:rPr>
        <w:t xml:space="preserve"> </w:t>
      </w:r>
      <w:r w:rsidR="00966450" w:rsidRPr="00B66FF3">
        <w:rPr>
          <w:rFonts w:ascii="Times New Roman" w:hAnsi="Times New Roman" w:cs="Times New Roman"/>
          <w:sz w:val="24"/>
          <w:szCs w:val="24"/>
        </w:rPr>
        <w:t>83 DZ twin pairs</w:t>
      </w:r>
      <w:r w:rsidR="00591F17">
        <w:rPr>
          <w:rFonts w:ascii="Times New Roman" w:hAnsi="Times New Roman" w:cs="Times New Roman"/>
          <w:sz w:val="24"/>
          <w:szCs w:val="24"/>
        </w:rPr>
        <w:t>;</w:t>
      </w:r>
      <w:r w:rsidR="00966450" w:rsidRPr="00B66FF3">
        <w:rPr>
          <w:rFonts w:ascii="Times New Roman" w:hAnsi="Times New Roman" w:cs="Times New Roman"/>
          <w:sz w:val="24"/>
          <w:szCs w:val="24"/>
        </w:rPr>
        <w:t xml:space="preserve"> </w:t>
      </w:r>
      <w:r>
        <w:rPr>
          <w:rFonts w:ascii="Times New Roman" w:hAnsi="Times New Roman" w:cs="Times New Roman"/>
          <w:sz w:val="24"/>
          <w:szCs w:val="24"/>
        </w:rPr>
        <w:t>6</w:t>
      </w:r>
      <w:r w:rsidR="00C95598">
        <w:rPr>
          <w:rFonts w:ascii="Times New Roman" w:hAnsi="Times New Roman" w:cs="Times New Roman"/>
          <w:sz w:val="24"/>
          <w:szCs w:val="24"/>
        </w:rPr>
        <w:t>,914</w:t>
      </w:r>
      <w:r w:rsidR="0085484B" w:rsidRPr="00B66FF3">
        <w:rPr>
          <w:rFonts w:ascii="Times New Roman" w:hAnsi="Times New Roman" w:cs="Times New Roman"/>
          <w:sz w:val="24"/>
          <w:szCs w:val="24"/>
        </w:rPr>
        <w:t xml:space="preserve"> full sibling </w:t>
      </w:r>
      <w:r w:rsidR="0054125F">
        <w:rPr>
          <w:rFonts w:ascii="Times New Roman" w:hAnsi="Times New Roman" w:cs="Times New Roman"/>
          <w:sz w:val="24"/>
          <w:szCs w:val="24"/>
        </w:rPr>
        <w:t xml:space="preserve">(non-DZ twin) </w:t>
      </w:r>
      <w:r w:rsidR="00DF2727">
        <w:rPr>
          <w:rFonts w:ascii="Times New Roman" w:hAnsi="Times New Roman" w:cs="Times New Roman"/>
          <w:sz w:val="24"/>
          <w:szCs w:val="24"/>
        </w:rPr>
        <w:t>pairs</w:t>
      </w:r>
      <w:r w:rsidR="00591F17">
        <w:rPr>
          <w:rFonts w:ascii="Times New Roman" w:hAnsi="Times New Roman" w:cs="Times New Roman"/>
          <w:sz w:val="24"/>
          <w:szCs w:val="24"/>
        </w:rPr>
        <w:t>;</w:t>
      </w:r>
      <w:r w:rsidR="00DF2727">
        <w:rPr>
          <w:rFonts w:ascii="Times New Roman" w:hAnsi="Times New Roman" w:cs="Times New Roman"/>
          <w:sz w:val="24"/>
          <w:szCs w:val="24"/>
        </w:rPr>
        <w:t xml:space="preserve"> </w:t>
      </w:r>
      <w:r w:rsidR="00966450" w:rsidRPr="00B66FF3">
        <w:rPr>
          <w:rFonts w:ascii="Times New Roman" w:hAnsi="Times New Roman" w:cs="Times New Roman"/>
          <w:sz w:val="24"/>
          <w:szCs w:val="24"/>
        </w:rPr>
        <w:t xml:space="preserve">and </w:t>
      </w:r>
      <w:r>
        <w:rPr>
          <w:rFonts w:ascii="Times New Roman" w:hAnsi="Times New Roman" w:cs="Times New Roman"/>
          <w:sz w:val="24"/>
          <w:szCs w:val="24"/>
        </w:rPr>
        <w:t>3,44</w:t>
      </w:r>
      <w:r w:rsidR="008927C9">
        <w:rPr>
          <w:rFonts w:ascii="Times New Roman" w:hAnsi="Times New Roman" w:cs="Times New Roman"/>
          <w:sz w:val="24"/>
          <w:szCs w:val="24"/>
        </w:rPr>
        <w:t>2</w:t>
      </w:r>
      <w:r w:rsidR="0085484B" w:rsidRPr="00B66FF3">
        <w:rPr>
          <w:rFonts w:ascii="Times New Roman" w:hAnsi="Times New Roman" w:cs="Times New Roman"/>
          <w:sz w:val="24"/>
          <w:szCs w:val="24"/>
        </w:rPr>
        <w:t xml:space="preserve"> half sibling pairs</w:t>
      </w:r>
      <w:r w:rsidR="00591F17">
        <w:rPr>
          <w:rFonts w:ascii="Times New Roman" w:hAnsi="Times New Roman" w:cs="Times New Roman"/>
          <w:sz w:val="24"/>
          <w:szCs w:val="24"/>
        </w:rPr>
        <w:t>; these</w:t>
      </w:r>
      <w:r w:rsidR="00966450" w:rsidRPr="00B66FF3">
        <w:rPr>
          <w:rFonts w:ascii="Times New Roman" w:hAnsi="Times New Roman" w:cs="Times New Roman"/>
          <w:sz w:val="24"/>
          <w:szCs w:val="24"/>
        </w:rPr>
        <w:t xml:space="preserve"> can be considered approximately representative of the distribution of siblings produced by the NLSY79 female cohort</w:t>
      </w:r>
      <w:r w:rsidR="0054125F">
        <w:rPr>
          <w:rFonts w:ascii="Times New Roman" w:hAnsi="Times New Roman" w:cs="Times New Roman"/>
          <w:sz w:val="24"/>
          <w:szCs w:val="24"/>
        </w:rPr>
        <w:t xml:space="preserve">.  </w:t>
      </w:r>
      <w:r w:rsidR="0085484B" w:rsidRPr="00B66FF3">
        <w:rPr>
          <w:rFonts w:ascii="Times New Roman" w:hAnsi="Times New Roman" w:cs="Times New Roman"/>
          <w:sz w:val="24"/>
          <w:szCs w:val="24"/>
        </w:rPr>
        <w:t>Remaining are 6</w:t>
      </w:r>
      <w:r>
        <w:rPr>
          <w:rFonts w:ascii="Times New Roman" w:hAnsi="Times New Roman" w:cs="Times New Roman"/>
          <w:sz w:val="24"/>
          <w:szCs w:val="24"/>
        </w:rPr>
        <w:t>10</w:t>
      </w:r>
      <w:r w:rsidR="0085484B" w:rsidRPr="00B66FF3">
        <w:rPr>
          <w:rFonts w:ascii="Times New Roman" w:hAnsi="Times New Roman" w:cs="Times New Roman"/>
          <w:sz w:val="24"/>
          <w:szCs w:val="24"/>
        </w:rPr>
        <w:t xml:space="preserve"> sibling kinship pairs who our algorithm could not classify (but who are definitely either full or half siblings;  this category was reduced from </w:t>
      </w:r>
      <w:r w:rsidR="006A772F" w:rsidRPr="00B66FF3">
        <w:rPr>
          <w:rFonts w:ascii="Times New Roman" w:hAnsi="Times New Roman" w:cs="Times New Roman"/>
          <w:sz w:val="24"/>
          <w:szCs w:val="24"/>
        </w:rPr>
        <w:t>2,636</w:t>
      </w:r>
      <w:r w:rsidR="0085484B" w:rsidRPr="00B66FF3">
        <w:rPr>
          <w:rFonts w:ascii="Times New Roman" w:hAnsi="Times New Roman" w:cs="Times New Roman"/>
          <w:sz w:val="24"/>
          <w:szCs w:val="24"/>
        </w:rPr>
        <w:t xml:space="preserve"> ambiguous pairs in the 200</w:t>
      </w:r>
      <w:r w:rsidR="006A772F" w:rsidRPr="00B66FF3">
        <w:rPr>
          <w:rFonts w:ascii="Times New Roman" w:hAnsi="Times New Roman" w:cs="Times New Roman"/>
          <w:sz w:val="24"/>
          <w:szCs w:val="24"/>
        </w:rPr>
        <w:t>5</w:t>
      </w:r>
      <w:r w:rsidR="0085484B" w:rsidRPr="00B66FF3">
        <w:rPr>
          <w:rFonts w:ascii="Times New Roman" w:hAnsi="Times New Roman" w:cs="Times New Roman"/>
          <w:sz w:val="24"/>
          <w:szCs w:val="24"/>
        </w:rPr>
        <w:t xml:space="preserve"> kinship links to the current 6</w:t>
      </w:r>
      <w:r>
        <w:rPr>
          <w:rFonts w:ascii="Times New Roman" w:hAnsi="Times New Roman" w:cs="Times New Roman"/>
          <w:sz w:val="24"/>
          <w:szCs w:val="24"/>
        </w:rPr>
        <w:t>10</w:t>
      </w:r>
      <w:r w:rsidR="0085484B" w:rsidRPr="00B66FF3">
        <w:rPr>
          <w:rFonts w:ascii="Times New Roman" w:hAnsi="Times New Roman" w:cs="Times New Roman"/>
          <w:sz w:val="24"/>
          <w:szCs w:val="24"/>
        </w:rPr>
        <w:t xml:space="preserve">, and can be used in some research </w:t>
      </w:r>
      <w:r w:rsidR="0085484B" w:rsidRPr="00B66FF3">
        <w:rPr>
          <w:rFonts w:ascii="Times New Roman" w:hAnsi="Times New Roman" w:cs="Times New Roman"/>
          <w:sz w:val="24"/>
          <w:szCs w:val="24"/>
        </w:rPr>
        <w:lastRenderedPageBreak/>
        <w:t>studies as their own category with R=.375), and 1</w:t>
      </w:r>
      <w:r>
        <w:rPr>
          <w:rFonts w:ascii="Times New Roman" w:hAnsi="Times New Roman" w:cs="Times New Roman"/>
          <w:sz w:val="24"/>
          <w:szCs w:val="24"/>
        </w:rPr>
        <w:t>2</w:t>
      </w:r>
      <w:r w:rsidR="0085484B" w:rsidRPr="00B66FF3">
        <w:rPr>
          <w:rFonts w:ascii="Times New Roman" w:hAnsi="Times New Roman" w:cs="Times New Roman"/>
          <w:sz w:val="24"/>
          <w:szCs w:val="24"/>
        </w:rPr>
        <w:t xml:space="preserve"> ambiguous twin pairs who are definitely</w:t>
      </w:r>
      <w:r w:rsidR="008927C9">
        <w:rPr>
          <w:rFonts w:ascii="Times New Roman" w:hAnsi="Times New Roman" w:cs="Times New Roman"/>
          <w:sz w:val="24"/>
          <w:szCs w:val="24"/>
        </w:rPr>
        <w:t xml:space="preserve"> </w:t>
      </w:r>
      <w:r w:rsidR="008927C9" w:rsidRPr="0004461D">
        <w:rPr>
          <w:rFonts w:ascii="Times New Roman" w:hAnsi="Times New Roman" w:cs="Times New Roman"/>
          <w:i/>
          <w:sz w:val="24"/>
          <w:szCs w:val="24"/>
        </w:rPr>
        <w:t>same-sex</w:t>
      </w:r>
      <w:r w:rsidR="0085484B" w:rsidRPr="00B66FF3">
        <w:rPr>
          <w:rFonts w:ascii="Times New Roman" w:hAnsi="Times New Roman" w:cs="Times New Roman"/>
          <w:sz w:val="24"/>
          <w:szCs w:val="24"/>
        </w:rPr>
        <w:t xml:space="preserve"> twins, but cannot be distinguished by our algorithm as either MZ or DZ twins</w:t>
      </w:r>
      <w:r w:rsidR="00427FB5" w:rsidRPr="00B66FF3">
        <w:rPr>
          <w:rFonts w:ascii="Times New Roman" w:hAnsi="Times New Roman" w:cs="Times New Roman"/>
          <w:sz w:val="24"/>
          <w:szCs w:val="24"/>
        </w:rPr>
        <w:t xml:space="preserve"> (</w:t>
      </w:r>
      <w:r w:rsidR="00966450" w:rsidRPr="00B66FF3">
        <w:rPr>
          <w:rFonts w:ascii="Times New Roman" w:hAnsi="Times New Roman" w:cs="Times New Roman"/>
          <w:sz w:val="24"/>
          <w:szCs w:val="24"/>
        </w:rPr>
        <w:t xml:space="preserve">and </w:t>
      </w:r>
      <w:r w:rsidR="00427FB5" w:rsidRPr="00B66FF3">
        <w:rPr>
          <w:rFonts w:ascii="Times New Roman" w:hAnsi="Times New Roman" w:cs="Times New Roman"/>
          <w:sz w:val="24"/>
          <w:szCs w:val="24"/>
        </w:rPr>
        <w:t xml:space="preserve">who can also be used </w:t>
      </w:r>
      <w:r w:rsidR="00966450" w:rsidRPr="00B66FF3">
        <w:rPr>
          <w:rFonts w:ascii="Times New Roman" w:hAnsi="Times New Roman" w:cs="Times New Roman"/>
          <w:sz w:val="24"/>
          <w:szCs w:val="24"/>
        </w:rPr>
        <w:t xml:space="preserve">in some studies </w:t>
      </w:r>
      <w:r w:rsidR="006A772F" w:rsidRPr="00B66FF3">
        <w:rPr>
          <w:rFonts w:ascii="Times New Roman" w:hAnsi="Times New Roman" w:cs="Times New Roman"/>
          <w:sz w:val="24"/>
          <w:szCs w:val="24"/>
        </w:rPr>
        <w:t>by assigning</w:t>
      </w:r>
      <w:r w:rsidR="00427FB5" w:rsidRPr="00B66FF3">
        <w:rPr>
          <w:rFonts w:ascii="Times New Roman" w:hAnsi="Times New Roman" w:cs="Times New Roman"/>
          <w:sz w:val="24"/>
          <w:szCs w:val="24"/>
        </w:rPr>
        <w:t xml:space="preserve"> R=.75)</w:t>
      </w:r>
      <w:r w:rsidR="0085484B" w:rsidRPr="00B66FF3">
        <w:rPr>
          <w:rFonts w:ascii="Times New Roman" w:hAnsi="Times New Roman" w:cs="Times New Roman"/>
          <w:sz w:val="24"/>
          <w:szCs w:val="24"/>
        </w:rPr>
        <w:t xml:space="preserve">.  </w:t>
      </w:r>
      <w:r w:rsidR="0054125F" w:rsidRPr="00B66FF3">
        <w:rPr>
          <w:rFonts w:ascii="Times New Roman" w:hAnsi="Times New Roman" w:cs="Times New Roman"/>
          <w:sz w:val="24"/>
          <w:szCs w:val="24"/>
        </w:rPr>
        <w:t xml:space="preserve"> </w:t>
      </w:r>
      <w:r w:rsidR="0054125F">
        <w:rPr>
          <w:rFonts w:ascii="Times New Roman" w:hAnsi="Times New Roman" w:cs="Times New Roman"/>
          <w:sz w:val="24"/>
          <w:szCs w:val="24"/>
        </w:rPr>
        <w:t xml:space="preserve">In addition, there are </w:t>
      </w:r>
      <w:r w:rsidR="00DF2727">
        <w:rPr>
          <w:rFonts w:ascii="Times New Roman" w:hAnsi="Times New Roman" w:cs="Times New Roman"/>
          <w:sz w:val="24"/>
          <w:szCs w:val="24"/>
        </w:rPr>
        <w:t>4,9</w:t>
      </w:r>
      <w:r w:rsidR="008927C9">
        <w:rPr>
          <w:rFonts w:ascii="Times New Roman" w:hAnsi="Times New Roman" w:cs="Times New Roman"/>
          <w:sz w:val="24"/>
          <w:szCs w:val="24"/>
        </w:rPr>
        <w:t>95</w:t>
      </w:r>
      <w:r w:rsidR="0054125F">
        <w:rPr>
          <w:rFonts w:ascii="Times New Roman" w:hAnsi="Times New Roman" w:cs="Times New Roman"/>
          <w:sz w:val="24"/>
          <w:szCs w:val="24"/>
        </w:rPr>
        <w:t xml:space="preserve"> cousin pairs</w:t>
      </w:r>
      <w:r>
        <w:rPr>
          <w:rFonts w:ascii="Times New Roman" w:hAnsi="Times New Roman" w:cs="Times New Roman"/>
          <w:sz w:val="24"/>
          <w:szCs w:val="24"/>
        </w:rPr>
        <w:t>.</w:t>
      </w:r>
    </w:p>
    <w:p w:rsidR="001A7E27" w:rsidRDefault="001A7E27"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categories of cousins, bec</w:t>
      </w:r>
      <w:r w:rsidR="00754013">
        <w:rPr>
          <w:rFonts w:ascii="Times New Roman" w:hAnsi="Times New Roman" w:cs="Times New Roman"/>
          <w:sz w:val="24"/>
          <w:szCs w:val="24"/>
        </w:rPr>
        <w:t>ause there are many categories o</w:t>
      </w:r>
      <w:r>
        <w:rPr>
          <w:rFonts w:ascii="Times New Roman" w:hAnsi="Times New Roman" w:cs="Times New Roman"/>
          <w:sz w:val="24"/>
          <w:szCs w:val="24"/>
        </w:rPr>
        <w:t>f relatedness among the mothers</w:t>
      </w:r>
      <w:r w:rsidR="00591F17">
        <w:rPr>
          <w:rFonts w:ascii="Times New Roman" w:hAnsi="Times New Roman" w:cs="Times New Roman"/>
          <w:sz w:val="24"/>
          <w:szCs w:val="24"/>
        </w:rPr>
        <w:t>/aunts</w:t>
      </w:r>
      <w:r>
        <w:rPr>
          <w:rFonts w:ascii="Times New Roman" w:hAnsi="Times New Roman" w:cs="Times New Roman"/>
          <w:sz w:val="24"/>
          <w:szCs w:val="24"/>
        </w:rPr>
        <w:t xml:space="preserve"> of cousins.  </w:t>
      </w:r>
      <w:r w:rsidR="008F6629">
        <w:rPr>
          <w:rFonts w:ascii="Times New Roman" w:hAnsi="Times New Roman" w:cs="Times New Roman"/>
          <w:sz w:val="24"/>
          <w:szCs w:val="24"/>
        </w:rPr>
        <w:t>NLSY-C/YA</w:t>
      </w:r>
      <w:r w:rsidR="00DF2727">
        <w:rPr>
          <w:rFonts w:ascii="Times New Roman" w:hAnsi="Times New Roman" w:cs="Times New Roman"/>
          <w:sz w:val="24"/>
          <w:szCs w:val="24"/>
        </w:rPr>
        <w:t xml:space="preserve"> </w:t>
      </w:r>
      <w:r w:rsidR="0004461D">
        <w:rPr>
          <w:rFonts w:ascii="Times New Roman" w:hAnsi="Times New Roman" w:cs="Times New Roman"/>
          <w:sz w:val="24"/>
          <w:szCs w:val="24"/>
        </w:rPr>
        <w:t xml:space="preserve">cousin </w:t>
      </w:r>
      <w:r w:rsidR="00DF2727">
        <w:rPr>
          <w:rFonts w:ascii="Times New Roman" w:hAnsi="Times New Roman" w:cs="Times New Roman"/>
          <w:sz w:val="24"/>
          <w:szCs w:val="24"/>
        </w:rPr>
        <w:t>pairs whose mothers are MZ twins are genetically equivalent to half siblings (R=.25); there are 18 “half-sibling cousins.”  P</w:t>
      </w:r>
      <w:r>
        <w:rPr>
          <w:rFonts w:ascii="Times New Roman" w:hAnsi="Times New Roman" w:cs="Times New Roman"/>
          <w:sz w:val="24"/>
          <w:szCs w:val="24"/>
        </w:rPr>
        <w:t xml:space="preserve">airs whose mothers are full siblings are full cousins (R=.125); there are 3,941 full cousins identified in the 2013 dataset.  Pairs whose mothers are R=.375 have an estimated cousin genetic coefficient of R=.09375; there are 12 such identified cousin pairs. </w:t>
      </w:r>
      <w:r w:rsidR="00754013">
        <w:rPr>
          <w:rFonts w:ascii="Times New Roman" w:hAnsi="Times New Roman" w:cs="Times New Roman"/>
          <w:sz w:val="24"/>
          <w:szCs w:val="24"/>
        </w:rPr>
        <w:t xml:space="preserve"> Pairs whose mothers are half-siblings (R=.25) are half-cousins with a genetic coefficient of R=.0625; there are 309 such half-cousin pairs.  There are several other cousin categories as well</w:t>
      </w:r>
      <w:r w:rsidR="00CD3971">
        <w:rPr>
          <w:rFonts w:ascii="Times New Roman" w:hAnsi="Times New Roman" w:cs="Times New Roman"/>
          <w:sz w:val="24"/>
          <w:szCs w:val="24"/>
        </w:rPr>
        <w:t>, including 131 cousin pairs whose mothers are of entirely unknown relatedness</w:t>
      </w:r>
      <w:r w:rsidR="00754013">
        <w:rPr>
          <w:rFonts w:ascii="Times New Roman" w:hAnsi="Times New Roman" w:cs="Times New Roman"/>
          <w:sz w:val="24"/>
          <w:szCs w:val="24"/>
        </w:rPr>
        <w:t xml:space="preserve">. </w:t>
      </w:r>
      <w:r w:rsidR="00CD3971">
        <w:rPr>
          <w:rFonts w:ascii="Times New Roman" w:hAnsi="Times New Roman" w:cs="Times New Roman"/>
          <w:sz w:val="24"/>
          <w:szCs w:val="24"/>
        </w:rPr>
        <w:t xml:space="preserve">  The overall classification rate for cousins is 97%. </w:t>
      </w:r>
      <w:r w:rsidR="00754013">
        <w:rPr>
          <w:rFonts w:ascii="Times New Roman" w:hAnsi="Times New Roman" w:cs="Times New Roman"/>
          <w:sz w:val="24"/>
          <w:szCs w:val="24"/>
        </w:rPr>
        <w:t xml:space="preserve"> In Table 4, we identify all of the possible cousin pair categories in the NLSY-C/YA dataset, and provide sample sizes for each.</w:t>
      </w:r>
      <w:r w:rsidR="004402B9">
        <w:rPr>
          <w:rFonts w:ascii="Times New Roman" w:hAnsi="Times New Roman" w:cs="Times New Roman"/>
          <w:sz w:val="24"/>
          <w:szCs w:val="24"/>
        </w:rPr>
        <w:t xml:space="preserve">  These large and diverse cousin categories support the kind of cousin studies suggested by Fisher (1919) and discussed earlier in this paper.  There is potential to explore the “cousin anomaly</w:t>
      </w:r>
      <w:r w:rsidR="00442E0D">
        <w:rPr>
          <w:rFonts w:ascii="Times New Roman" w:hAnsi="Times New Roman" w:cs="Times New Roman"/>
          <w:sz w:val="24"/>
          <w:szCs w:val="24"/>
        </w:rPr>
        <w:t>,</w:t>
      </w:r>
      <w:r w:rsidR="004402B9">
        <w:rPr>
          <w:rFonts w:ascii="Times New Roman" w:hAnsi="Times New Roman" w:cs="Times New Roman"/>
          <w:sz w:val="24"/>
          <w:szCs w:val="24"/>
        </w:rPr>
        <w:t>” often noted by NLSY researchers (including our own research, in a number of different studies)</w:t>
      </w:r>
      <w:r w:rsidR="00442E0D">
        <w:rPr>
          <w:rFonts w:ascii="Times New Roman" w:hAnsi="Times New Roman" w:cs="Times New Roman"/>
          <w:sz w:val="24"/>
          <w:szCs w:val="24"/>
        </w:rPr>
        <w:t xml:space="preserve">. </w:t>
      </w:r>
      <w:r w:rsidR="004402B9">
        <w:rPr>
          <w:rFonts w:ascii="Times New Roman" w:hAnsi="Times New Roman" w:cs="Times New Roman"/>
          <w:sz w:val="24"/>
          <w:szCs w:val="24"/>
        </w:rPr>
        <w:t xml:space="preserve"> </w:t>
      </w:r>
      <w:r w:rsidR="00442E0D">
        <w:rPr>
          <w:rFonts w:ascii="Times New Roman" w:hAnsi="Times New Roman" w:cs="Times New Roman"/>
          <w:sz w:val="24"/>
          <w:szCs w:val="24"/>
        </w:rPr>
        <w:t>T</w:t>
      </w:r>
      <w:r w:rsidR="004402B9">
        <w:rPr>
          <w:rFonts w:ascii="Times New Roman" w:hAnsi="Times New Roman" w:cs="Times New Roman"/>
          <w:sz w:val="24"/>
          <w:szCs w:val="24"/>
        </w:rPr>
        <w:t xml:space="preserve">he anomaly is that cousin correlations </w:t>
      </w:r>
      <w:r w:rsidR="00442E0D">
        <w:rPr>
          <w:rFonts w:ascii="Times New Roman" w:hAnsi="Times New Roman" w:cs="Times New Roman"/>
          <w:sz w:val="24"/>
          <w:szCs w:val="24"/>
        </w:rPr>
        <w:t>are often</w:t>
      </w:r>
      <w:r w:rsidR="004402B9">
        <w:rPr>
          <w:rFonts w:ascii="Times New Roman" w:hAnsi="Times New Roman" w:cs="Times New Roman"/>
          <w:sz w:val="24"/>
          <w:szCs w:val="24"/>
        </w:rPr>
        <w:t xml:space="preserve"> too high on a number of different phenotypes to be consistent with other biometrical patterns.</w:t>
      </w:r>
    </w:p>
    <w:p w:rsidR="00CB3645" w:rsidRPr="00B66FF3" w:rsidRDefault="00CB3645"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The 3,276 mothers (females from the NLSY79) whose children </w:t>
      </w:r>
      <w:r w:rsidR="00BC282E" w:rsidRPr="00B66FF3">
        <w:rPr>
          <w:rFonts w:ascii="Times New Roman" w:hAnsi="Times New Roman" w:cs="Times New Roman"/>
          <w:sz w:val="24"/>
          <w:szCs w:val="24"/>
        </w:rPr>
        <w:t xml:space="preserve">contribute </w:t>
      </w:r>
      <w:r w:rsidR="001942C8">
        <w:rPr>
          <w:rFonts w:ascii="Times New Roman" w:hAnsi="Times New Roman" w:cs="Times New Roman"/>
          <w:sz w:val="24"/>
          <w:szCs w:val="24"/>
        </w:rPr>
        <w:t>sibling</w:t>
      </w:r>
      <w:r w:rsidR="00BC282E" w:rsidRPr="00B66FF3">
        <w:rPr>
          <w:rFonts w:ascii="Times New Roman" w:hAnsi="Times New Roman" w:cs="Times New Roman"/>
          <w:sz w:val="24"/>
          <w:szCs w:val="24"/>
        </w:rPr>
        <w:t xml:space="preserve"> pairs to the </w:t>
      </w:r>
      <w:r w:rsidRPr="00B66FF3">
        <w:rPr>
          <w:rFonts w:ascii="Times New Roman" w:hAnsi="Times New Roman" w:cs="Times New Roman"/>
          <w:sz w:val="24"/>
          <w:szCs w:val="24"/>
        </w:rPr>
        <w:t>NLSY-C/YA dataset include 1</w:t>
      </w:r>
      <w:r w:rsidR="00902793">
        <w:rPr>
          <w:rFonts w:ascii="Times New Roman" w:hAnsi="Times New Roman" w:cs="Times New Roman"/>
          <w:sz w:val="24"/>
          <w:szCs w:val="24"/>
        </w:rPr>
        <w:t>,</w:t>
      </w:r>
      <w:r w:rsidRPr="00B66FF3">
        <w:rPr>
          <w:rFonts w:ascii="Times New Roman" w:hAnsi="Times New Roman" w:cs="Times New Roman"/>
          <w:sz w:val="24"/>
          <w:szCs w:val="24"/>
        </w:rPr>
        <w:t xml:space="preserve">521 mothers with one kinship pair (i.e., mothers with two </w:t>
      </w:r>
      <w:r w:rsidR="0004461D">
        <w:rPr>
          <w:rFonts w:ascii="Times New Roman" w:hAnsi="Times New Roman" w:cs="Times New Roman"/>
          <w:sz w:val="24"/>
          <w:szCs w:val="24"/>
        </w:rPr>
        <w:t xml:space="preserve">NLSY-C/YA </w:t>
      </w:r>
      <w:r w:rsidRPr="00B66FF3">
        <w:rPr>
          <w:rFonts w:ascii="Times New Roman" w:hAnsi="Times New Roman" w:cs="Times New Roman"/>
          <w:sz w:val="24"/>
          <w:szCs w:val="24"/>
        </w:rPr>
        <w:t>children), 94 mothers with two kinship pairs (mothers with three or more children</w:t>
      </w:r>
      <w:r w:rsidR="008F6629">
        <w:rPr>
          <w:rFonts w:ascii="Times New Roman" w:hAnsi="Times New Roman" w:cs="Times New Roman"/>
          <w:sz w:val="24"/>
          <w:szCs w:val="24"/>
        </w:rPr>
        <w:t>,</w:t>
      </w:r>
      <w:r w:rsidRPr="00B66FF3">
        <w:rPr>
          <w:rFonts w:ascii="Times New Roman" w:hAnsi="Times New Roman" w:cs="Times New Roman"/>
          <w:sz w:val="24"/>
          <w:szCs w:val="24"/>
        </w:rPr>
        <w:t xml:space="preserve"> but missing data for some of the kinship pairs), 858 mothers with three kinship pairs (almost all of whom have three children, a few of whom have more than three children but with missing </w:t>
      </w:r>
      <w:r w:rsidRPr="00B66FF3">
        <w:rPr>
          <w:rFonts w:ascii="Times New Roman" w:hAnsi="Times New Roman" w:cs="Times New Roman"/>
          <w:sz w:val="24"/>
          <w:szCs w:val="24"/>
        </w:rPr>
        <w:lastRenderedPageBreak/>
        <w:t>data for some of their children), 120 mother</w:t>
      </w:r>
      <w:r w:rsidR="008F6629">
        <w:rPr>
          <w:rFonts w:ascii="Times New Roman" w:hAnsi="Times New Roman" w:cs="Times New Roman"/>
          <w:sz w:val="24"/>
          <w:szCs w:val="24"/>
        </w:rPr>
        <w:t>s</w:t>
      </w:r>
      <w:r w:rsidRPr="00B66FF3">
        <w:rPr>
          <w:rFonts w:ascii="Times New Roman" w:hAnsi="Times New Roman" w:cs="Times New Roman"/>
          <w:sz w:val="24"/>
          <w:szCs w:val="24"/>
        </w:rPr>
        <w:t xml:space="preserve"> with four kinship pairs,  </w:t>
      </w:r>
      <w:r w:rsidR="00902793">
        <w:rPr>
          <w:rFonts w:ascii="Times New Roman" w:hAnsi="Times New Roman" w:cs="Times New Roman"/>
          <w:sz w:val="24"/>
          <w:szCs w:val="24"/>
        </w:rPr>
        <w:t>7</w:t>
      </w:r>
      <w:r w:rsidR="00BC282E" w:rsidRPr="00B66FF3">
        <w:rPr>
          <w:rFonts w:ascii="Times New Roman" w:hAnsi="Times New Roman" w:cs="Times New Roman"/>
          <w:sz w:val="24"/>
          <w:szCs w:val="24"/>
        </w:rPr>
        <w:t xml:space="preserve"> </w:t>
      </w:r>
      <w:r w:rsidRPr="00B66FF3">
        <w:rPr>
          <w:rFonts w:ascii="Times New Roman" w:hAnsi="Times New Roman" w:cs="Times New Roman"/>
          <w:sz w:val="24"/>
          <w:szCs w:val="24"/>
        </w:rPr>
        <w:t>mothers with five kinship pairs, 366 mothers with six kinship pairs (almost all of whom had four children, resulting i</w:t>
      </w:r>
      <w:r w:rsidR="008F6629">
        <w:rPr>
          <w:rFonts w:ascii="Times New Roman" w:hAnsi="Times New Roman" w:cs="Times New Roman"/>
          <w:sz w:val="24"/>
          <w:szCs w:val="24"/>
        </w:rPr>
        <w:t>n</w:t>
      </w:r>
      <w:r w:rsidRPr="00B66FF3">
        <w:rPr>
          <w:rFonts w:ascii="Times New Roman" w:hAnsi="Times New Roman" w:cs="Times New Roman"/>
          <w:sz w:val="24"/>
          <w:szCs w:val="24"/>
        </w:rPr>
        <w:t xml:space="preserve"> six pairs of children), and 310 mothers with more than six kinship pairs (ranging from seven to 58 pairs).</w:t>
      </w:r>
    </w:p>
    <w:p w:rsidR="00494A05" w:rsidRDefault="00966450" w:rsidP="00AD265F">
      <w:pPr>
        <w:spacing w:line="480" w:lineRule="auto"/>
        <w:ind w:firstLine="720"/>
        <w:rPr>
          <w:rFonts w:ascii="Times New Roman" w:hAnsi="Times New Roman" w:cs="Times New Roman"/>
          <w:sz w:val="24"/>
          <w:szCs w:val="24"/>
        </w:rPr>
      </w:pPr>
      <w:r w:rsidRPr="00B66FF3">
        <w:rPr>
          <w:rFonts w:ascii="Times New Roman" w:hAnsi="Times New Roman" w:cs="Times New Roman"/>
          <w:sz w:val="24"/>
          <w:szCs w:val="24"/>
        </w:rPr>
        <w:t xml:space="preserve">We fit the NLSY-C/YA kinship pairs using ACE models to measures of adult height.  Adult height was measured in inches in the NLSY-YA survey between ages 19-25.  We used gender-standardized measures of adult height to adjust for gender differences.  Data were used in single-entry form, </w:t>
      </w:r>
      <w:r w:rsidR="00494A05" w:rsidRPr="00B66FF3">
        <w:rPr>
          <w:rFonts w:ascii="Times New Roman" w:hAnsi="Times New Roman" w:cs="Times New Roman"/>
          <w:sz w:val="24"/>
          <w:szCs w:val="24"/>
        </w:rPr>
        <w:t xml:space="preserve">ambiguous siblings </w:t>
      </w:r>
      <w:r w:rsidR="00754013">
        <w:rPr>
          <w:rFonts w:ascii="Times New Roman" w:hAnsi="Times New Roman" w:cs="Times New Roman"/>
          <w:sz w:val="24"/>
          <w:szCs w:val="24"/>
        </w:rPr>
        <w:t xml:space="preserve">and twins </w:t>
      </w:r>
      <w:r w:rsidR="00494A05" w:rsidRPr="00B66FF3">
        <w:rPr>
          <w:rFonts w:ascii="Times New Roman" w:hAnsi="Times New Roman" w:cs="Times New Roman"/>
          <w:sz w:val="24"/>
          <w:szCs w:val="24"/>
        </w:rPr>
        <w:t xml:space="preserve">were deleted, </w:t>
      </w:r>
      <w:r w:rsidRPr="00B66FF3">
        <w:rPr>
          <w:rFonts w:ascii="Times New Roman" w:hAnsi="Times New Roman" w:cs="Times New Roman"/>
          <w:sz w:val="24"/>
          <w:szCs w:val="24"/>
        </w:rPr>
        <w:t xml:space="preserve">and models were fit using </w:t>
      </w:r>
      <w:r w:rsidR="00494A05" w:rsidRPr="00B66FF3">
        <w:rPr>
          <w:rFonts w:ascii="Times New Roman" w:hAnsi="Times New Roman" w:cs="Times New Roman"/>
          <w:sz w:val="24"/>
          <w:szCs w:val="24"/>
        </w:rPr>
        <w:t xml:space="preserve">both DF Analysis </w:t>
      </w:r>
      <w:r w:rsidR="0050416A">
        <w:rPr>
          <w:rFonts w:ascii="Times New Roman" w:hAnsi="Times New Roman" w:cs="Times New Roman"/>
          <w:sz w:val="24"/>
          <w:szCs w:val="24"/>
        </w:rPr>
        <w:t xml:space="preserve">(Defries &amp; Fulker, 1985;  Rodgers &amp; Kohler, 2005) </w:t>
      </w:r>
      <w:r w:rsidR="00494A05" w:rsidRPr="00B66FF3">
        <w:rPr>
          <w:rFonts w:ascii="Times New Roman" w:hAnsi="Times New Roman" w:cs="Times New Roman"/>
          <w:sz w:val="24"/>
          <w:szCs w:val="24"/>
        </w:rPr>
        <w:t>and OpenMx</w:t>
      </w:r>
      <w:r w:rsidR="00932BA2">
        <w:rPr>
          <w:rFonts w:ascii="Times New Roman" w:hAnsi="Times New Roman" w:cs="Times New Roman"/>
          <w:sz w:val="24"/>
          <w:szCs w:val="24"/>
        </w:rPr>
        <w:t xml:space="preserve"> (Neale </w:t>
      </w:r>
      <w:r w:rsidR="00161727">
        <w:rPr>
          <w:rFonts w:ascii="Times New Roman" w:hAnsi="Times New Roman" w:cs="Times New Roman"/>
          <w:sz w:val="24"/>
          <w:szCs w:val="24"/>
        </w:rPr>
        <w:t xml:space="preserve"> et al.</w:t>
      </w:r>
      <w:r w:rsidR="00932BA2">
        <w:rPr>
          <w:rFonts w:ascii="Times New Roman" w:hAnsi="Times New Roman" w:cs="Times New Roman"/>
          <w:sz w:val="24"/>
          <w:szCs w:val="24"/>
        </w:rPr>
        <w:t>, 2015)</w:t>
      </w:r>
      <w:r w:rsidR="00494A05" w:rsidRPr="00B66FF3">
        <w:rPr>
          <w:rFonts w:ascii="Times New Roman" w:hAnsi="Times New Roman" w:cs="Times New Roman"/>
          <w:sz w:val="24"/>
          <w:szCs w:val="24"/>
        </w:rPr>
        <w:t xml:space="preserve">;  results were highly similar, and OpenMx results are presented here.  </w:t>
      </w:r>
      <w:r w:rsidR="00DF25B1">
        <w:rPr>
          <w:rFonts w:ascii="Times New Roman" w:hAnsi="Times New Roman" w:cs="Times New Roman"/>
          <w:sz w:val="24"/>
          <w:szCs w:val="24"/>
        </w:rPr>
        <w:t xml:space="preserve">As noted above, </w:t>
      </w:r>
      <w:r w:rsidR="0004461D">
        <w:rPr>
          <w:rFonts w:ascii="Times New Roman" w:hAnsi="Times New Roman" w:cs="Times New Roman"/>
          <w:sz w:val="24"/>
          <w:szCs w:val="24"/>
        </w:rPr>
        <w:t xml:space="preserve">meta analyses show </w:t>
      </w:r>
      <w:r w:rsidR="001942C8">
        <w:rPr>
          <w:rFonts w:ascii="Times New Roman" w:hAnsi="Times New Roman" w:cs="Times New Roman"/>
          <w:sz w:val="24"/>
          <w:szCs w:val="24"/>
        </w:rPr>
        <w:t xml:space="preserve">adult height </w:t>
      </w:r>
      <w:r w:rsidR="00682381">
        <w:rPr>
          <w:rFonts w:ascii="Times New Roman" w:hAnsi="Times New Roman" w:cs="Times New Roman"/>
          <w:sz w:val="24"/>
          <w:szCs w:val="24"/>
        </w:rPr>
        <w:t>h</w:t>
      </w:r>
      <w:r w:rsidR="00682381" w:rsidRPr="00682381">
        <w:rPr>
          <w:rFonts w:ascii="Times New Roman" w:hAnsi="Times New Roman" w:cs="Times New Roman"/>
          <w:sz w:val="24"/>
          <w:szCs w:val="24"/>
          <w:vertAlign w:val="superscript"/>
        </w:rPr>
        <w:t>2</w:t>
      </w:r>
      <w:r w:rsidR="00682381">
        <w:rPr>
          <w:rFonts w:ascii="Times New Roman" w:hAnsi="Times New Roman" w:cs="Times New Roman"/>
          <w:sz w:val="24"/>
          <w:szCs w:val="24"/>
        </w:rPr>
        <w:t xml:space="preserve"> </w:t>
      </w:r>
      <w:r w:rsidR="001942C8">
        <w:rPr>
          <w:rFonts w:ascii="Times New Roman" w:hAnsi="Times New Roman" w:cs="Times New Roman"/>
          <w:sz w:val="24"/>
          <w:szCs w:val="24"/>
        </w:rPr>
        <w:t xml:space="preserve">is </w:t>
      </w:r>
      <w:r w:rsidR="00682381">
        <w:rPr>
          <w:rFonts w:ascii="Times New Roman" w:hAnsi="Times New Roman" w:cs="Times New Roman"/>
          <w:sz w:val="24"/>
          <w:szCs w:val="24"/>
        </w:rPr>
        <w:t>generally around .80</w:t>
      </w:r>
      <w:r w:rsidR="001942C8">
        <w:rPr>
          <w:rFonts w:ascii="Times New Roman" w:hAnsi="Times New Roman" w:cs="Times New Roman"/>
          <w:sz w:val="24"/>
          <w:szCs w:val="24"/>
        </w:rPr>
        <w:t>, with</w:t>
      </w:r>
      <w:r w:rsidR="00682381">
        <w:rPr>
          <w:rFonts w:ascii="Times New Roman" w:hAnsi="Times New Roman" w:cs="Times New Roman"/>
          <w:sz w:val="24"/>
          <w:szCs w:val="24"/>
        </w:rPr>
        <w:t xml:space="preserve"> </w:t>
      </w:r>
      <w:r w:rsidR="00494A05" w:rsidRPr="00B66FF3">
        <w:rPr>
          <w:rFonts w:ascii="Times New Roman" w:hAnsi="Times New Roman" w:cs="Times New Roman"/>
          <w:sz w:val="24"/>
          <w:szCs w:val="24"/>
        </w:rPr>
        <w:t>c</w:t>
      </w:r>
      <w:r w:rsidR="00494A05" w:rsidRPr="00647ADE">
        <w:rPr>
          <w:rFonts w:ascii="Times New Roman" w:hAnsi="Times New Roman" w:cs="Times New Roman"/>
          <w:sz w:val="24"/>
          <w:szCs w:val="24"/>
          <w:vertAlign w:val="superscript"/>
        </w:rPr>
        <w:t>2</w:t>
      </w:r>
      <w:r w:rsidR="00494A05" w:rsidRPr="00B66FF3">
        <w:rPr>
          <w:rFonts w:ascii="Times New Roman" w:hAnsi="Times New Roman" w:cs="Times New Roman"/>
          <w:sz w:val="24"/>
          <w:szCs w:val="24"/>
        </w:rPr>
        <w:t xml:space="preserve"> around 0.</w:t>
      </w:r>
      <w:r w:rsidR="001942C8">
        <w:rPr>
          <w:rFonts w:ascii="Times New Roman" w:hAnsi="Times New Roman" w:cs="Times New Roman"/>
          <w:sz w:val="24"/>
          <w:szCs w:val="24"/>
        </w:rPr>
        <w:t xml:space="preserve">  </w:t>
      </w:r>
      <w:r w:rsidR="00494A05" w:rsidRPr="00B66FF3">
        <w:rPr>
          <w:rFonts w:ascii="Times New Roman" w:hAnsi="Times New Roman" w:cs="Times New Roman"/>
          <w:sz w:val="24"/>
          <w:szCs w:val="24"/>
        </w:rPr>
        <w:t xml:space="preserve">ACE model results are presented in Table </w:t>
      </w:r>
      <w:r w:rsidR="00754013">
        <w:rPr>
          <w:rFonts w:ascii="Times New Roman" w:hAnsi="Times New Roman" w:cs="Times New Roman"/>
          <w:sz w:val="24"/>
          <w:szCs w:val="24"/>
        </w:rPr>
        <w:t>5</w:t>
      </w:r>
      <w:r w:rsidR="00494A05" w:rsidRPr="00B66FF3">
        <w:rPr>
          <w:rFonts w:ascii="Times New Roman" w:hAnsi="Times New Roman" w:cs="Times New Roman"/>
          <w:sz w:val="24"/>
          <w:szCs w:val="24"/>
        </w:rPr>
        <w:t>.  These estimates are highly consistent with meta-analyses</w:t>
      </w:r>
      <w:r w:rsidR="00054FD6">
        <w:rPr>
          <w:rFonts w:ascii="Times New Roman" w:hAnsi="Times New Roman" w:cs="Times New Roman"/>
          <w:sz w:val="24"/>
          <w:szCs w:val="24"/>
        </w:rPr>
        <w:t xml:space="preserve"> and studies cited above</w:t>
      </w:r>
      <w:r w:rsidR="00494A05" w:rsidRPr="00B66FF3">
        <w:rPr>
          <w:rFonts w:ascii="Times New Roman" w:hAnsi="Times New Roman" w:cs="Times New Roman"/>
          <w:sz w:val="24"/>
          <w:szCs w:val="24"/>
        </w:rPr>
        <w:t>.  For the overall sample, height heritability of h</w:t>
      </w:r>
      <w:r w:rsidR="00494A05" w:rsidRPr="00647ADE">
        <w:rPr>
          <w:rFonts w:ascii="Times New Roman" w:hAnsi="Times New Roman" w:cs="Times New Roman"/>
          <w:sz w:val="24"/>
          <w:szCs w:val="24"/>
          <w:vertAlign w:val="superscript"/>
        </w:rPr>
        <w:t>2</w:t>
      </w:r>
      <w:r w:rsidR="00494A05" w:rsidRPr="00B66FF3">
        <w:rPr>
          <w:rFonts w:ascii="Times New Roman" w:hAnsi="Times New Roman" w:cs="Times New Roman"/>
          <w:sz w:val="24"/>
          <w:szCs w:val="24"/>
        </w:rPr>
        <w:t xml:space="preserve">=.82 compares to meta-analysis </w:t>
      </w:r>
      <w:r w:rsidR="008F7FC8">
        <w:rPr>
          <w:rFonts w:ascii="Times New Roman" w:hAnsi="Times New Roman" w:cs="Times New Roman"/>
          <w:sz w:val="24"/>
          <w:szCs w:val="24"/>
        </w:rPr>
        <w:t xml:space="preserve">and other research study predictions from above </w:t>
      </w:r>
      <w:r w:rsidR="00494A05" w:rsidRPr="00B66FF3">
        <w:rPr>
          <w:rFonts w:ascii="Times New Roman" w:hAnsi="Times New Roman" w:cs="Times New Roman"/>
          <w:sz w:val="24"/>
          <w:szCs w:val="24"/>
        </w:rPr>
        <w:t>of around .80.</w:t>
      </w:r>
      <w:r w:rsidR="00754013">
        <w:rPr>
          <w:rFonts w:ascii="Times New Roman" w:hAnsi="Times New Roman" w:cs="Times New Roman"/>
          <w:sz w:val="24"/>
          <w:szCs w:val="24"/>
        </w:rPr>
        <w:t xml:space="preserve">  Heritabilities for African-American and Hispanic samples are smaller, as expected.</w:t>
      </w:r>
    </w:p>
    <w:p w:rsidR="00F856C5" w:rsidRPr="0004461D" w:rsidRDefault="00213A51" w:rsidP="00AD265F">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Though the height results are the ones we use as an example, </w:t>
      </w:r>
      <w:r w:rsidR="001942C8">
        <w:rPr>
          <w:rFonts w:ascii="Times New Roman" w:hAnsi="Times New Roman" w:cs="Times New Roman"/>
          <w:sz w:val="24"/>
          <w:szCs w:val="24"/>
        </w:rPr>
        <w:t xml:space="preserve">and the ones to which we give greatest credence, </w:t>
      </w:r>
      <w:r>
        <w:rPr>
          <w:rFonts w:ascii="Times New Roman" w:hAnsi="Times New Roman" w:cs="Times New Roman"/>
          <w:sz w:val="24"/>
          <w:szCs w:val="24"/>
        </w:rPr>
        <w:t>we ran other validity studies using different phenotypes.  Those included</w:t>
      </w:r>
      <w:r w:rsidR="00F856C5">
        <w:rPr>
          <w:rFonts w:ascii="Times New Roman" w:hAnsi="Times New Roman" w:cs="Times New Roman"/>
          <w:sz w:val="24"/>
          <w:szCs w:val="24"/>
        </w:rPr>
        <w:t xml:space="preserve"> adult weight, </w:t>
      </w:r>
      <w:r>
        <w:rPr>
          <w:rFonts w:ascii="Times New Roman" w:hAnsi="Times New Roman" w:cs="Times New Roman"/>
          <w:sz w:val="24"/>
          <w:szCs w:val="24"/>
        </w:rPr>
        <w:t xml:space="preserve">BMI, </w:t>
      </w:r>
      <w:r w:rsidR="00F856C5">
        <w:rPr>
          <w:rFonts w:ascii="Times New Roman" w:hAnsi="Times New Roman" w:cs="Times New Roman"/>
          <w:sz w:val="24"/>
          <w:szCs w:val="24"/>
        </w:rPr>
        <w:t>female age at menarche, female age at first intercourse, and eye color</w:t>
      </w:r>
      <w:r w:rsidR="0025136C">
        <w:rPr>
          <w:rFonts w:ascii="Times New Roman" w:hAnsi="Times New Roman" w:cs="Times New Roman"/>
          <w:sz w:val="24"/>
          <w:szCs w:val="24"/>
        </w:rPr>
        <w:t>, a</w:t>
      </w:r>
      <w:r>
        <w:rPr>
          <w:rFonts w:ascii="Times New Roman" w:hAnsi="Times New Roman" w:cs="Times New Roman"/>
          <w:sz w:val="24"/>
          <w:szCs w:val="24"/>
        </w:rPr>
        <w:t xml:space="preserve">ll used to estimate </w:t>
      </w:r>
      <w:r w:rsidR="00F856C5">
        <w:rPr>
          <w:rFonts w:ascii="Times New Roman" w:hAnsi="Times New Roman" w:cs="Times New Roman"/>
          <w:sz w:val="24"/>
          <w:szCs w:val="24"/>
        </w:rPr>
        <w:t xml:space="preserve">biometrical models.  </w:t>
      </w:r>
      <w:r w:rsidR="0004461D" w:rsidRPr="0004461D">
        <w:rPr>
          <w:rFonts w:ascii="Times New Roman" w:hAnsi="Times New Roman" w:cs="Times New Roman"/>
          <w:i/>
          <w:sz w:val="24"/>
          <w:szCs w:val="24"/>
        </w:rPr>
        <w:t>These results will be presented in future substantive research, with papers devoted to the several separate topics (e.g., pubertal development; fertility/reproduction; physical development, etc.).</w:t>
      </w:r>
      <w:r w:rsidR="0004461D">
        <w:rPr>
          <w:rFonts w:ascii="Times New Roman" w:hAnsi="Times New Roman" w:cs="Times New Roman"/>
          <w:sz w:val="24"/>
          <w:szCs w:val="24"/>
        </w:rPr>
        <w:t xml:space="preserve">  </w:t>
      </w:r>
      <w:r w:rsidR="00F856C5">
        <w:rPr>
          <w:rFonts w:ascii="Times New Roman" w:hAnsi="Times New Roman" w:cs="Times New Roman"/>
          <w:sz w:val="24"/>
          <w:szCs w:val="24"/>
        </w:rPr>
        <w:t>Results consistently matched those from past research, demonstrating concurrent validity in relation to other datasets.</w:t>
      </w:r>
      <w:r w:rsidR="0004461D">
        <w:rPr>
          <w:rFonts w:ascii="Times New Roman" w:hAnsi="Times New Roman" w:cs="Times New Roman"/>
          <w:sz w:val="24"/>
          <w:szCs w:val="24"/>
        </w:rPr>
        <w:t xml:space="preserve">  </w:t>
      </w:r>
      <w:r w:rsidR="0004461D" w:rsidRPr="0004461D">
        <w:rPr>
          <w:rFonts w:ascii="Times New Roman" w:hAnsi="Times New Roman" w:cs="Times New Roman"/>
          <w:i/>
          <w:sz w:val="24"/>
          <w:szCs w:val="24"/>
        </w:rPr>
        <w:t xml:space="preserve">As noted above, Rodgers et al (2007, p. </w:t>
      </w:r>
      <w:r w:rsidR="00837B0E">
        <w:rPr>
          <w:rFonts w:ascii="Times New Roman" w:hAnsi="Times New Roman" w:cs="Times New Roman"/>
          <w:i/>
          <w:sz w:val="24"/>
          <w:szCs w:val="24"/>
        </w:rPr>
        <w:t>349</w:t>
      </w:r>
      <w:r w:rsidR="0004461D" w:rsidRPr="0004461D">
        <w:rPr>
          <w:rFonts w:ascii="Times New Roman" w:hAnsi="Times New Roman" w:cs="Times New Roman"/>
          <w:i/>
          <w:sz w:val="24"/>
          <w:szCs w:val="24"/>
        </w:rPr>
        <w:t xml:space="preserve">) documented concurrent validity across many kinship link studies;  it </w:t>
      </w:r>
      <w:r w:rsidR="0004461D" w:rsidRPr="0004461D">
        <w:rPr>
          <w:rFonts w:ascii="Times New Roman" w:hAnsi="Times New Roman" w:cs="Times New Roman"/>
          <w:i/>
          <w:sz w:val="24"/>
          <w:szCs w:val="24"/>
        </w:rPr>
        <w:lastRenderedPageBreak/>
        <w:t>is not surprising that substantially improved versions of the NLSY kinship links also show the same approximate patterns of concurrent validity.</w:t>
      </w:r>
    </w:p>
    <w:p w:rsidR="00647ADE" w:rsidRDefault="00647ADE" w:rsidP="00AD265F">
      <w:pPr>
        <w:spacing w:line="480" w:lineRule="auto"/>
        <w:jc w:val="center"/>
        <w:rPr>
          <w:rFonts w:ascii="Times New Roman" w:hAnsi="Times New Roman" w:cs="Times New Roman"/>
          <w:sz w:val="24"/>
          <w:szCs w:val="24"/>
        </w:rPr>
      </w:pPr>
      <w:r w:rsidRPr="00B66FF3">
        <w:rPr>
          <w:rFonts w:ascii="Times New Roman" w:hAnsi="Times New Roman" w:cs="Times New Roman"/>
          <w:b/>
          <w:sz w:val="24"/>
          <w:szCs w:val="24"/>
        </w:rPr>
        <w:t>Usin</w:t>
      </w:r>
      <w:r>
        <w:rPr>
          <w:rFonts w:ascii="Times New Roman" w:hAnsi="Times New Roman" w:cs="Times New Roman"/>
          <w:b/>
          <w:sz w:val="24"/>
          <w:szCs w:val="24"/>
        </w:rPr>
        <w:t xml:space="preserve">g the NLSY79 and NLSY-Children/Young Adult </w:t>
      </w:r>
      <w:r w:rsidR="00213A51">
        <w:rPr>
          <w:rFonts w:ascii="Times New Roman" w:hAnsi="Times New Roman" w:cs="Times New Roman"/>
          <w:b/>
          <w:sz w:val="24"/>
          <w:szCs w:val="24"/>
        </w:rPr>
        <w:t>“</w:t>
      </w:r>
      <w:r>
        <w:rPr>
          <w:rFonts w:ascii="Times New Roman" w:hAnsi="Times New Roman" w:cs="Times New Roman"/>
          <w:b/>
          <w:sz w:val="24"/>
          <w:szCs w:val="24"/>
        </w:rPr>
        <w:t>Super File</w:t>
      </w:r>
      <w:r w:rsidR="00213A51">
        <w:rPr>
          <w:rFonts w:ascii="Times New Roman" w:hAnsi="Times New Roman" w:cs="Times New Roman"/>
          <w:b/>
          <w:sz w:val="24"/>
          <w:szCs w:val="24"/>
        </w:rPr>
        <w:t>”</w:t>
      </w:r>
    </w:p>
    <w:p w:rsidR="00DF2727" w:rsidRDefault="00647ADE" w:rsidP="00AD26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final release of the NLSY79 and NLSY-C/YA kinship links in November 2013, we also released a master file that has great potential to support interesting and innovative BG (and many other types of) research in the future.  We combined </w:t>
      </w:r>
      <w:r w:rsidR="00902793">
        <w:rPr>
          <w:rFonts w:ascii="Times New Roman" w:hAnsi="Times New Roman" w:cs="Times New Roman"/>
          <w:sz w:val="24"/>
          <w:szCs w:val="24"/>
        </w:rPr>
        <w:t>5,</w:t>
      </w:r>
      <w:r w:rsidR="00DF2727">
        <w:rPr>
          <w:rFonts w:ascii="Times New Roman" w:hAnsi="Times New Roman" w:cs="Times New Roman"/>
          <w:sz w:val="24"/>
          <w:szCs w:val="24"/>
        </w:rPr>
        <w:t>302</w:t>
      </w:r>
      <w:r w:rsidR="00902793">
        <w:rPr>
          <w:rFonts w:ascii="Times New Roman" w:hAnsi="Times New Roman" w:cs="Times New Roman"/>
          <w:sz w:val="24"/>
          <w:szCs w:val="24"/>
        </w:rPr>
        <w:t xml:space="preserve"> NLSY79 kinship pairs, </w:t>
      </w:r>
      <w:r w:rsidR="00DF2727">
        <w:rPr>
          <w:rFonts w:ascii="Times New Roman" w:hAnsi="Times New Roman" w:cs="Times New Roman"/>
          <w:sz w:val="24"/>
          <w:szCs w:val="24"/>
        </w:rPr>
        <w:t>16,</w:t>
      </w:r>
      <w:r w:rsidR="003D1CB3">
        <w:rPr>
          <w:rFonts w:ascii="Times New Roman" w:hAnsi="Times New Roman" w:cs="Times New Roman"/>
          <w:sz w:val="24"/>
          <w:szCs w:val="24"/>
        </w:rPr>
        <w:t>083</w:t>
      </w:r>
      <w:r w:rsidR="00902793">
        <w:rPr>
          <w:rFonts w:ascii="Times New Roman" w:hAnsi="Times New Roman" w:cs="Times New Roman"/>
          <w:sz w:val="24"/>
          <w:szCs w:val="24"/>
        </w:rPr>
        <w:t xml:space="preserve"> </w:t>
      </w:r>
      <w:r w:rsidR="008F6629">
        <w:rPr>
          <w:rFonts w:ascii="Times New Roman" w:hAnsi="Times New Roman" w:cs="Times New Roman"/>
          <w:sz w:val="24"/>
          <w:szCs w:val="24"/>
        </w:rPr>
        <w:t>NLSY-C/YA</w:t>
      </w:r>
      <w:r w:rsidR="00902793">
        <w:rPr>
          <w:rFonts w:ascii="Times New Roman" w:hAnsi="Times New Roman" w:cs="Times New Roman"/>
          <w:sz w:val="24"/>
          <w:szCs w:val="24"/>
        </w:rPr>
        <w:t xml:space="preserve"> kinship pairs, and 21,38</w:t>
      </w:r>
      <w:r w:rsidR="00DF2727">
        <w:rPr>
          <w:rFonts w:ascii="Times New Roman" w:hAnsi="Times New Roman" w:cs="Times New Roman"/>
          <w:sz w:val="24"/>
          <w:szCs w:val="24"/>
        </w:rPr>
        <w:t>8</w:t>
      </w:r>
      <w:r w:rsidR="00902793">
        <w:rPr>
          <w:rFonts w:ascii="Times New Roman" w:hAnsi="Times New Roman" w:cs="Times New Roman"/>
          <w:sz w:val="24"/>
          <w:szCs w:val="24"/>
        </w:rPr>
        <w:t xml:space="preserve"> cross-generational kinship pairs to create a “super file” with 42,</w:t>
      </w:r>
      <w:r w:rsidR="00DF2727">
        <w:rPr>
          <w:rFonts w:ascii="Times New Roman" w:hAnsi="Times New Roman" w:cs="Times New Roman"/>
          <w:sz w:val="24"/>
          <w:szCs w:val="24"/>
        </w:rPr>
        <w:t>773</w:t>
      </w:r>
      <w:r w:rsidR="00902793">
        <w:rPr>
          <w:rFonts w:ascii="Times New Roman" w:hAnsi="Times New Roman" w:cs="Times New Roman"/>
          <w:sz w:val="24"/>
          <w:szCs w:val="24"/>
        </w:rPr>
        <w:t xml:space="preserve"> kinship pairs.  The cross-generational kinship pairs consist of mother-daughter pairs, aunt-niece/aunt-nephew pairs, and uncle-niece/uncle-nephew pairs.</w:t>
      </w:r>
      <w:r w:rsidR="00DF2727">
        <w:rPr>
          <w:rFonts w:ascii="Times New Roman" w:hAnsi="Times New Roman" w:cs="Times New Roman"/>
          <w:sz w:val="24"/>
          <w:szCs w:val="24"/>
        </w:rPr>
        <w:t xml:space="preserve"> </w:t>
      </w:r>
      <w:r w:rsidR="00F72DE3">
        <w:rPr>
          <w:rFonts w:ascii="Times New Roman" w:hAnsi="Times New Roman" w:cs="Times New Roman"/>
          <w:sz w:val="24"/>
          <w:szCs w:val="24"/>
          <w:vertAlign w:val="superscript"/>
        </w:rPr>
        <w:t>4</w:t>
      </w:r>
    </w:p>
    <w:p w:rsidR="00ED0D37" w:rsidRDefault="00ED0D37" w:rsidP="00AD265F">
      <w:pPr>
        <w:spacing w:line="480" w:lineRule="auto"/>
        <w:rPr>
          <w:rFonts w:ascii="Times New Roman" w:hAnsi="Times New Roman" w:cs="Times New Roman"/>
          <w:sz w:val="24"/>
          <w:szCs w:val="24"/>
        </w:rPr>
      </w:pPr>
      <w:r>
        <w:rPr>
          <w:rFonts w:ascii="Times New Roman" w:hAnsi="Times New Roman" w:cs="Times New Roman"/>
          <w:sz w:val="24"/>
          <w:szCs w:val="24"/>
        </w:rPr>
        <w:tab/>
        <w:t>This dataset structure can be used for new and innov</w:t>
      </w:r>
      <w:r w:rsidR="003D1CB3">
        <w:rPr>
          <w:rFonts w:ascii="Times New Roman" w:hAnsi="Times New Roman" w:cs="Times New Roman"/>
          <w:sz w:val="24"/>
          <w:szCs w:val="24"/>
        </w:rPr>
        <w:t xml:space="preserve">ative research studies based on ideas such as </w:t>
      </w:r>
      <w:r>
        <w:rPr>
          <w:rFonts w:ascii="Times New Roman" w:hAnsi="Times New Roman" w:cs="Times New Roman"/>
          <w:sz w:val="24"/>
          <w:szCs w:val="24"/>
        </w:rPr>
        <w:t xml:space="preserve">the following.  First, because in many cases instrumentation is identical across the two generations, analyses can be run with relatively little concern for instrumentation bias (except that the meaning of some words can change over time).  Second, invariance studies can be conducted to determine if the status of the measurement process is fixed, or has changed, over the two different generations.  In cases where it has not (and in those where it has with adjustments), the two generations can be combined in a remarkably large biometrically-informed dataset.  Third, certain assumptions can be investigated within this dataset.  For example, the equal environments assumption, which has been carefully studied within the BG community and the cause of much criticism from outside, can be studied from a unique perspective, because the nature of the shared environment is different across generations (who never shared a childhood rearing environment) compared to within-generation.  If results converge between the cross-generational data and the within-generational data, this would </w:t>
      </w:r>
      <w:r w:rsidR="00837B0E">
        <w:rPr>
          <w:rFonts w:ascii="Times New Roman" w:hAnsi="Times New Roman" w:cs="Times New Roman"/>
          <w:i/>
          <w:sz w:val="24"/>
          <w:szCs w:val="24"/>
        </w:rPr>
        <w:t xml:space="preserve">provide at least partial </w:t>
      </w:r>
      <w:r>
        <w:rPr>
          <w:rFonts w:ascii="Times New Roman" w:hAnsi="Times New Roman" w:cs="Times New Roman"/>
          <w:sz w:val="24"/>
          <w:szCs w:val="24"/>
        </w:rPr>
        <w:t>support</w:t>
      </w:r>
      <w:r w:rsidR="00837B0E">
        <w:rPr>
          <w:rFonts w:ascii="Times New Roman" w:hAnsi="Times New Roman" w:cs="Times New Roman"/>
          <w:sz w:val="24"/>
          <w:szCs w:val="24"/>
        </w:rPr>
        <w:t xml:space="preserve"> for</w:t>
      </w:r>
      <w:r>
        <w:rPr>
          <w:rFonts w:ascii="Times New Roman" w:hAnsi="Times New Roman" w:cs="Times New Roman"/>
          <w:sz w:val="24"/>
          <w:szCs w:val="24"/>
        </w:rPr>
        <w:t xml:space="preserve"> the legitimacy of the equal environments assumption</w:t>
      </w:r>
      <w:r w:rsidR="00213A51">
        <w:rPr>
          <w:rFonts w:ascii="Times New Roman" w:hAnsi="Times New Roman" w:cs="Times New Roman"/>
          <w:sz w:val="24"/>
          <w:szCs w:val="24"/>
        </w:rPr>
        <w:t xml:space="preserve"> in relation to a given phenotype</w:t>
      </w:r>
      <w:r>
        <w:rPr>
          <w:rFonts w:ascii="Times New Roman" w:hAnsi="Times New Roman" w:cs="Times New Roman"/>
          <w:sz w:val="24"/>
          <w:szCs w:val="24"/>
        </w:rPr>
        <w:t xml:space="preserve">.  Fourth, </w:t>
      </w:r>
      <w:r>
        <w:rPr>
          <w:rFonts w:ascii="Times New Roman" w:hAnsi="Times New Roman" w:cs="Times New Roman"/>
          <w:sz w:val="24"/>
          <w:szCs w:val="24"/>
        </w:rPr>
        <w:lastRenderedPageBreak/>
        <w:t>the NLSY97 kinship links can eventually be added to this super-dataset to support broader research across time and across all three NLSY datasets.</w:t>
      </w:r>
    </w:p>
    <w:p w:rsidR="00ED0D37" w:rsidRDefault="00ED0D37" w:rsidP="00AD265F">
      <w:pPr>
        <w:spacing w:line="480" w:lineRule="auto"/>
        <w:jc w:val="center"/>
        <w:rPr>
          <w:rFonts w:ascii="Times New Roman" w:hAnsi="Times New Roman" w:cs="Times New Roman"/>
          <w:sz w:val="24"/>
          <w:szCs w:val="24"/>
        </w:rPr>
      </w:pPr>
      <w:r>
        <w:rPr>
          <w:rFonts w:ascii="Times New Roman" w:hAnsi="Times New Roman" w:cs="Times New Roman"/>
          <w:b/>
          <w:sz w:val="24"/>
          <w:szCs w:val="24"/>
        </w:rPr>
        <w:t>Conclusion</w:t>
      </w:r>
    </w:p>
    <w:p w:rsidR="00ED0D37" w:rsidRPr="00ED0D37" w:rsidRDefault="00ED0D37" w:rsidP="00AD26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we recommend the three NLSY datasets to researchers doing biometrical research (and also to other broader developmental/family studies researchers).  </w:t>
      </w:r>
      <w:r w:rsidR="00837B0E">
        <w:rPr>
          <w:rFonts w:ascii="Times New Roman" w:hAnsi="Times New Roman" w:cs="Times New Roman"/>
          <w:i/>
          <w:sz w:val="24"/>
          <w:szCs w:val="24"/>
        </w:rPr>
        <w:t xml:space="preserve">We especially recommend the kinship links to graduate students planning thesis or dissertation research, and to early-career faculty.  These recommendations are based on the ease and accessibility of the NLSY data and kinship links, the broad array of research topics that can be developed, and the potential for doing unique and methodologically sophisticated research using these data resources.  </w:t>
      </w:r>
      <w:r>
        <w:rPr>
          <w:rFonts w:ascii="Times New Roman" w:hAnsi="Times New Roman" w:cs="Times New Roman"/>
          <w:sz w:val="24"/>
          <w:szCs w:val="24"/>
        </w:rPr>
        <w:t>A publication history based on a</w:t>
      </w:r>
      <w:r w:rsidR="00837B0E">
        <w:rPr>
          <w:rFonts w:ascii="Times New Roman" w:hAnsi="Times New Roman" w:cs="Times New Roman"/>
          <w:sz w:val="24"/>
          <w:szCs w:val="24"/>
        </w:rPr>
        <w:t>round</w:t>
      </w:r>
      <w:r>
        <w:rPr>
          <w:rFonts w:ascii="Times New Roman" w:hAnsi="Times New Roman" w:cs="Times New Roman"/>
          <w:sz w:val="24"/>
          <w:szCs w:val="24"/>
        </w:rPr>
        <w:t xml:space="preserve"> 60 articles, book chapters, technical reports</w:t>
      </w:r>
      <w:r w:rsidR="000F25D7">
        <w:rPr>
          <w:rFonts w:ascii="Times New Roman" w:hAnsi="Times New Roman" w:cs="Times New Roman"/>
          <w:sz w:val="24"/>
          <w:szCs w:val="24"/>
        </w:rPr>
        <w:t>, and dissertations/theses</w:t>
      </w:r>
      <w:r>
        <w:rPr>
          <w:rFonts w:ascii="Times New Roman" w:hAnsi="Times New Roman" w:cs="Times New Roman"/>
          <w:sz w:val="24"/>
          <w:szCs w:val="24"/>
        </w:rPr>
        <w:t xml:space="preserve"> supports the viability of the use of the NLSY kinship links for productive research</w:t>
      </w:r>
      <w:r w:rsidR="00837B0E">
        <w:rPr>
          <w:rFonts w:ascii="Times New Roman" w:hAnsi="Times New Roman" w:cs="Times New Roman"/>
          <w:sz w:val="24"/>
          <w:szCs w:val="24"/>
        </w:rPr>
        <w:t xml:space="preserve">.  </w:t>
      </w:r>
      <w:r w:rsidR="00837B0E">
        <w:rPr>
          <w:rFonts w:ascii="Times New Roman" w:hAnsi="Times New Roman" w:cs="Times New Roman"/>
          <w:i/>
          <w:sz w:val="24"/>
          <w:szCs w:val="24"/>
        </w:rPr>
        <w:t>Note that this earlier publication stream was based on earlier versions of the kinship links, which were of lower quality (reliability and validity) and reduced sample sizes compared to those recently released and described in detail within the current paper</w:t>
      </w:r>
      <w:r>
        <w:rPr>
          <w:rFonts w:ascii="Times New Roman" w:hAnsi="Times New Roman" w:cs="Times New Roman"/>
          <w:sz w:val="24"/>
          <w:szCs w:val="24"/>
        </w:rPr>
        <w:t xml:space="preserve">.  Further, </w:t>
      </w:r>
      <w:r w:rsidR="00B17E68">
        <w:rPr>
          <w:rFonts w:ascii="Times New Roman" w:hAnsi="Times New Roman" w:cs="Times New Roman"/>
          <w:sz w:val="24"/>
          <w:szCs w:val="24"/>
        </w:rPr>
        <w:t xml:space="preserve">extensive online support and </w:t>
      </w:r>
      <w:r>
        <w:rPr>
          <w:rFonts w:ascii="Times New Roman" w:hAnsi="Times New Roman" w:cs="Times New Roman"/>
          <w:sz w:val="24"/>
          <w:szCs w:val="24"/>
        </w:rPr>
        <w:t>a User Service</w:t>
      </w:r>
      <w:r w:rsidR="000F4842">
        <w:rPr>
          <w:rFonts w:ascii="Times New Roman" w:hAnsi="Times New Roman" w:cs="Times New Roman"/>
          <w:sz w:val="24"/>
          <w:szCs w:val="24"/>
        </w:rPr>
        <w:t xml:space="preserve"> research support</w:t>
      </w:r>
      <w:r>
        <w:rPr>
          <w:rFonts w:ascii="Times New Roman" w:hAnsi="Times New Roman" w:cs="Times New Roman"/>
          <w:sz w:val="24"/>
          <w:szCs w:val="24"/>
        </w:rPr>
        <w:t xml:space="preserve"> </w:t>
      </w:r>
      <w:r w:rsidR="00213A51">
        <w:rPr>
          <w:rFonts w:ascii="Times New Roman" w:hAnsi="Times New Roman" w:cs="Times New Roman"/>
          <w:sz w:val="24"/>
          <w:szCs w:val="24"/>
        </w:rPr>
        <w:t xml:space="preserve">function </w:t>
      </w:r>
      <w:r w:rsidR="00591F17">
        <w:rPr>
          <w:rFonts w:ascii="Times New Roman" w:hAnsi="Times New Roman" w:cs="Times New Roman"/>
          <w:sz w:val="24"/>
          <w:szCs w:val="24"/>
        </w:rPr>
        <w:t xml:space="preserve">(available by contacting any of the first three authors) </w:t>
      </w:r>
      <w:r>
        <w:rPr>
          <w:rFonts w:ascii="Times New Roman" w:hAnsi="Times New Roman" w:cs="Times New Roman"/>
          <w:sz w:val="24"/>
          <w:szCs w:val="24"/>
        </w:rPr>
        <w:t>is provided by the current NLSY kinship research team to assist with software and modeling issues associated with using the kinship links.  The NLSY datasets are remarkable resources, even without accounting for their biometrical structure.  Combining th</w:t>
      </w:r>
      <w:r w:rsidR="00213A51">
        <w:rPr>
          <w:rFonts w:ascii="Times New Roman" w:hAnsi="Times New Roman" w:cs="Times New Roman"/>
          <w:sz w:val="24"/>
          <w:szCs w:val="24"/>
        </w:rPr>
        <w:t>e kinship link information</w:t>
      </w:r>
      <w:r>
        <w:rPr>
          <w:rFonts w:ascii="Times New Roman" w:hAnsi="Times New Roman" w:cs="Times New Roman"/>
          <w:sz w:val="24"/>
          <w:szCs w:val="24"/>
        </w:rPr>
        <w:t xml:space="preserve"> with the </w:t>
      </w:r>
      <w:r w:rsidR="00635F1A">
        <w:rPr>
          <w:rFonts w:ascii="Times New Roman" w:hAnsi="Times New Roman" w:cs="Times New Roman"/>
          <w:sz w:val="24"/>
          <w:szCs w:val="24"/>
        </w:rPr>
        <w:t xml:space="preserve">long-term </w:t>
      </w:r>
      <w:r>
        <w:rPr>
          <w:rFonts w:ascii="Times New Roman" w:hAnsi="Times New Roman" w:cs="Times New Roman"/>
          <w:sz w:val="24"/>
          <w:szCs w:val="24"/>
        </w:rPr>
        <w:t xml:space="preserve">longitudinal structure, </w:t>
      </w:r>
      <w:r w:rsidR="00591F17">
        <w:rPr>
          <w:rFonts w:ascii="Times New Roman" w:hAnsi="Times New Roman" w:cs="Times New Roman"/>
          <w:sz w:val="24"/>
          <w:szCs w:val="24"/>
        </w:rPr>
        <w:t xml:space="preserve">the cross-generational design, </w:t>
      </w:r>
      <w:r>
        <w:rPr>
          <w:rFonts w:ascii="Times New Roman" w:hAnsi="Times New Roman" w:cs="Times New Roman"/>
          <w:sz w:val="24"/>
          <w:szCs w:val="24"/>
        </w:rPr>
        <w:t>the thousands of phenotypes that can be constructed</w:t>
      </w:r>
      <w:r w:rsidR="00635F1A">
        <w:rPr>
          <w:rFonts w:ascii="Times New Roman" w:hAnsi="Times New Roman" w:cs="Times New Roman"/>
          <w:sz w:val="24"/>
          <w:szCs w:val="24"/>
        </w:rPr>
        <w:t>, and the probability sample origin of the original NLSY79 creates a highly unique and valuable data resource.</w:t>
      </w:r>
    </w:p>
    <w:p w:rsidR="00902793" w:rsidRDefault="00902793" w:rsidP="00AD265F">
      <w:pPr>
        <w:spacing w:line="480" w:lineRule="auto"/>
        <w:jc w:val="center"/>
        <w:rPr>
          <w:rFonts w:ascii="Times New Roman" w:eastAsia="MS Mincho" w:hAnsi="Times New Roman" w:cs="Times New Roman"/>
          <w:b/>
          <w:sz w:val="24"/>
          <w:szCs w:val="24"/>
        </w:rPr>
      </w:pPr>
    </w:p>
    <w:p w:rsidR="00F0795E" w:rsidRDefault="00F0795E" w:rsidP="00AD265F">
      <w:pPr>
        <w:spacing w:line="480" w:lineRule="auto"/>
        <w:rPr>
          <w:rFonts w:ascii="Times New Roman" w:eastAsia="MS Mincho" w:hAnsi="Times New Roman" w:cs="Times New Roman"/>
          <w:b/>
          <w:sz w:val="24"/>
          <w:szCs w:val="24"/>
        </w:rPr>
      </w:pPr>
      <w:r>
        <w:rPr>
          <w:rFonts w:ascii="Times New Roman" w:eastAsia="MS Mincho" w:hAnsi="Times New Roman" w:cs="Times New Roman"/>
          <w:b/>
          <w:sz w:val="24"/>
          <w:szCs w:val="24"/>
        </w:rPr>
        <w:br w:type="page"/>
      </w:r>
    </w:p>
    <w:p w:rsidR="00C025D2" w:rsidRPr="00C025D2" w:rsidRDefault="00C025D2" w:rsidP="00AD265F">
      <w:pPr>
        <w:spacing w:line="480" w:lineRule="auto"/>
        <w:ind w:firstLine="720"/>
        <w:jc w:val="center"/>
        <w:rPr>
          <w:rFonts w:ascii="Times New Roman" w:eastAsia="MS Mincho" w:hAnsi="Times New Roman" w:cs="Times New Roman"/>
          <w:b/>
          <w:sz w:val="24"/>
          <w:szCs w:val="24"/>
        </w:rPr>
      </w:pPr>
      <w:r w:rsidRPr="00C025D2">
        <w:rPr>
          <w:rFonts w:ascii="Times New Roman" w:eastAsia="MS Mincho" w:hAnsi="Times New Roman" w:cs="Times New Roman"/>
          <w:b/>
          <w:sz w:val="24"/>
          <w:szCs w:val="24"/>
        </w:rPr>
        <w:lastRenderedPageBreak/>
        <w:t>References</w:t>
      </w:r>
    </w:p>
    <w:p w:rsidR="002B7AFB" w:rsidRPr="00635F1A" w:rsidRDefault="002B7AFB" w:rsidP="00AD265F">
      <w:pPr>
        <w:spacing w:line="480" w:lineRule="auto"/>
        <w:ind w:firstLine="720"/>
        <w:rPr>
          <w:rFonts w:ascii="Times New Roman" w:eastAsia="MS Mincho" w:hAnsi="Times New Roman" w:cs="Times New Roman"/>
          <w:sz w:val="24"/>
          <w:szCs w:val="24"/>
        </w:rPr>
      </w:pPr>
      <w:r w:rsidRPr="00635F1A">
        <w:rPr>
          <w:rFonts w:ascii="Times New Roman" w:eastAsia="MS Mincho" w:hAnsi="Times New Roman" w:cs="Times New Roman"/>
          <w:sz w:val="24"/>
          <w:szCs w:val="24"/>
        </w:rPr>
        <w:t>Baydar N</w:t>
      </w:r>
      <w:r w:rsidR="00A55AA4">
        <w:rPr>
          <w:rFonts w:ascii="Times New Roman" w:eastAsia="MS Mincho" w:hAnsi="Times New Roman" w:cs="Times New Roman"/>
          <w:sz w:val="24"/>
          <w:szCs w:val="24"/>
        </w:rPr>
        <w:t>,</w:t>
      </w:r>
      <w:r w:rsidRPr="00635F1A">
        <w:rPr>
          <w:rFonts w:ascii="Times New Roman" w:eastAsia="MS Mincho" w:hAnsi="Times New Roman" w:cs="Times New Roman"/>
          <w:sz w:val="24"/>
          <w:szCs w:val="24"/>
        </w:rPr>
        <w:t xml:space="preserve"> Greek, A </w:t>
      </w:r>
      <w:r w:rsidR="00A55AA4">
        <w:rPr>
          <w:rFonts w:ascii="Times New Roman" w:eastAsia="MS Mincho" w:hAnsi="Times New Roman" w:cs="Times New Roman"/>
          <w:sz w:val="24"/>
          <w:szCs w:val="24"/>
        </w:rPr>
        <w:t>(</w:t>
      </w:r>
      <w:r w:rsidRPr="00635F1A">
        <w:rPr>
          <w:rFonts w:ascii="Times New Roman" w:eastAsia="MS Mincho" w:hAnsi="Times New Roman" w:cs="Times New Roman"/>
          <w:sz w:val="24"/>
          <w:szCs w:val="24"/>
        </w:rPr>
        <w:t>2001</w:t>
      </w:r>
      <w:r w:rsidR="00A55AA4">
        <w:rPr>
          <w:rFonts w:ascii="Times New Roman" w:eastAsia="MS Mincho" w:hAnsi="Times New Roman" w:cs="Times New Roman"/>
          <w:sz w:val="24"/>
          <w:szCs w:val="24"/>
        </w:rPr>
        <w:t>)</w:t>
      </w:r>
      <w:r w:rsidRPr="00635F1A">
        <w:rPr>
          <w:rFonts w:ascii="Times New Roman" w:eastAsia="MS Mincho" w:hAnsi="Times New Roman" w:cs="Times New Roman"/>
          <w:sz w:val="24"/>
          <w:szCs w:val="24"/>
        </w:rPr>
        <w:t xml:space="preserve">  Analysis of data from related individuals.  Working paper, </w:t>
      </w:r>
      <w:r w:rsidR="00AD265F">
        <w:rPr>
          <w:rFonts w:ascii="Times New Roman" w:eastAsia="MS Mincho" w:hAnsi="Times New Roman" w:cs="Times New Roman"/>
          <w:sz w:val="24"/>
          <w:szCs w:val="24"/>
        </w:rPr>
        <w:t xml:space="preserve"> </w:t>
      </w:r>
      <w:r w:rsidRPr="00635F1A">
        <w:rPr>
          <w:rFonts w:ascii="Times New Roman" w:eastAsia="MS Mincho" w:hAnsi="Times New Roman" w:cs="Times New Roman"/>
          <w:sz w:val="24"/>
          <w:szCs w:val="24"/>
        </w:rPr>
        <w:t>Battell Centers for Public Health Research and Evaluation, Seattle WA.</w:t>
      </w:r>
    </w:p>
    <w:p w:rsidR="00CD274A" w:rsidRPr="00635F1A" w:rsidRDefault="00CD274A" w:rsidP="00AD265F">
      <w:pPr>
        <w:spacing w:line="480" w:lineRule="auto"/>
        <w:ind w:firstLine="720"/>
        <w:rPr>
          <w:rFonts w:ascii="Times New Roman" w:eastAsia="MS Mincho" w:hAnsi="Times New Roman" w:cs="Times New Roman"/>
          <w:sz w:val="24"/>
          <w:szCs w:val="24"/>
        </w:rPr>
      </w:pPr>
      <w:r w:rsidRPr="00635F1A">
        <w:rPr>
          <w:rFonts w:ascii="Times New Roman" w:hAnsi="Times New Roman" w:cs="Times New Roman"/>
          <w:sz w:val="24"/>
          <w:szCs w:val="24"/>
          <w:shd w:val="clear" w:color="auto" w:fill="FFFFFF"/>
        </w:rPr>
        <w:t>Beaver KM</w:t>
      </w:r>
      <w:r w:rsidR="00A55AA4">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Connolly </w:t>
      </w:r>
      <w:r w:rsidR="000413D3">
        <w:rPr>
          <w:rFonts w:ascii="Times New Roman" w:hAnsi="Times New Roman" w:cs="Times New Roman"/>
          <w:sz w:val="24"/>
          <w:szCs w:val="24"/>
          <w:shd w:val="clear" w:color="auto" w:fill="FFFFFF"/>
        </w:rPr>
        <w:t>EJ</w:t>
      </w:r>
      <w:r w:rsidR="00A55AA4">
        <w:rPr>
          <w:rFonts w:ascii="Times New Roman" w:hAnsi="Times New Roman" w:cs="Times New Roman"/>
          <w:sz w:val="24"/>
          <w:szCs w:val="24"/>
          <w:shd w:val="clear" w:color="auto" w:fill="FFFFFF"/>
        </w:rPr>
        <w:t>,</w:t>
      </w:r>
      <w:r w:rsidR="000413D3">
        <w:rPr>
          <w:rFonts w:ascii="Times New Roman" w:hAnsi="Times New Roman" w:cs="Times New Roman"/>
          <w:sz w:val="24"/>
          <w:szCs w:val="24"/>
          <w:shd w:val="clear" w:color="auto" w:fill="FFFFFF"/>
        </w:rPr>
        <w:t xml:space="preserve"> </w:t>
      </w:r>
      <w:r w:rsidRPr="00635F1A">
        <w:rPr>
          <w:rFonts w:ascii="Times New Roman" w:hAnsi="Times New Roman" w:cs="Times New Roman"/>
          <w:sz w:val="24"/>
          <w:szCs w:val="24"/>
          <w:shd w:val="clear" w:color="auto" w:fill="FFFFFF"/>
        </w:rPr>
        <w:t xml:space="preserve">Schwartz </w:t>
      </w:r>
      <w:r w:rsidR="000413D3">
        <w:rPr>
          <w:rFonts w:ascii="Times New Roman" w:hAnsi="Times New Roman" w:cs="Times New Roman"/>
          <w:sz w:val="24"/>
          <w:szCs w:val="24"/>
          <w:shd w:val="clear" w:color="auto" w:fill="FFFFFF"/>
        </w:rPr>
        <w:t xml:space="preserve">JA, </w:t>
      </w:r>
      <w:r w:rsidRPr="00635F1A">
        <w:rPr>
          <w:rFonts w:ascii="Times New Roman" w:hAnsi="Times New Roman" w:cs="Times New Roman"/>
          <w:sz w:val="24"/>
          <w:szCs w:val="24"/>
          <w:shd w:val="clear" w:color="auto" w:fill="FFFFFF"/>
        </w:rPr>
        <w:t>Al-Ghamdi</w:t>
      </w:r>
      <w:r w:rsidR="000413D3">
        <w:rPr>
          <w:rFonts w:ascii="Times New Roman" w:hAnsi="Times New Roman" w:cs="Times New Roman"/>
          <w:sz w:val="24"/>
          <w:szCs w:val="24"/>
          <w:shd w:val="clear" w:color="auto" w:fill="FFFFFF"/>
        </w:rPr>
        <w:t xml:space="preserve"> AS</w:t>
      </w:r>
      <w:r w:rsidR="00A55AA4">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Kobeisy</w:t>
      </w:r>
      <w:r w:rsidR="000413D3">
        <w:rPr>
          <w:rFonts w:ascii="Times New Roman" w:hAnsi="Times New Roman" w:cs="Times New Roman"/>
          <w:sz w:val="24"/>
          <w:szCs w:val="24"/>
          <w:shd w:val="clear" w:color="auto" w:fill="FFFFFF"/>
        </w:rPr>
        <w:t xml:space="preserve"> AN</w:t>
      </w:r>
      <w:r w:rsidRPr="00635F1A">
        <w:rPr>
          <w:rFonts w:ascii="Times New Roman" w:hAnsi="Times New Roman" w:cs="Times New Roman"/>
          <w:sz w:val="24"/>
          <w:szCs w:val="24"/>
          <w:shd w:val="clear" w:color="auto" w:fill="FFFFFF"/>
        </w:rPr>
        <w:t xml:space="preserve"> (2013)</w:t>
      </w:r>
      <w:r w:rsidR="000413D3">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hyperlink r:id="rId12" w:history="1">
        <w:r w:rsidRPr="00635F1A">
          <w:rPr>
            <w:rStyle w:val="Hyperlink"/>
            <w:rFonts w:ascii="Times New Roman" w:hAnsi="Times New Roman" w:cs="Times New Roman"/>
            <w:color w:val="auto"/>
            <w:sz w:val="24"/>
            <w:szCs w:val="24"/>
            <w:u w:val="none"/>
            <w:shd w:val="clear" w:color="auto" w:fill="FFFFFF"/>
          </w:rPr>
          <w:t xml:space="preserve">Genetic and </w:t>
        </w:r>
        <w:r w:rsidR="000413D3">
          <w:rPr>
            <w:rStyle w:val="Hyperlink"/>
            <w:rFonts w:ascii="Times New Roman" w:hAnsi="Times New Roman" w:cs="Times New Roman"/>
            <w:color w:val="auto"/>
            <w:sz w:val="24"/>
            <w:szCs w:val="24"/>
            <w:u w:val="none"/>
            <w:shd w:val="clear" w:color="auto" w:fill="FFFFFF"/>
          </w:rPr>
          <w:t>e</w:t>
        </w:r>
        <w:r w:rsidRPr="00635F1A">
          <w:rPr>
            <w:rStyle w:val="Hyperlink"/>
            <w:rFonts w:ascii="Times New Roman" w:hAnsi="Times New Roman" w:cs="Times New Roman"/>
            <w:color w:val="auto"/>
            <w:sz w:val="24"/>
            <w:szCs w:val="24"/>
            <w:u w:val="none"/>
            <w:shd w:val="clear" w:color="auto" w:fill="FFFFFF"/>
          </w:rPr>
          <w:t xml:space="preserve">nvironmental </w:t>
        </w:r>
        <w:r w:rsidR="000413D3">
          <w:rPr>
            <w:rStyle w:val="Hyperlink"/>
            <w:rFonts w:ascii="Times New Roman" w:hAnsi="Times New Roman" w:cs="Times New Roman"/>
            <w:color w:val="auto"/>
            <w:sz w:val="24"/>
            <w:szCs w:val="24"/>
            <w:u w:val="none"/>
            <w:shd w:val="clear" w:color="auto" w:fill="FFFFFF"/>
          </w:rPr>
          <w:t>c</w:t>
        </w:r>
        <w:r w:rsidRPr="00635F1A">
          <w:rPr>
            <w:rStyle w:val="Hyperlink"/>
            <w:rFonts w:ascii="Times New Roman" w:hAnsi="Times New Roman" w:cs="Times New Roman"/>
            <w:color w:val="auto"/>
            <w:sz w:val="24"/>
            <w:szCs w:val="24"/>
            <w:u w:val="none"/>
            <w:shd w:val="clear" w:color="auto" w:fill="FFFFFF"/>
          </w:rPr>
          <w:t xml:space="preserve">ontributions to </w:t>
        </w:r>
        <w:r w:rsidR="000413D3">
          <w:rPr>
            <w:rStyle w:val="Hyperlink"/>
            <w:rFonts w:ascii="Times New Roman" w:hAnsi="Times New Roman" w:cs="Times New Roman"/>
            <w:color w:val="auto"/>
            <w:sz w:val="24"/>
            <w:szCs w:val="24"/>
            <w:u w:val="none"/>
            <w:shd w:val="clear" w:color="auto" w:fill="FFFFFF"/>
          </w:rPr>
          <w:t>s</w:t>
        </w:r>
        <w:r w:rsidRPr="00635F1A">
          <w:rPr>
            <w:rStyle w:val="Hyperlink"/>
            <w:rFonts w:ascii="Times New Roman" w:hAnsi="Times New Roman" w:cs="Times New Roman"/>
            <w:color w:val="auto"/>
            <w:sz w:val="24"/>
            <w:szCs w:val="24"/>
            <w:u w:val="none"/>
            <w:shd w:val="clear" w:color="auto" w:fill="FFFFFF"/>
          </w:rPr>
          <w:t xml:space="preserve">tability and </w:t>
        </w:r>
        <w:r w:rsidR="000413D3">
          <w:rPr>
            <w:rStyle w:val="Hyperlink"/>
            <w:rFonts w:ascii="Times New Roman" w:hAnsi="Times New Roman" w:cs="Times New Roman"/>
            <w:color w:val="auto"/>
            <w:sz w:val="24"/>
            <w:szCs w:val="24"/>
            <w:u w:val="none"/>
            <w:shd w:val="clear" w:color="auto" w:fill="FFFFFF"/>
          </w:rPr>
          <w:t>c</w:t>
        </w:r>
        <w:r w:rsidRPr="00635F1A">
          <w:rPr>
            <w:rStyle w:val="Hyperlink"/>
            <w:rFonts w:ascii="Times New Roman" w:hAnsi="Times New Roman" w:cs="Times New Roman"/>
            <w:color w:val="auto"/>
            <w:sz w:val="24"/>
            <w:szCs w:val="24"/>
            <w:u w:val="none"/>
            <w:shd w:val="clear" w:color="auto" w:fill="FFFFFF"/>
          </w:rPr>
          <w:t xml:space="preserve">hange in </w:t>
        </w:r>
        <w:r w:rsidR="000413D3">
          <w:rPr>
            <w:rStyle w:val="Hyperlink"/>
            <w:rFonts w:ascii="Times New Roman" w:hAnsi="Times New Roman" w:cs="Times New Roman"/>
            <w:color w:val="auto"/>
            <w:sz w:val="24"/>
            <w:szCs w:val="24"/>
            <w:u w:val="none"/>
            <w:shd w:val="clear" w:color="auto" w:fill="FFFFFF"/>
          </w:rPr>
          <w:t>l</w:t>
        </w:r>
        <w:r w:rsidRPr="00635F1A">
          <w:rPr>
            <w:rStyle w:val="Hyperlink"/>
            <w:rFonts w:ascii="Times New Roman" w:hAnsi="Times New Roman" w:cs="Times New Roman"/>
            <w:color w:val="auto"/>
            <w:sz w:val="24"/>
            <w:szCs w:val="24"/>
            <w:u w:val="none"/>
            <w:shd w:val="clear" w:color="auto" w:fill="FFFFFF"/>
          </w:rPr>
          <w:t xml:space="preserve">evels of </w:t>
        </w:r>
        <w:r w:rsidR="000413D3">
          <w:rPr>
            <w:rStyle w:val="Hyperlink"/>
            <w:rFonts w:ascii="Times New Roman" w:hAnsi="Times New Roman" w:cs="Times New Roman"/>
            <w:color w:val="auto"/>
            <w:sz w:val="24"/>
            <w:szCs w:val="24"/>
            <w:u w:val="none"/>
            <w:shd w:val="clear" w:color="auto" w:fill="FFFFFF"/>
          </w:rPr>
          <w:t>s</w:t>
        </w:r>
        <w:r w:rsidRPr="00635F1A">
          <w:rPr>
            <w:rStyle w:val="Hyperlink"/>
            <w:rFonts w:ascii="Times New Roman" w:hAnsi="Times New Roman" w:cs="Times New Roman"/>
            <w:color w:val="auto"/>
            <w:sz w:val="24"/>
            <w:szCs w:val="24"/>
            <w:u w:val="none"/>
            <w:shd w:val="clear" w:color="auto" w:fill="FFFFFF"/>
          </w:rPr>
          <w:t>elf-</w:t>
        </w:r>
        <w:r w:rsidR="000413D3">
          <w:rPr>
            <w:rStyle w:val="Hyperlink"/>
            <w:rFonts w:ascii="Times New Roman" w:hAnsi="Times New Roman" w:cs="Times New Roman"/>
            <w:color w:val="auto"/>
            <w:sz w:val="24"/>
            <w:szCs w:val="24"/>
            <w:u w:val="none"/>
            <w:shd w:val="clear" w:color="auto" w:fill="FFFFFF"/>
          </w:rPr>
          <w:t>c</w:t>
        </w:r>
        <w:r w:rsidRPr="00635F1A">
          <w:rPr>
            <w:rStyle w:val="Hyperlink"/>
            <w:rFonts w:ascii="Times New Roman" w:hAnsi="Times New Roman" w:cs="Times New Roman"/>
            <w:color w:val="auto"/>
            <w:sz w:val="24"/>
            <w:szCs w:val="24"/>
            <w:u w:val="none"/>
            <w:shd w:val="clear" w:color="auto" w:fill="FFFFFF"/>
          </w:rPr>
          <w:t>ontrol</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00EE2DED">
        <w:rPr>
          <w:rStyle w:val="apple-converted-space"/>
          <w:rFonts w:ascii="Times New Roman" w:hAnsi="Times New Roman" w:cs="Times New Roman"/>
          <w:sz w:val="24"/>
          <w:szCs w:val="24"/>
          <w:shd w:val="clear" w:color="auto" w:fill="FFFFFF"/>
        </w:rPr>
        <w:t xml:space="preserve">  </w:t>
      </w:r>
      <w:r w:rsidRPr="00635F1A">
        <w:rPr>
          <w:rStyle w:val="Emphasis"/>
          <w:rFonts w:ascii="Times New Roman" w:hAnsi="Times New Roman" w:cs="Times New Roman"/>
          <w:sz w:val="24"/>
          <w:szCs w:val="24"/>
          <w:shd w:val="clear" w:color="auto" w:fill="FFFFFF"/>
        </w:rPr>
        <w:t>Journal of Criminal Justice 41</w:t>
      </w:r>
      <w:r w:rsidR="00EE2DED">
        <w:rPr>
          <w:rStyle w:val="Emphasis"/>
          <w:rFonts w:ascii="Times New Roman" w:hAnsi="Times New Roman" w:cs="Times New Roman"/>
          <w:sz w:val="24"/>
          <w:szCs w:val="24"/>
          <w:shd w:val="clear" w:color="auto" w:fill="FFFFFF"/>
        </w:rPr>
        <w:t xml:space="preserve">: </w:t>
      </w:r>
      <w:r w:rsidRPr="00635F1A">
        <w:rPr>
          <w:rFonts w:ascii="Times New Roman" w:hAnsi="Times New Roman" w:cs="Times New Roman"/>
          <w:sz w:val="24"/>
          <w:szCs w:val="24"/>
          <w:shd w:val="clear" w:color="auto" w:fill="FFFFFF"/>
        </w:rPr>
        <w:t xml:space="preserve"> 300-308.</w:t>
      </w:r>
    </w:p>
    <w:p w:rsidR="001168C0" w:rsidRPr="00635F1A" w:rsidRDefault="001168C0" w:rsidP="00AD265F">
      <w:pPr>
        <w:spacing w:line="480" w:lineRule="auto"/>
        <w:ind w:firstLine="720"/>
        <w:rPr>
          <w:rFonts w:ascii="Times New Roman" w:eastAsia="MS Mincho" w:hAnsi="Times New Roman" w:cs="Times New Roman"/>
          <w:sz w:val="24"/>
          <w:szCs w:val="24"/>
        </w:rPr>
      </w:pPr>
      <w:r w:rsidRPr="00635F1A">
        <w:rPr>
          <w:rFonts w:ascii="Times New Roman" w:eastAsia="MS Mincho" w:hAnsi="Times New Roman" w:cs="Times New Roman"/>
          <w:sz w:val="24"/>
          <w:szCs w:val="24"/>
        </w:rPr>
        <w:t>Chase-Lansdale PL</w:t>
      </w:r>
      <w:r w:rsidR="00EE2DED">
        <w:rPr>
          <w:rFonts w:ascii="Times New Roman" w:eastAsia="MS Mincho" w:hAnsi="Times New Roman" w:cs="Times New Roman"/>
          <w:sz w:val="24"/>
          <w:szCs w:val="24"/>
        </w:rPr>
        <w:t>,</w:t>
      </w:r>
      <w:r w:rsidRPr="00635F1A">
        <w:rPr>
          <w:rFonts w:ascii="Times New Roman" w:eastAsia="MS Mincho" w:hAnsi="Times New Roman" w:cs="Times New Roman"/>
          <w:sz w:val="24"/>
          <w:szCs w:val="24"/>
        </w:rPr>
        <w:t xml:space="preserve"> Mott FL, Brooks-Gunn J</w:t>
      </w:r>
      <w:r w:rsidR="00EE2DED">
        <w:rPr>
          <w:rFonts w:ascii="Times New Roman" w:eastAsia="MS Mincho" w:hAnsi="Times New Roman" w:cs="Times New Roman"/>
          <w:sz w:val="24"/>
          <w:szCs w:val="24"/>
        </w:rPr>
        <w:t>,</w:t>
      </w:r>
      <w:r w:rsidRPr="00635F1A">
        <w:rPr>
          <w:rFonts w:ascii="Times New Roman" w:eastAsia="MS Mincho" w:hAnsi="Times New Roman" w:cs="Times New Roman"/>
          <w:sz w:val="24"/>
          <w:szCs w:val="24"/>
        </w:rPr>
        <w:t xml:space="preserve"> Phillips DA (1991). Children of the National Longitudinal Survey of Youth: A unique research opportunity.  </w:t>
      </w:r>
      <w:r w:rsidRPr="00635F1A">
        <w:rPr>
          <w:rFonts w:ascii="Times New Roman" w:eastAsia="MS Mincho" w:hAnsi="Times New Roman" w:cs="Times New Roman"/>
          <w:i/>
          <w:sz w:val="24"/>
          <w:szCs w:val="24"/>
        </w:rPr>
        <w:t>Developmental Psycholog</w:t>
      </w:r>
      <w:r w:rsidR="00EE2DED">
        <w:rPr>
          <w:rFonts w:ascii="Times New Roman" w:eastAsia="MS Mincho" w:hAnsi="Times New Roman" w:cs="Times New Roman"/>
          <w:i/>
          <w:sz w:val="24"/>
          <w:szCs w:val="24"/>
        </w:rPr>
        <w:t>y</w:t>
      </w:r>
      <w:r w:rsidRPr="00635F1A">
        <w:rPr>
          <w:rFonts w:ascii="Times New Roman" w:eastAsia="MS Mincho" w:hAnsi="Times New Roman" w:cs="Times New Roman"/>
          <w:i/>
          <w:iCs/>
          <w:sz w:val="24"/>
          <w:szCs w:val="24"/>
        </w:rPr>
        <w:t xml:space="preserve">, </w:t>
      </w:r>
      <w:r w:rsidRPr="00635F1A">
        <w:rPr>
          <w:rFonts w:ascii="Times New Roman" w:eastAsia="MS Mincho" w:hAnsi="Times New Roman" w:cs="Times New Roman"/>
          <w:sz w:val="24"/>
          <w:szCs w:val="24"/>
        </w:rPr>
        <w:t>27</w:t>
      </w:r>
      <w:r w:rsidR="00EE2DED">
        <w:rPr>
          <w:rFonts w:ascii="Times New Roman" w:eastAsia="MS Mincho" w:hAnsi="Times New Roman" w:cs="Times New Roman"/>
          <w:sz w:val="24"/>
          <w:szCs w:val="24"/>
        </w:rPr>
        <w:t>:</w:t>
      </w:r>
      <w:r w:rsidRPr="00635F1A">
        <w:rPr>
          <w:rFonts w:ascii="Times New Roman" w:eastAsia="MS Mincho" w:hAnsi="Times New Roman" w:cs="Times New Roman"/>
          <w:sz w:val="24"/>
          <w:szCs w:val="24"/>
        </w:rPr>
        <w:t xml:space="preserve"> 918-931.</w:t>
      </w:r>
    </w:p>
    <w:p w:rsidR="00B66FF3" w:rsidRPr="00635F1A" w:rsidRDefault="00CD274A" w:rsidP="00AD265F">
      <w:pPr>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Cheung AK</w:t>
      </w:r>
      <w:r w:rsidR="00EE2DED">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Harden KP, Tucker-Drob EM (2014).</w:t>
      </w:r>
      <w:r w:rsidRPr="00635F1A">
        <w:rPr>
          <w:rStyle w:val="apple-converted-space"/>
          <w:rFonts w:ascii="Times New Roman" w:hAnsi="Times New Roman" w:cs="Times New Roman"/>
          <w:sz w:val="24"/>
          <w:szCs w:val="24"/>
          <w:shd w:val="clear" w:color="auto" w:fill="FFFFFF"/>
        </w:rPr>
        <w:t> </w:t>
      </w:r>
      <w:hyperlink r:id="rId13" w:history="1">
        <w:r w:rsidRPr="00635F1A">
          <w:rPr>
            <w:rStyle w:val="Hyperlink"/>
            <w:rFonts w:ascii="Times New Roman" w:hAnsi="Times New Roman" w:cs="Times New Roman"/>
            <w:color w:val="auto"/>
            <w:sz w:val="24"/>
            <w:szCs w:val="24"/>
            <w:u w:val="none"/>
            <w:shd w:val="clear" w:color="auto" w:fill="FFFFFF"/>
          </w:rPr>
          <w:t>Gene x Environment interactions in early externalizing behaviors: parental emotional support and socioeconomic context as moderators of genetic influences?</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 xml:space="preserve">Behavior </w:t>
      </w:r>
      <w:r w:rsidR="000413D3">
        <w:rPr>
          <w:rStyle w:val="Emphasis"/>
          <w:rFonts w:ascii="Times New Roman" w:hAnsi="Times New Roman" w:cs="Times New Roman"/>
          <w:sz w:val="24"/>
          <w:szCs w:val="24"/>
          <w:shd w:val="clear" w:color="auto" w:fill="FFFFFF"/>
        </w:rPr>
        <w:t>G</w:t>
      </w:r>
      <w:r w:rsidRPr="00635F1A">
        <w:rPr>
          <w:rStyle w:val="Emphasis"/>
          <w:rFonts w:ascii="Times New Roman" w:hAnsi="Times New Roman" w:cs="Times New Roman"/>
          <w:sz w:val="24"/>
          <w:szCs w:val="24"/>
          <w:shd w:val="clear" w:color="auto" w:fill="FFFFFF"/>
        </w:rPr>
        <w:t>enetics 44</w:t>
      </w:r>
      <w:r w:rsidRPr="00635F1A">
        <w:rPr>
          <w:rFonts w:ascii="Times New Roman" w:hAnsi="Times New Roman" w:cs="Times New Roman"/>
          <w:sz w:val="24"/>
          <w:szCs w:val="24"/>
          <w:shd w:val="clear" w:color="auto" w:fill="FFFFFF"/>
        </w:rPr>
        <w:t>(5)</w:t>
      </w:r>
      <w:r w:rsidR="00EE2DED">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468-486.</w:t>
      </w:r>
    </w:p>
    <w:p w:rsidR="00C025D2" w:rsidRPr="00635F1A" w:rsidRDefault="00C025D2" w:rsidP="00AD265F">
      <w:pPr>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 xml:space="preserve">Cleveland HH, Wiebe RP, van den Oord EJCG, Rowe DC (2000) </w:t>
      </w:r>
      <w:r w:rsidRPr="00635F1A">
        <w:rPr>
          <w:rStyle w:val="apple-converted-space"/>
          <w:rFonts w:ascii="Times New Roman" w:hAnsi="Times New Roman" w:cs="Times New Roman"/>
          <w:sz w:val="24"/>
          <w:szCs w:val="24"/>
          <w:shd w:val="clear" w:color="auto" w:fill="FFFFFF"/>
        </w:rPr>
        <w:t> </w:t>
      </w:r>
      <w:hyperlink r:id="rId14" w:history="1">
        <w:r w:rsidRPr="00635F1A">
          <w:rPr>
            <w:rStyle w:val="Hyperlink"/>
            <w:rFonts w:ascii="Times New Roman" w:hAnsi="Times New Roman" w:cs="Times New Roman"/>
            <w:color w:val="auto"/>
            <w:sz w:val="24"/>
            <w:szCs w:val="24"/>
            <w:u w:val="none"/>
            <w:shd w:val="clear" w:color="auto" w:fill="FFFFFF"/>
          </w:rPr>
          <w:t>Behavior problems among children from different family structures: The influence of genetic self-selection</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Child Developmen</w:t>
      </w:r>
      <w:r w:rsidR="00EE2DED">
        <w:rPr>
          <w:rStyle w:val="Emphasis"/>
          <w:rFonts w:ascii="Times New Roman" w:hAnsi="Times New Roman" w:cs="Times New Roman"/>
          <w:sz w:val="24"/>
          <w:szCs w:val="24"/>
          <w:shd w:val="clear" w:color="auto" w:fill="FFFFFF"/>
        </w:rPr>
        <w:t>t</w:t>
      </w:r>
      <w:r w:rsidRPr="00635F1A">
        <w:rPr>
          <w:rStyle w:val="Emphasis"/>
          <w:rFonts w:ascii="Times New Roman" w:hAnsi="Times New Roman" w:cs="Times New Roman"/>
          <w:sz w:val="24"/>
          <w:szCs w:val="24"/>
          <w:shd w:val="clear" w:color="auto" w:fill="FFFFFF"/>
        </w:rPr>
        <w:t xml:space="preserve"> 71</w:t>
      </w:r>
      <w:r w:rsidR="00EE2DED">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733-751.</w:t>
      </w:r>
    </w:p>
    <w:p w:rsidR="00D064E6" w:rsidRDefault="00D064E6" w:rsidP="00AD265F">
      <w:pPr>
        <w:spacing w:line="480" w:lineRule="auto"/>
        <w:ind w:firstLine="720"/>
        <w:rPr>
          <w:rStyle w:val="apple-converted-space"/>
          <w:rFonts w:ascii="Times New Roman" w:hAnsi="Times New Roman" w:cs="Times New Roman"/>
          <w:color w:val="000000" w:themeColor="text1"/>
          <w:sz w:val="24"/>
          <w:szCs w:val="24"/>
          <w:shd w:val="clear" w:color="auto" w:fill="FFFFFF"/>
        </w:rPr>
      </w:pPr>
      <w:r w:rsidRPr="00635F1A">
        <w:rPr>
          <w:rFonts w:ascii="Times New Roman" w:hAnsi="Times New Roman" w:cs="Times New Roman"/>
          <w:color w:val="000000" w:themeColor="text1"/>
          <w:sz w:val="24"/>
          <w:szCs w:val="24"/>
          <w:shd w:val="clear" w:color="auto" w:fill="FFFFFF"/>
        </w:rPr>
        <w:t>Connolly EJ</w:t>
      </w:r>
      <w:r w:rsidR="00EE2DED">
        <w:rPr>
          <w:rFonts w:ascii="Times New Roman" w:hAnsi="Times New Roman" w:cs="Times New Roman"/>
          <w:color w:val="000000" w:themeColor="text1"/>
          <w:sz w:val="24"/>
          <w:szCs w:val="24"/>
          <w:shd w:val="clear" w:color="auto" w:fill="FFFFFF"/>
        </w:rPr>
        <w:t>,</w:t>
      </w:r>
      <w:r w:rsidR="001063AD">
        <w:rPr>
          <w:rFonts w:ascii="Times New Roman" w:hAnsi="Times New Roman" w:cs="Times New Roman"/>
          <w:color w:val="000000" w:themeColor="text1"/>
          <w:sz w:val="24"/>
          <w:szCs w:val="24"/>
          <w:shd w:val="clear" w:color="auto" w:fill="FFFFFF"/>
        </w:rPr>
        <w:t xml:space="preserve"> Beaver KM</w:t>
      </w:r>
      <w:r w:rsidRPr="00635F1A">
        <w:rPr>
          <w:rFonts w:ascii="Times New Roman" w:hAnsi="Times New Roman" w:cs="Times New Roman"/>
          <w:color w:val="000000" w:themeColor="text1"/>
          <w:sz w:val="24"/>
          <w:szCs w:val="24"/>
          <w:shd w:val="clear" w:color="auto" w:fill="FFFFFF"/>
        </w:rPr>
        <w:t xml:space="preserve"> (2014)</w:t>
      </w:r>
      <w:r w:rsidRPr="00635F1A">
        <w:rPr>
          <w:rStyle w:val="apple-converted-space"/>
          <w:rFonts w:ascii="Times New Roman" w:hAnsi="Times New Roman" w:cs="Times New Roman"/>
          <w:color w:val="000000" w:themeColor="text1"/>
          <w:sz w:val="24"/>
          <w:szCs w:val="24"/>
          <w:shd w:val="clear" w:color="auto" w:fill="FFFFFF"/>
        </w:rPr>
        <w:t> </w:t>
      </w:r>
      <w:hyperlink r:id="rId15" w:history="1">
        <w:r w:rsidRPr="00635F1A">
          <w:rPr>
            <w:rStyle w:val="Hyperlink"/>
            <w:rFonts w:ascii="Times New Roman" w:hAnsi="Times New Roman" w:cs="Times New Roman"/>
            <w:color w:val="000000" w:themeColor="text1"/>
            <w:sz w:val="24"/>
            <w:szCs w:val="24"/>
            <w:u w:val="none"/>
            <w:shd w:val="clear" w:color="auto" w:fill="FFFFFF"/>
          </w:rPr>
          <w:t xml:space="preserve">Examining the </w:t>
        </w:r>
        <w:r w:rsidR="00EE2DED">
          <w:rPr>
            <w:rStyle w:val="Hyperlink"/>
            <w:rFonts w:ascii="Times New Roman" w:hAnsi="Times New Roman" w:cs="Times New Roman"/>
            <w:color w:val="000000" w:themeColor="text1"/>
            <w:sz w:val="24"/>
            <w:szCs w:val="24"/>
            <w:u w:val="none"/>
            <w:shd w:val="clear" w:color="auto" w:fill="FFFFFF"/>
          </w:rPr>
          <w:t>g</w:t>
        </w:r>
        <w:r w:rsidRPr="00635F1A">
          <w:rPr>
            <w:rStyle w:val="Hyperlink"/>
            <w:rFonts w:ascii="Times New Roman" w:hAnsi="Times New Roman" w:cs="Times New Roman"/>
            <w:color w:val="000000" w:themeColor="text1"/>
            <w:sz w:val="24"/>
            <w:szCs w:val="24"/>
            <w:u w:val="none"/>
            <w:shd w:val="clear" w:color="auto" w:fill="FFFFFF"/>
          </w:rPr>
          <w:t xml:space="preserve">enetic and </w:t>
        </w:r>
        <w:r w:rsidR="00EE2DED">
          <w:rPr>
            <w:rStyle w:val="Hyperlink"/>
            <w:rFonts w:ascii="Times New Roman" w:hAnsi="Times New Roman" w:cs="Times New Roman"/>
            <w:color w:val="000000" w:themeColor="text1"/>
            <w:sz w:val="24"/>
            <w:szCs w:val="24"/>
            <w:u w:val="none"/>
            <w:shd w:val="clear" w:color="auto" w:fill="FFFFFF"/>
          </w:rPr>
          <w:t>e</w:t>
        </w:r>
        <w:r w:rsidRPr="00635F1A">
          <w:rPr>
            <w:rStyle w:val="Hyperlink"/>
            <w:rFonts w:ascii="Times New Roman" w:hAnsi="Times New Roman" w:cs="Times New Roman"/>
            <w:color w:val="000000" w:themeColor="text1"/>
            <w:sz w:val="24"/>
            <w:szCs w:val="24"/>
            <w:u w:val="none"/>
            <w:shd w:val="clear" w:color="auto" w:fill="FFFFFF"/>
          </w:rPr>
          <w:t xml:space="preserve">nvironmental </w:t>
        </w:r>
        <w:r w:rsidR="00EE2DED">
          <w:rPr>
            <w:rStyle w:val="Hyperlink"/>
            <w:rFonts w:ascii="Times New Roman" w:hAnsi="Times New Roman" w:cs="Times New Roman"/>
            <w:color w:val="000000" w:themeColor="text1"/>
            <w:sz w:val="24"/>
            <w:szCs w:val="24"/>
            <w:u w:val="none"/>
            <w:shd w:val="clear" w:color="auto" w:fill="FFFFFF"/>
          </w:rPr>
          <w:t>i</w:t>
        </w:r>
        <w:r w:rsidRPr="00635F1A">
          <w:rPr>
            <w:rStyle w:val="Hyperlink"/>
            <w:rFonts w:ascii="Times New Roman" w:hAnsi="Times New Roman" w:cs="Times New Roman"/>
            <w:color w:val="000000" w:themeColor="text1"/>
            <w:sz w:val="24"/>
            <w:szCs w:val="24"/>
            <w:u w:val="none"/>
            <w:shd w:val="clear" w:color="auto" w:fill="FFFFFF"/>
          </w:rPr>
          <w:t xml:space="preserve">nfluences on </w:t>
        </w:r>
        <w:r w:rsidR="00EE2DED">
          <w:rPr>
            <w:rStyle w:val="Hyperlink"/>
            <w:rFonts w:ascii="Times New Roman" w:hAnsi="Times New Roman" w:cs="Times New Roman"/>
            <w:color w:val="000000" w:themeColor="text1"/>
            <w:sz w:val="24"/>
            <w:szCs w:val="24"/>
            <w:u w:val="none"/>
            <w:shd w:val="clear" w:color="auto" w:fill="FFFFFF"/>
          </w:rPr>
          <w:t>s</w:t>
        </w:r>
        <w:r w:rsidRPr="00635F1A">
          <w:rPr>
            <w:rStyle w:val="Hyperlink"/>
            <w:rFonts w:ascii="Times New Roman" w:hAnsi="Times New Roman" w:cs="Times New Roman"/>
            <w:color w:val="000000" w:themeColor="text1"/>
            <w:sz w:val="24"/>
            <w:szCs w:val="24"/>
            <w:u w:val="none"/>
            <w:shd w:val="clear" w:color="auto" w:fill="FFFFFF"/>
          </w:rPr>
          <w:t>elf-</w:t>
        </w:r>
        <w:r w:rsidR="00EE2DED">
          <w:rPr>
            <w:rStyle w:val="Hyperlink"/>
            <w:rFonts w:ascii="Times New Roman" w:hAnsi="Times New Roman" w:cs="Times New Roman"/>
            <w:color w:val="000000" w:themeColor="text1"/>
            <w:sz w:val="24"/>
            <w:szCs w:val="24"/>
            <w:u w:val="none"/>
            <w:shd w:val="clear" w:color="auto" w:fill="FFFFFF"/>
          </w:rPr>
          <w:t>c</w:t>
        </w:r>
        <w:r w:rsidRPr="00635F1A">
          <w:rPr>
            <w:rStyle w:val="Hyperlink"/>
            <w:rFonts w:ascii="Times New Roman" w:hAnsi="Times New Roman" w:cs="Times New Roman"/>
            <w:color w:val="000000" w:themeColor="text1"/>
            <w:sz w:val="24"/>
            <w:szCs w:val="24"/>
            <w:u w:val="none"/>
            <w:shd w:val="clear" w:color="auto" w:fill="FFFFFF"/>
          </w:rPr>
          <w:t xml:space="preserve">ontrol and </w:t>
        </w:r>
        <w:r w:rsidR="00EE2DED">
          <w:rPr>
            <w:rStyle w:val="Hyperlink"/>
            <w:rFonts w:ascii="Times New Roman" w:hAnsi="Times New Roman" w:cs="Times New Roman"/>
            <w:color w:val="000000" w:themeColor="text1"/>
            <w:sz w:val="24"/>
            <w:szCs w:val="24"/>
            <w:u w:val="none"/>
            <w:shd w:val="clear" w:color="auto" w:fill="FFFFFF"/>
          </w:rPr>
          <w:t>d</w:t>
        </w:r>
        <w:r w:rsidRPr="00635F1A">
          <w:rPr>
            <w:rStyle w:val="Hyperlink"/>
            <w:rFonts w:ascii="Times New Roman" w:hAnsi="Times New Roman" w:cs="Times New Roman"/>
            <w:color w:val="000000" w:themeColor="text1"/>
            <w:sz w:val="24"/>
            <w:szCs w:val="24"/>
            <w:u w:val="none"/>
            <w:shd w:val="clear" w:color="auto" w:fill="FFFFFF"/>
          </w:rPr>
          <w:t xml:space="preserve">elinquency: Results from a </w:t>
        </w:r>
        <w:r w:rsidR="00EE2DED">
          <w:rPr>
            <w:rStyle w:val="Hyperlink"/>
            <w:rFonts w:ascii="Times New Roman" w:hAnsi="Times New Roman" w:cs="Times New Roman"/>
            <w:color w:val="000000" w:themeColor="text1"/>
            <w:sz w:val="24"/>
            <w:szCs w:val="24"/>
            <w:u w:val="none"/>
            <w:shd w:val="clear" w:color="auto" w:fill="FFFFFF"/>
          </w:rPr>
          <w:t>g</w:t>
        </w:r>
        <w:r w:rsidRPr="00635F1A">
          <w:rPr>
            <w:rStyle w:val="Hyperlink"/>
            <w:rFonts w:ascii="Times New Roman" w:hAnsi="Times New Roman" w:cs="Times New Roman"/>
            <w:color w:val="000000" w:themeColor="text1"/>
            <w:sz w:val="24"/>
            <w:szCs w:val="24"/>
            <w:u w:val="none"/>
            <w:shd w:val="clear" w:color="auto" w:fill="FFFFFF"/>
          </w:rPr>
          <w:t xml:space="preserve">enetically </w:t>
        </w:r>
        <w:r w:rsidR="00EE2DED">
          <w:rPr>
            <w:rStyle w:val="Hyperlink"/>
            <w:rFonts w:ascii="Times New Roman" w:hAnsi="Times New Roman" w:cs="Times New Roman"/>
            <w:color w:val="000000" w:themeColor="text1"/>
            <w:sz w:val="24"/>
            <w:szCs w:val="24"/>
            <w:u w:val="none"/>
            <w:shd w:val="clear" w:color="auto" w:fill="FFFFFF"/>
          </w:rPr>
          <w:t>i</w:t>
        </w:r>
        <w:r w:rsidRPr="00635F1A">
          <w:rPr>
            <w:rStyle w:val="Hyperlink"/>
            <w:rFonts w:ascii="Times New Roman" w:hAnsi="Times New Roman" w:cs="Times New Roman"/>
            <w:color w:val="000000" w:themeColor="text1"/>
            <w:sz w:val="24"/>
            <w:szCs w:val="24"/>
            <w:u w:val="none"/>
            <w:shd w:val="clear" w:color="auto" w:fill="FFFFFF"/>
          </w:rPr>
          <w:t xml:space="preserve">nformative </w:t>
        </w:r>
        <w:r w:rsidR="00EE2DED">
          <w:rPr>
            <w:rStyle w:val="Hyperlink"/>
            <w:rFonts w:ascii="Times New Roman" w:hAnsi="Times New Roman" w:cs="Times New Roman"/>
            <w:color w:val="000000" w:themeColor="text1"/>
            <w:sz w:val="24"/>
            <w:szCs w:val="24"/>
            <w:u w:val="none"/>
            <w:shd w:val="clear" w:color="auto" w:fill="FFFFFF"/>
          </w:rPr>
          <w:t>a</w:t>
        </w:r>
        <w:r w:rsidRPr="00635F1A">
          <w:rPr>
            <w:rStyle w:val="Hyperlink"/>
            <w:rFonts w:ascii="Times New Roman" w:hAnsi="Times New Roman" w:cs="Times New Roman"/>
            <w:color w:val="000000" w:themeColor="text1"/>
            <w:sz w:val="24"/>
            <w:szCs w:val="24"/>
            <w:u w:val="none"/>
            <w:shd w:val="clear" w:color="auto" w:fill="FFFFFF"/>
          </w:rPr>
          <w:t xml:space="preserve">nalysis of </w:t>
        </w:r>
        <w:r w:rsidR="00EE2DED">
          <w:rPr>
            <w:rStyle w:val="Hyperlink"/>
            <w:rFonts w:ascii="Times New Roman" w:hAnsi="Times New Roman" w:cs="Times New Roman"/>
            <w:color w:val="000000" w:themeColor="text1"/>
            <w:sz w:val="24"/>
            <w:szCs w:val="24"/>
            <w:u w:val="none"/>
            <w:shd w:val="clear" w:color="auto" w:fill="FFFFFF"/>
          </w:rPr>
          <w:t>s</w:t>
        </w:r>
        <w:r w:rsidRPr="00635F1A">
          <w:rPr>
            <w:rStyle w:val="Hyperlink"/>
            <w:rFonts w:ascii="Times New Roman" w:hAnsi="Times New Roman" w:cs="Times New Roman"/>
            <w:color w:val="000000" w:themeColor="text1"/>
            <w:sz w:val="24"/>
            <w:szCs w:val="24"/>
            <w:u w:val="none"/>
            <w:shd w:val="clear" w:color="auto" w:fill="FFFFFF"/>
          </w:rPr>
          <w:t xml:space="preserve">ibling </w:t>
        </w:r>
        <w:r w:rsidR="00EE2DED">
          <w:rPr>
            <w:rStyle w:val="Hyperlink"/>
            <w:rFonts w:ascii="Times New Roman" w:hAnsi="Times New Roman" w:cs="Times New Roman"/>
            <w:color w:val="000000" w:themeColor="text1"/>
            <w:sz w:val="24"/>
            <w:szCs w:val="24"/>
            <w:u w:val="none"/>
            <w:shd w:val="clear" w:color="auto" w:fill="FFFFFF"/>
          </w:rPr>
          <w:t>p</w:t>
        </w:r>
        <w:r w:rsidRPr="00635F1A">
          <w:rPr>
            <w:rStyle w:val="Hyperlink"/>
            <w:rFonts w:ascii="Times New Roman" w:hAnsi="Times New Roman" w:cs="Times New Roman"/>
            <w:color w:val="000000" w:themeColor="text1"/>
            <w:sz w:val="24"/>
            <w:szCs w:val="24"/>
            <w:u w:val="none"/>
            <w:shd w:val="clear" w:color="auto" w:fill="FFFFFF"/>
          </w:rPr>
          <w:t>airs.</w:t>
        </w:r>
      </w:hyperlink>
      <w:r w:rsidRPr="00635F1A">
        <w:rPr>
          <w:rStyle w:val="apple-converted-space"/>
          <w:rFonts w:ascii="Times New Roman" w:hAnsi="Times New Roman" w:cs="Times New Roman"/>
          <w:color w:val="000000" w:themeColor="text1"/>
          <w:sz w:val="24"/>
          <w:szCs w:val="24"/>
          <w:shd w:val="clear" w:color="auto" w:fill="FFFFFF"/>
        </w:rPr>
        <w:t> </w:t>
      </w:r>
      <w:r w:rsidRPr="00635F1A">
        <w:rPr>
          <w:rStyle w:val="Emphasis"/>
          <w:rFonts w:ascii="Times New Roman" w:hAnsi="Times New Roman" w:cs="Times New Roman"/>
          <w:color w:val="000000" w:themeColor="text1"/>
          <w:sz w:val="24"/>
          <w:szCs w:val="24"/>
          <w:shd w:val="clear" w:color="auto" w:fill="FFFFFF"/>
        </w:rPr>
        <w:t>Journal of Interpersonal Violence 29</w:t>
      </w:r>
      <w:r w:rsidR="00EE2DED">
        <w:rPr>
          <w:rStyle w:val="Emphasis"/>
          <w:rFonts w:ascii="Times New Roman" w:hAnsi="Times New Roman" w:cs="Times New Roman"/>
          <w:color w:val="000000" w:themeColor="text1"/>
          <w:sz w:val="24"/>
          <w:szCs w:val="24"/>
          <w:shd w:val="clear" w:color="auto" w:fill="FFFFFF"/>
        </w:rPr>
        <w:t>:</w:t>
      </w:r>
      <w:r w:rsidRPr="00635F1A">
        <w:rPr>
          <w:rFonts w:ascii="Times New Roman" w:hAnsi="Times New Roman" w:cs="Times New Roman"/>
          <w:color w:val="000000" w:themeColor="text1"/>
          <w:sz w:val="24"/>
          <w:szCs w:val="24"/>
          <w:shd w:val="clear" w:color="auto" w:fill="FFFFFF"/>
        </w:rPr>
        <w:t xml:space="preserve"> 707-735.</w:t>
      </w:r>
      <w:r w:rsidRPr="00635F1A">
        <w:rPr>
          <w:rStyle w:val="apple-converted-space"/>
          <w:rFonts w:ascii="Times New Roman" w:hAnsi="Times New Roman" w:cs="Times New Roman"/>
          <w:color w:val="000000" w:themeColor="text1"/>
          <w:sz w:val="24"/>
          <w:szCs w:val="24"/>
          <w:shd w:val="clear" w:color="auto" w:fill="FFFFFF"/>
        </w:rPr>
        <w:t> </w:t>
      </w:r>
    </w:p>
    <w:p w:rsidR="0050416A" w:rsidRPr="0050416A" w:rsidRDefault="0050416A" w:rsidP="00AD265F">
      <w:pPr>
        <w:autoSpaceDE w:val="0"/>
        <w:autoSpaceDN w:val="0"/>
        <w:adjustRightInd w:val="0"/>
        <w:spacing w:line="480" w:lineRule="auto"/>
        <w:ind w:firstLine="720"/>
        <w:rPr>
          <w:rFonts w:ascii="Times New Roman" w:eastAsia="MS Mincho" w:hAnsi="Times New Roman" w:cs="Times New Roman"/>
          <w:color w:val="000000" w:themeColor="text1"/>
          <w:sz w:val="24"/>
          <w:szCs w:val="24"/>
        </w:rPr>
      </w:pPr>
      <w:r w:rsidRPr="0050416A">
        <w:rPr>
          <w:rFonts w:ascii="Times New Roman" w:hAnsi="Times New Roman" w:cs="Times New Roman"/>
          <w:sz w:val="24"/>
          <w:szCs w:val="24"/>
          <w:lang w:val="en-GB"/>
        </w:rPr>
        <w:t>DeFries</w:t>
      </w:r>
      <w:r w:rsidR="00EE2DED">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JC</w:t>
      </w:r>
      <w:r w:rsidR="00EE2DED">
        <w:rPr>
          <w:rFonts w:ascii="Times New Roman" w:hAnsi="Times New Roman" w:cs="Times New Roman"/>
          <w:sz w:val="24"/>
          <w:szCs w:val="24"/>
          <w:lang w:val="en-GB"/>
        </w:rPr>
        <w:t>,</w:t>
      </w:r>
      <w:r w:rsidRPr="0050416A">
        <w:rPr>
          <w:rFonts w:ascii="Times New Roman" w:hAnsi="Times New Roman" w:cs="Times New Roman"/>
          <w:sz w:val="24"/>
          <w:szCs w:val="24"/>
          <w:lang w:val="en-GB"/>
        </w:rPr>
        <w:t xml:space="preserve"> Fulker D (1985) Multiple regression analysis of twin</w:t>
      </w:r>
      <w:r>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 xml:space="preserve">data. </w:t>
      </w:r>
      <w:r w:rsidR="00EE2DED">
        <w:rPr>
          <w:rFonts w:ascii="Times New Roman" w:hAnsi="Times New Roman" w:cs="Times New Roman"/>
          <w:sz w:val="24"/>
          <w:szCs w:val="24"/>
          <w:lang w:val="en-GB"/>
        </w:rPr>
        <w:t xml:space="preserve"> </w:t>
      </w:r>
      <w:r w:rsidRPr="00EE2DED">
        <w:rPr>
          <w:rFonts w:ascii="Times New Roman" w:hAnsi="Times New Roman" w:cs="Times New Roman"/>
          <w:i/>
          <w:sz w:val="24"/>
          <w:szCs w:val="24"/>
          <w:lang w:val="en-GB"/>
        </w:rPr>
        <w:t>Behavior Genetics</w:t>
      </w:r>
      <w:r w:rsidRPr="0050416A">
        <w:rPr>
          <w:rFonts w:ascii="Times New Roman" w:hAnsi="Times New Roman" w:cs="Times New Roman"/>
          <w:sz w:val="24"/>
          <w:szCs w:val="24"/>
          <w:lang w:val="en-GB"/>
        </w:rPr>
        <w:t xml:space="preserve"> 15</w:t>
      </w:r>
      <w:r w:rsidR="00EE2DE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467–473</w:t>
      </w:r>
      <w:r>
        <w:rPr>
          <w:rFonts w:ascii="Times New Roman" w:hAnsi="Times New Roman" w:cs="Times New Roman"/>
          <w:sz w:val="24"/>
          <w:szCs w:val="24"/>
          <w:lang w:val="en-GB"/>
        </w:rPr>
        <w:t>.</w:t>
      </w:r>
    </w:p>
    <w:p w:rsidR="00AD265F" w:rsidRDefault="00AD26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26260" w:rsidRPr="00635F1A" w:rsidRDefault="00A26260"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color w:val="000000" w:themeColor="text1"/>
          <w:sz w:val="24"/>
          <w:szCs w:val="24"/>
        </w:rPr>
      </w:pPr>
      <w:r w:rsidRPr="00635F1A">
        <w:rPr>
          <w:rFonts w:ascii="Times New Roman" w:hAnsi="Times New Roman" w:cs="Times New Roman"/>
          <w:color w:val="000000" w:themeColor="text1"/>
          <w:sz w:val="24"/>
          <w:szCs w:val="24"/>
        </w:rPr>
        <w:lastRenderedPageBreak/>
        <w:t>D</w:t>
      </w:r>
      <w:r w:rsidR="00B66FF3" w:rsidRPr="00635F1A">
        <w:rPr>
          <w:rFonts w:ascii="Times New Roman" w:hAnsi="Times New Roman" w:cs="Times New Roman"/>
          <w:color w:val="000000" w:themeColor="text1"/>
          <w:sz w:val="24"/>
          <w:szCs w:val="24"/>
        </w:rPr>
        <w:t>’</w:t>
      </w:r>
      <w:r w:rsidRPr="00635F1A">
        <w:rPr>
          <w:rFonts w:ascii="Times New Roman" w:hAnsi="Times New Roman" w:cs="Times New Roman"/>
          <w:color w:val="000000" w:themeColor="text1"/>
          <w:sz w:val="24"/>
          <w:szCs w:val="24"/>
        </w:rPr>
        <w:t>Onofrio BM, Van Hulle C</w:t>
      </w:r>
      <w:r w:rsidR="00EE2DED">
        <w:rPr>
          <w:rFonts w:ascii="Times New Roman" w:hAnsi="Times New Roman" w:cs="Times New Roman"/>
          <w:color w:val="000000" w:themeColor="text1"/>
          <w:sz w:val="24"/>
          <w:szCs w:val="24"/>
        </w:rPr>
        <w:t>A</w:t>
      </w:r>
      <w:r w:rsidRPr="00635F1A">
        <w:rPr>
          <w:rFonts w:ascii="Times New Roman" w:hAnsi="Times New Roman" w:cs="Times New Roman"/>
          <w:color w:val="000000" w:themeColor="text1"/>
          <w:sz w:val="24"/>
          <w:szCs w:val="24"/>
        </w:rPr>
        <w:t>, Waldman ID, Rodgers JL, Harden KP, Rathouz PJ,  Lahey BB  (2008) Smoking during pregnancy and offspring externalizing problems: An exploration of genetic and environmental confounds.</w:t>
      </w:r>
      <w:r w:rsidR="00B66FF3" w:rsidRPr="00635F1A">
        <w:rPr>
          <w:rFonts w:ascii="Times New Roman" w:hAnsi="Times New Roman" w:cs="Times New Roman"/>
          <w:color w:val="000000" w:themeColor="text1"/>
          <w:sz w:val="24"/>
          <w:szCs w:val="24"/>
        </w:rPr>
        <w:t xml:space="preserve">  </w:t>
      </w:r>
      <w:r w:rsidRPr="00635F1A">
        <w:rPr>
          <w:rFonts w:ascii="Times New Roman" w:hAnsi="Times New Roman" w:cs="Times New Roman"/>
          <w:color w:val="000000" w:themeColor="text1"/>
          <w:sz w:val="24"/>
          <w:szCs w:val="24"/>
        </w:rPr>
        <w:t xml:space="preserve"> </w:t>
      </w:r>
      <w:r w:rsidRPr="00635F1A">
        <w:rPr>
          <w:rFonts w:ascii="Times New Roman" w:hAnsi="Times New Roman" w:cs="Times New Roman"/>
          <w:i/>
          <w:color w:val="000000" w:themeColor="text1"/>
          <w:sz w:val="24"/>
          <w:szCs w:val="24"/>
        </w:rPr>
        <w:t>Development and Psychopathology</w:t>
      </w:r>
      <w:r w:rsidR="00EE2DED">
        <w:rPr>
          <w:rFonts w:ascii="Times New Roman" w:hAnsi="Times New Roman" w:cs="Times New Roman"/>
          <w:i/>
          <w:color w:val="000000" w:themeColor="text1"/>
          <w:sz w:val="24"/>
          <w:szCs w:val="24"/>
        </w:rPr>
        <w:t xml:space="preserve"> </w:t>
      </w:r>
      <w:r w:rsidRPr="00635F1A">
        <w:rPr>
          <w:rFonts w:ascii="Times New Roman" w:hAnsi="Times New Roman" w:cs="Times New Roman"/>
          <w:color w:val="000000" w:themeColor="text1"/>
          <w:sz w:val="24"/>
          <w:szCs w:val="24"/>
        </w:rPr>
        <w:t xml:space="preserve"> 20</w:t>
      </w:r>
      <w:r w:rsidR="00EE2DED">
        <w:rPr>
          <w:rFonts w:ascii="Times New Roman" w:hAnsi="Times New Roman" w:cs="Times New Roman"/>
          <w:color w:val="000000" w:themeColor="text1"/>
          <w:sz w:val="24"/>
          <w:szCs w:val="24"/>
        </w:rPr>
        <w:t>:</w:t>
      </w:r>
      <w:r w:rsidRPr="00635F1A">
        <w:rPr>
          <w:rFonts w:ascii="Times New Roman" w:hAnsi="Times New Roman" w:cs="Times New Roman"/>
          <w:color w:val="000000" w:themeColor="text1"/>
          <w:sz w:val="24"/>
          <w:szCs w:val="24"/>
        </w:rPr>
        <w:t xml:space="preserve"> 139-164.</w:t>
      </w:r>
    </w:p>
    <w:p w:rsidR="004B4B38" w:rsidRPr="00635F1A" w:rsidRDefault="004B4B38"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color w:val="000000" w:themeColor="text1"/>
          <w:sz w:val="24"/>
          <w:szCs w:val="24"/>
        </w:rPr>
      </w:pPr>
      <w:r w:rsidRPr="00635F1A">
        <w:rPr>
          <w:rFonts w:ascii="Times New Roman" w:hAnsi="Times New Roman" w:cs="Times New Roman"/>
          <w:color w:val="000000" w:themeColor="text1"/>
          <w:sz w:val="24"/>
          <w:szCs w:val="24"/>
          <w:shd w:val="clear" w:color="auto" w:fill="FFFFFF"/>
        </w:rPr>
        <w:t>D’Onofrio BM, Rickert ME, Langstrom N, Donahue KL, Coyne CA, Larsson H, Ellingson JM, Van Hulle CA, Iliadou AN, Rathouz PJ, Lahey BB, Lichtenstein P</w:t>
      </w:r>
      <w:r w:rsidR="00EE2DED">
        <w:rPr>
          <w:rFonts w:ascii="Times New Roman" w:hAnsi="Times New Roman" w:cs="Times New Roman"/>
          <w:color w:val="000000" w:themeColor="text1"/>
          <w:sz w:val="24"/>
          <w:szCs w:val="24"/>
          <w:shd w:val="clear" w:color="auto" w:fill="FFFFFF"/>
        </w:rPr>
        <w:t xml:space="preserve"> (</w:t>
      </w:r>
      <w:r w:rsidRPr="00635F1A">
        <w:rPr>
          <w:rFonts w:ascii="Times New Roman" w:hAnsi="Times New Roman" w:cs="Times New Roman"/>
          <w:color w:val="000000" w:themeColor="text1"/>
          <w:sz w:val="24"/>
          <w:szCs w:val="24"/>
          <w:shd w:val="clear" w:color="auto" w:fill="FFFFFF"/>
        </w:rPr>
        <w:t>2012)</w:t>
      </w:r>
      <w:r w:rsidRPr="00635F1A">
        <w:rPr>
          <w:rStyle w:val="apple-converted-space"/>
          <w:rFonts w:ascii="Times New Roman" w:hAnsi="Times New Roman" w:cs="Times New Roman"/>
          <w:color w:val="000000" w:themeColor="text1"/>
          <w:sz w:val="24"/>
          <w:szCs w:val="24"/>
          <w:shd w:val="clear" w:color="auto" w:fill="FFFFFF"/>
        </w:rPr>
        <w:t> </w:t>
      </w:r>
      <w:r w:rsidR="00EE2DED">
        <w:rPr>
          <w:rStyle w:val="apple-converted-space"/>
          <w:rFonts w:ascii="Times New Roman" w:hAnsi="Times New Roman" w:cs="Times New Roman"/>
          <w:color w:val="000000" w:themeColor="text1"/>
          <w:sz w:val="24"/>
          <w:szCs w:val="24"/>
          <w:shd w:val="clear" w:color="auto" w:fill="FFFFFF"/>
        </w:rPr>
        <w:t xml:space="preserve">  </w:t>
      </w:r>
      <w:hyperlink r:id="rId16" w:history="1">
        <w:r w:rsidRPr="00635F1A">
          <w:rPr>
            <w:rStyle w:val="Hyperlink"/>
            <w:rFonts w:ascii="Times New Roman" w:hAnsi="Times New Roman" w:cs="Times New Roman"/>
            <w:color w:val="000000" w:themeColor="text1"/>
            <w:sz w:val="24"/>
            <w:szCs w:val="24"/>
            <w:u w:val="none"/>
            <w:shd w:val="clear" w:color="auto" w:fill="FFFFFF"/>
          </w:rPr>
          <w:t>Familial confounding of the association between maternal smoking during pregnancy and offspring substance use and problems: Converging evidence across samples and measures</w:t>
        </w:r>
      </w:hyperlink>
      <w:r w:rsidRPr="00635F1A">
        <w:rPr>
          <w:rFonts w:ascii="Times New Roman" w:hAnsi="Times New Roman" w:cs="Times New Roman"/>
          <w:color w:val="000000" w:themeColor="text1"/>
          <w:sz w:val="24"/>
          <w:szCs w:val="24"/>
          <w:shd w:val="clear" w:color="auto" w:fill="FFFFFF"/>
        </w:rPr>
        <w:t>.</w:t>
      </w:r>
      <w:r w:rsidRPr="00635F1A">
        <w:rPr>
          <w:rStyle w:val="apple-converted-space"/>
          <w:rFonts w:ascii="Times New Roman" w:hAnsi="Times New Roman" w:cs="Times New Roman"/>
          <w:color w:val="000000" w:themeColor="text1"/>
          <w:sz w:val="24"/>
          <w:szCs w:val="24"/>
          <w:shd w:val="clear" w:color="auto" w:fill="FFFFFF"/>
        </w:rPr>
        <w:t> </w:t>
      </w:r>
      <w:r w:rsidRPr="00635F1A">
        <w:rPr>
          <w:rStyle w:val="Emphasis"/>
          <w:rFonts w:ascii="Times New Roman" w:hAnsi="Times New Roman" w:cs="Times New Roman"/>
          <w:color w:val="000000" w:themeColor="text1"/>
          <w:sz w:val="24"/>
          <w:szCs w:val="24"/>
          <w:shd w:val="clear" w:color="auto" w:fill="FFFFFF"/>
        </w:rPr>
        <w:t>Archives of General Psychiatry 69</w:t>
      </w:r>
      <w:r w:rsidR="00EE2DED">
        <w:rPr>
          <w:rStyle w:val="Emphasis"/>
          <w:rFonts w:ascii="Times New Roman" w:hAnsi="Times New Roman" w:cs="Times New Roman"/>
          <w:color w:val="000000" w:themeColor="text1"/>
          <w:sz w:val="24"/>
          <w:szCs w:val="24"/>
          <w:shd w:val="clear" w:color="auto" w:fill="FFFFFF"/>
        </w:rPr>
        <w:t>:</w:t>
      </w:r>
      <w:r w:rsidRPr="00635F1A">
        <w:rPr>
          <w:rFonts w:ascii="Times New Roman" w:hAnsi="Times New Roman" w:cs="Times New Roman"/>
          <w:color w:val="000000" w:themeColor="text1"/>
          <w:sz w:val="24"/>
          <w:szCs w:val="24"/>
          <w:shd w:val="clear" w:color="auto" w:fill="FFFFFF"/>
        </w:rPr>
        <w:t xml:space="preserve"> 1140-1150.</w:t>
      </w:r>
    </w:p>
    <w:p w:rsidR="00C025D2"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shd w:val="clear" w:color="auto" w:fill="FFFFFF"/>
        </w:rPr>
        <w:t>Doughty D</w:t>
      </w:r>
      <w:r w:rsidR="00EE2DED">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Rodgers JL (2000)</w:t>
      </w:r>
      <w:r w:rsidRPr="00635F1A">
        <w:rPr>
          <w:rStyle w:val="apple-converted-space"/>
          <w:rFonts w:ascii="Times New Roman" w:hAnsi="Times New Roman" w:cs="Times New Roman"/>
          <w:sz w:val="24"/>
          <w:szCs w:val="24"/>
          <w:shd w:val="clear" w:color="auto" w:fill="FFFFFF"/>
        </w:rPr>
        <w:t> </w:t>
      </w:r>
      <w:hyperlink r:id="rId17" w:history="1">
        <w:r w:rsidRPr="00635F1A">
          <w:rPr>
            <w:rStyle w:val="Hyperlink"/>
            <w:rFonts w:ascii="Times New Roman" w:hAnsi="Times New Roman" w:cs="Times New Roman"/>
            <w:color w:val="auto"/>
            <w:sz w:val="24"/>
            <w:szCs w:val="24"/>
            <w:u w:val="none"/>
            <w:shd w:val="clear" w:color="auto" w:fill="FFFFFF"/>
          </w:rPr>
          <w:t>Behavior genetic modeling of menarche in U.S. females</w:t>
        </w:r>
      </w:hyperlink>
      <w:r w:rsidRPr="00635F1A">
        <w:rPr>
          <w:rFonts w:ascii="Times New Roman" w:hAnsi="Times New Roman" w:cs="Times New Roman"/>
          <w:sz w:val="24"/>
          <w:szCs w:val="24"/>
          <w:shd w:val="clear" w:color="auto" w:fill="FFFFFF"/>
        </w:rPr>
        <w:t>. In</w:t>
      </w:r>
      <w:r w:rsidR="00EE2DED">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Rodgers </w:t>
      </w:r>
      <w:r w:rsidR="00EE2DED">
        <w:rPr>
          <w:rFonts w:ascii="Times New Roman" w:hAnsi="Times New Roman" w:cs="Times New Roman"/>
          <w:sz w:val="24"/>
          <w:szCs w:val="24"/>
          <w:shd w:val="clear" w:color="auto" w:fill="FFFFFF"/>
        </w:rPr>
        <w:t xml:space="preserve">JL, </w:t>
      </w:r>
      <w:r w:rsidRPr="00635F1A">
        <w:rPr>
          <w:rFonts w:ascii="Times New Roman" w:hAnsi="Times New Roman" w:cs="Times New Roman"/>
          <w:sz w:val="24"/>
          <w:szCs w:val="24"/>
          <w:shd w:val="clear" w:color="auto" w:fill="FFFFFF"/>
        </w:rPr>
        <w:t>Rowe</w:t>
      </w:r>
      <w:r w:rsidR="00EE2DED">
        <w:rPr>
          <w:rFonts w:ascii="Times New Roman" w:hAnsi="Times New Roman" w:cs="Times New Roman"/>
          <w:sz w:val="24"/>
          <w:szCs w:val="24"/>
          <w:shd w:val="clear" w:color="auto" w:fill="FFFFFF"/>
        </w:rPr>
        <w:t xml:space="preserve"> DC,</w:t>
      </w:r>
      <w:r w:rsidRPr="00635F1A">
        <w:rPr>
          <w:rFonts w:ascii="Times New Roman" w:hAnsi="Times New Roman" w:cs="Times New Roman"/>
          <w:sz w:val="24"/>
          <w:szCs w:val="24"/>
          <w:shd w:val="clear" w:color="auto" w:fill="FFFFFF"/>
        </w:rPr>
        <w:t xml:space="preserve"> Miller</w:t>
      </w:r>
      <w:r w:rsidR="00EE2DED">
        <w:rPr>
          <w:rFonts w:ascii="Times New Roman" w:hAnsi="Times New Roman" w:cs="Times New Roman"/>
          <w:sz w:val="24"/>
          <w:szCs w:val="24"/>
          <w:shd w:val="clear" w:color="auto" w:fill="FFFFFF"/>
        </w:rPr>
        <w:t xml:space="preserve"> WB</w:t>
      </w:r>
      <w:r w:rsidRPr="00635F1A">
        <w:rPr>
          <w:rFonts w:ascii="Times New Roman" w:hAnsi="Times New Roman" w:cs="Times New Roman"/>
          <w:sz w:val="24"/>
          <w:szCs w:val="24"/>
          <w:shd w:val="clear" w:color="auto" w:fill="FFFFFF"/>
        </w:rPr>
        <w:t xml:space="preserve"> (</w:t>
      </w:r>
      <w:r w:rsidR="00EE2DED">
        <w:rPr>
          <w:rFonts w:ascii="Times New Roman" w:hAnsi="Times New Roman" w:cs="Times New Roman"/>
          <w:sz w:val="24"/>
          <w:szCs w:val="24"/>
          <w:shd w:val="clear" w:color="auto" w:fill="FFFFFF"/>
        </w:rPr>
        <w:t>e</w:t>
      </w:r>
      <w:r w:rsidRPr="00635F1A">
        <w:rPr>
          <w:rFonts w:ascii="Times New Roman" w:hAnsi="Times New Roman" w:cs="Times New Roman"/>
          <w:sz w:val="24"/>
          <w:szCs w:val="24"/>
          <w:shd w:val="clear" w:color="auto" w:fill="FFFFFF"/>
        </w:rPr>
        <w:t>ds.)</w:t>
      </w:r>
      <w:r w:rsidR="001063AD">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Genetic influences on fertility and sexuality</w:t>
      </w:r>
      <w:r w:rsidRPr="00635F1A">
        <w:rPr>
          <w:rFonts w:ascii="Times New Roman" w:hAnsi="Times New Roman" w:cs="Times New Roman"/>
          <w:sz w:val="24"/>
          <w:szCs w:val="24"/>
          <w:shd w:val="clear" w:color="auto" w:fill="FFFFFF"/>
        </w:rPr>
        <w:t>, Boston: Kluwer Academic Press.</w:t>
      </w:r>
    </w:p>
    <w:p w:rsidR="008026CF" w:rsidRPr="00635F1A" w:rsidRDefault="008026CF" w:rsidP="00AD265F">
      <w:pPr>
        <w:spacing w:before="240" w:line="480" w:lineRule="auto"/>
        <w:ind w:firstLine="720"/>
        <w:rPr>
          <w:rFonts w:ascii="Times New Roman" w:hAnsi="Times New Roman" w:cs="Times New Roman"/>
          <w:sz w:val="24"/>
          <w:szCs w:val="24"/>
        </w:rPr>
      </w:pPr>
      <w:r w:rsidRPr="00635F1A">
        <w:rPr>
          <w:rFonts w:ascii="Times New Roman" w:hAnsi="Times New Roman" w:cs="Times New Roman"/>
          <w:sz w:val="24"/>
          <w:szCs w:val="24"/>
        </w:rPr>
        <w:t>Goodnigh</w:t>
      </w:r>
      <w:r w:rsidR="009D1DC9">
        <w:rPr>
          <w:rFonts w:ascii="Times New Roman" w:hAnsi="Times New Roman" w:cs="Times New Roman"/>
          <w:sz w:val="24"/>
          <w:szCs w:val="24"/>
        </w:rPr>
        <w:t>t</w:t>
      </w:r>
      <w:r w:rsidRPr="00635F1A">
        <w:rPr>
          <w:rFonts w:ascii="Times New Roman" w:hAnsi="Times New Roman" w:cs="Times New Roman"/>
          <w:sz w:val="24"/>
          <w:szCs w:val="24"/>
        </w:rPr>
        <w:t xml:space="preserve"> JA, D’Onofrio BM, Cherlin AJ, Emery RE, Van Hulle CA, Lahey BB  (2013)  </w:t>
      </w:r>
      <w:r w:rsidRPr="00635F1A">
        <w:rPr>
          <w:rFonts w:ascii="Times New Roman" w:hAnsi="Times New Roman" w:cs="Times New Roman"/>
          <w:iCs/>
          <w:sz w:val="24"/>
          <w:szCs w:val="24"/>
          <w:shd w:val="clear" w:color="auto" w:fill="FFFFFF"/>
        </w:rPr>
        <w:t>Effects of multiple maternal relationship transitions on offspring antisocial behavior in childhood and adolescence: A cousin-comparison analysis</w:t>
      </w:r>
      <w:r w:rsidRPr="00635F1A">
        <w:rPr>
          <w:rFonts w:ascii="Times New Roman" w:hAnsi="Times New Roman" w:cs="Times New Roman"/>
          <w:sz w:val="24"/>
          <w:szCs w:val="24"/>
        </w:rPr>
        <w:t>.</w:t>
      </w:r>
      <w:r w:rsidR="009D1DC9">
        <w:rPr>
          <w:rFonts w:ascii="Times New Roman" w:hAnsi="Times New Roman" w:cs="Times New Roman"/>
          <w:sz w:val="24"/>
          <w:szCs w:val="24"/>
        </w:rPr>
        <w:t xml:space="preserve">  </w:t>
      </w:r>
      <w:r w:rsidRPr="00635F1A">
        <w:rPr>
          <w:rFonts w:ascii="Times New Roman" w:hAnsi="Times New Roman" w:cs="Times New Roman"/>
          <w:i/>
          <w:sz w:val="24"/>
          <w:szCs w:val="24"/>
          <w:shd w:val="clear" w:color="auto" w:fill="FFFFFF"/>
        </w:rPr>
        <w:t>Journal of Abnormal Child Psychology</w:t>
      </w:r>
      <w:r w:rsidR="009D1DC9">
        <w:rPr>
          <w:rFonts w:ascii="Times New Roman" w:hAnsi="Times New Roman" w:cs="Times New Roman"/>
          <w:i/>
          <w:sz w:val="24"/>
          <w:szCs w:val="24"/>
          <w:shd w:val="clear" w:color="auto" w:fill="FFFFFF"/>
        </w:rPr>
        <w:t xml:space="preserve"> </w:t>
      </w:r>
      <w:r w:rsidRPr="00635F1A">
        <w:rPr>
          <w:rFonts w:ascii="Times New Roman" w:hAnsi="Times New Roman" w:cs="Times New Roman"/>
          <w:sz w:val="24"/>
          <w:szCs w:val="24"/>
          <w:shd w:val="clear" w:color="auto" w:fill="FFFFFF"/>
        </w:rPr>
        <w:t xml:space="preserve"> 41: 185-198.</w:t>
      </w:r>
      <w:r w:rsidRPr="00635F1A">
        <w:rPr>
          <w:rStyle w:val="apple-converted-space"/>
          <w:rFonts w:ascii="Times New Roman" w:hAnsi="Times New Roman" w:cs="Times New Roman"/>
          <w:sz w:val="24"/>
          <w:szCs w:val="24"/>
          <w:shd w:val="clear" w:color="auto" w:fill="FFFFFF"/>
        </w:rPr>
        <w:t> </w:t>
      </w:r>
    </w:p>
    <w:p w:rsidR="00A26260" w:rsidRPr="00635F1A" w:rsidRDefault="00A26260"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Goodnight JA, Lahey BB, Van Hulle CA, Rodgers JL, Rathouz PJ, Waldman ID,  D'Onofrio BM (2012)</w:t>
      </w:r>
      <w:r w:rsidRPr="00635F1A">
        <w:rPr>
          <w:rStyle w:val="apple-converted-space"/>
          <w:rFonts w:ascii="Times New Roman" w:hAnsi="Times New Roman" w:cs="Times New Roman"/>
          <w:sz w:val="24"/>
          <w:szCs w:val="24"/>
          <w:shd w:val="clear" w:color="auto" w:fill="FFFFFF"/>
        </w:rPr>
        <w:t> </w:t>
      </w:r>
      <w:hyperlink r:id="rId18" w:history="1">
        <w:r w:rsidRPr="00635F1A">
          <w:rPr>
            <w:rStyle w:val="Hyperlink"/>
            <w:rFonts w:ascii="Times New Roman" w:hAnsi="Times New Roman" w:cs="Times New Roman"/>
            <w:color w:val="auto"/>
            <w:sz w:val="24"/>
            <w:szCs w:val="24"/>
            <w:u w:val="none"/>
            <w:shd w:val="clear" w:color="auto" w:fill="FFFFFF"/>
          </w:rPr>
          <w:t>A quasi-experimental analysis of the influence of neighborhood disadvantage on child and adolescent conduct problems</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Journal of Abnormal Psychology 121</w:t>
      </w:r>
      <w:r w:rsidR="009D1DC9">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95-108.</w:t>
      </w:r>
    </w:p>
    <w:p w:rsidR="00947D27" w:rsidRPr="00635F1A" w:rsidRDefault="00947D27"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Green DM</w:t>
      </w:r>
      <w:r w:rsidR="009D1DC9">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S</w:t>
      </w:r>
      <w:r w:rsidR="00635F1A">
        <w:rPr>
          <w:rFonts w:ascii="Times New Roman" w:hAnsi="Times New Roman" w:cs="Times New Roman"/>
          <w:sz w:val="24"/>
          <w:szCs w:val="24"/>
          <w:shd w:val="clear" w:color="auto" w:fill="FFFFFF"/>
        </w:rPr>
        <w:t>w</w:t>
      </w:r>
      <w:r w:rsidRPr="00635F1A">
        <w:rPr>
          <w:rFonts w:ascii="Times New Roman" w:hAnsi="Times New Roman" w:cs="Times New Roman"/>
          <w:sz w:val="24"/>
          <w:szCs w:val="24"/>
          <w:shd w:val="clear" w:color="auto" w:fill="FFFFFF"/>
        </w:rPr>
        <w:t xml:space="preserve">ets JA  (1966).  </w:t>
      </w:r>
      <w:r w:rsidRPr="00635F1A">
        <w:rPr>
          <w:rFonts w:ascii="Times New Roman" w:hAnsi="Times New Roman" w:cs="Times New Roman"/>
          <w:i/>
          <w:sz w:val="24"/>
          <w:szCs w:val="24"/>
          <w:shd w:val="clear" w:color="auto" w:fill="FFFFFF"/>
        </w:rPr>
        <w:t xml:space="preserve">Signal </w:t>
      </w:r>
      <w:r w:rsidR="00333C78">
        <w:rPr>
          <w:rFonts w:ascii="Times New Roman" w:hAnsi="Times New Roman" w:cs="Times New Roman"/>
          <w:i/>
          <w:sz w:val="24"/>
          <w:szCs w:val="24"/>
          <w:shd w:val="clear" w:color="auto" w:fill="FFFFFF"/>
        </w:rPr>
        <w:t>d</w:t>
      </w:r>
      <w:r w:rsidRPr="00635F1A">
        <w:rPr>
          <w:rFonts w:ascii="Times New Roman" w:hAnsi="Times New Roman" w:cs="Times New Roman"/>
          <w:i/>
          <w:sz w:val="24"/>
          <w:szCs w:val="24"/>
          <w:shd w:val="clear" w:color="auto" w:fill="FFFFFF"/>
        </w:rPr>
        <w:t xml:space="preserve">etection </w:t>
      </w:r>
      <w:r w:rsidR="00333C78">
        <w:rPr>
          <w:rFonts w:ascii="Times New Roman" w:hAnsi="Times New Roman" w:cs="Times New Roman"/>
          <w:i/>
          <w:sz w:val="24"/>
          <w:szCs w:val="24"/>
          <w:shd w:val="clear" w:color="auto" w:fill="FFFFFF"/>
        </w:rPr>
        <w:t>t</w:t>
      </w:r>
      <w:r w:rsidRPr="00635F1A">
        <w:rPr>
          <w:rFonts w:ascii="Times New Roman" w:hAnsi="Times New Roman" w:cs="Times New Roman"/>
          <w:i/>
          <w:sz w:val="24"/>
          <w:szCs w:val="24"/>
          <w:shd w:val="clear" w:color="auto" w:fill="FFFFFF"/>
        </w:rPr>
        <w:t xml:space="preserve">heory and </w:t>
      </w:r>
      <w:r w:rsidR="00333C78">
        <w:rPr>
          <w:rFonts w:ascii="Times New Roman" w:hAnsi="Times New Roman" w:cs="Times New Roman"/>
          <w:i/>
          <w:sz w:val="24"/>
          <w:szCs w:val="24"/>
          <w:shd w:val="clear" w:color="auto" w:fill="FFFFFF"/>
        </w:rPr>
        <w:t>p</w:t>
      </w:r>
      <w:r w:rsidRPr="00635F1A">
        <w:rPr>
          <w:rFonts w:ascii="Times New Roman" w:hAnsi="Times New Roman" w:cs="Times New Roman"/>
          <w:i/>
          <w:sz w:val="24"/>
          <w:szCs w:val="24"/>
          <w:shd w:val="clear" w:color="auto" w:fill="FFFFFF"/>
        </w:rPr>
        <w:t>sychophysics.</w:t>
      </w:r>
      <w:r w:rsidRPr="00635F1A">
        <w:rPr>
          <w:rFonts w:ascii="Times New Roman" w:hAnsi="Times New Roman" w:cs="Times New Roman"/>
          <w:sz w:val="24"/>
          <w:szCs w:val="24"/>
          <w:shd w:val="clear" w:color="auto" w:fill="FFFFFF"/>
        </w:rPr>
        <w:t xml:space="preserve">  New York, NY:  Wiley.</w:t>
      </w:r>
    </w:p>
    <w:p w:rsidR="00E36A44" w:rsidRDefault="00F90D18"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rPr>
        <w:lastRenderedPageBreak/>
        <w:t xml:space="preserve">Guo G, Wang JM  (2002) The mixed or multilevel models for behavior genetic analysis.  </w:t>
      </w:r>
      <w:r w:rsidRPr="00635F1A">
        <w:rPr>
          <w:rFonts w:ascii="Times New Roman" w:hAnsi="Times New Roman" w:cs="Times New Roman"/>
          <w:i/>
          <w:sz w:val="24"/>
          <w:szCs w:val="24"/>
        </w:rPr>
        <w:t>Behavior Genetics</w:t>
      </w:r>
      <w:r w:rsidRPr="00635F1A">
        <w:rPr>
          <w:rFonts w:ascii="Times New Roman" w:hAnsi="Times New Roman" w:cs="Times New Roman"/>
          <w:sz w:val="24"/>
          <w:szCs w:val="24"/>
        </w:rPr>
        <w:t xml:space="preserve"> 32</w:t>
      </w:r>
      <w:r w:rsidR="009D1DC9">
        <w:rPr>
          <w:rFonts w:ascii="Times New Roman" w:hAnsi="Times New Roman" w:cs="Times New Roman"/>
          <w:sz w:val="24"/>
          <w:szCs w:val="24"/>
        </w:rPr>
        <w:t>:</w:t>
      </w:r>
      <w:r w:rsidRPr="00635F1A">
        <w:rPr>
          <w:rFonts w:ascii="Times New Roman" w:hAnsi="Times New Roman" w:cs="Times New Roman"/>
          <w:sz w:val="24"/>
          <w:szCs w:val="24"/>
        </w:rPr>
        <w:t xml:space="preserve"> 37-49.</w:t>
      </w:r>
    </w:p>
    <w:p w:rsidR="00E36A44" w:rsidRPr="00E36A44" w:rsidRDefault="00E36A44" w:rsidP="00E36A44">
      <w:pPr>
        <w:spacing w:line="480" w:lineRule="auto"/>
        <w:ind w:firstLine="720"/>
        <w:rPr>
          <w:rFonts w:ascii="Times New Roman" w:hAnsi="Times New Roman" w:cs="Times New Roman"/>
          <w:i/>
          <w:sz w:val="24"/>
          <w:szCs w:val="24"/>
        </w:rPr>
      </w:pPr>
      <w:r w:rsidRPr="00E36A44">
        <w:rPr>
          <w:rFonts w:ascii="Times New Roman" w:hAnsi="Times New Roman" w:cs="Times New Roman"/>
          <w:i/>
          <w:sz w:val="24"/>
          <w:szCs w:val="24"/>
        </w:rPr>
        <w:t>Harris, K. M., Halpern, C. T., Smolen, A., &amp; Haberstick, B. (2006).  The National Longitudinal Study of Adolescent Health (Add Health) Twin Data.  Twin Research and Human Genetics 9:  988-997.</w:t>
      </w:r>
    </w:p>
    <w:p w:rsidR="00A26260" w:rsidRPr="00E36A44" w:rsidRDefault="00A26260" w:rsidP="00E36A44">
      <w:pPr>
        <w:spacing w:line="480" w:lineRule="auto"/>
        <w:ind w:firstLine="720"/>
        <w:rPr>
          <w:rFonts w:ascii="Times New Roman" w:hAnsi="Times New Roman" w:cs="Times New Roman"/>
          <w:sz w:val="24"/>
          <w:szCs w:val="24"/>
        </w:rPr>
      </w:pPr>
      <w:r w:rsidRPr="00E36A44">
        <w:rPr>
          <w:rFonts w:ascii="Times New Roman" w:hAnsi="Times New Roman" w:cs="Times New Roman"/>
          <w:sz w:val="24"/>
          <w:szCs w:val="24"/>
        </w:rPr>
        <w:t>Hart SA, Petril</w:t>
      </w:r>
      <w:r w:rsidR="009D1DC9" w:rsidRPr="00E36A44">
        <w:rPr>
          <w:rFonts w:ascii="Times New Roman" w:hAnsi="Times New Roman" w:cs="Times New Roman"/>
          <w:sz w:val="24"/>
          <w:szCs w:val="24"/>
        </w:rPr>
        <w:t>l</w:t>
      </w:r>
      <w:r w:rsidRPr="00E36A44">
        <w:rPr>
          <w:rFonts w:ascii="Times New Roman" w:hAnsi="Times New Roman" w:cs="Times New Roman"/>
          <w:sz w:val="24"/>
          <w:szCs w:val="24"/>
        </w:rPr>
        <w:t xml:space="preserve"> SA, &amp; Kamp Dush CM (2010)</w:t>
      </w:r>
      <w:r w:rsidRPr="00E36A44">
        <w:rPr>
          <w:rStyle w:val="apple-converted-space"/>
          <w:rFonts w:ascii="Times New Roman" w:hAnsi="Times New Roman" w:cs="Times New Roman"/>
          <w:sz w:val="24"/>
          <w:szCs w:val="24"/>
        </w:rPr>
        <w:t> </w:t>
      </w:r>
      <w:hyperlink r:id="rId19" w:history="1">
        <w:r w:rsidRPr="00E36A44">
          <w:rPr>
            <w:rStyle w:val="Hyperlink"/>
            <w:rFonts w:ascii="Times New Roman" w:hAnsi="Times New Roman" w:cs="Times New Roman"/>
            <w:color w:val="auto"/>
            <w:sz w:val="24"/>
            <w:szCs w:val="24"/>
            <w:u w:val="none"/>
          </w:rPr>
          <w:t>Genetic influences on language, reading, and mathematics skills in a national sample: An analysis using the National Longitudinal Survey of Youth</w:t>
        </w:r>
      </w:hyperlink>
      <w:r w:rsidRPr="00E36A44">
        <w:rPr>
          <w:rFonts w:ascii="Times New Roman" w:hAnsi="Times New Roman" w:cs="Times New Roman"/>
          <w:sz w:val="24"/>
          <w:szCs w:val="24"/>
        </w:rPr>
        <w:t>.</w:t>
      </w:r>
      <w:r w:rsidRPr="00E36A44">
        <w:rPr>
          <w:rStyle w:val="apple-converted-space"/>
          <w:rFonts w:ascii="Times New Roman" w:hAnsi="Times New Roman" w:cs="Times New Roman"/>
          <w:sz w:val="24"/>
          <w:szCs w:val="24"/>
        </w:rPr>
        <w:t> </w:t>
      </w:r>
      <w:r w:rsidRPr="00E36A44">
        <w:rPr>
          <w:rStyle w:val="Emphasis"/>
          <w:rFonts w:ascii="Times New Roman" w:hAnsi="Times New Roman" w:cs="Times New Roman"/>
          <w:sz w:val="24"/>
          <w:szCs w:val="24"/>
        </w:rPr>
        <w:t xml:space="preserve">Language, </w:t>
      </w:r>
      <w:r w:rsidR="001063AD" w:rsidRPr="00E36A44">
        <w:rPr>
          <w:rStyle w:val="Emphasis"/>
          <w:rFonts w:ascii="Times New Roman" w:hAnsi="Times New Roman" w:cs="Times New Roman"/>
          <w:sz w:val="24"/>
          <w:szCs w:val="24"/>
        </w:rPr>
        <w:t>S</w:t>
      </w:r>
      <w:r w:rsidRPr="00E36A44">
        <w:rPr>
          <w:rStyle w:val="Emphasis"/>
          <w:rFonts w:ascii="Times New Roman" w:hAnsi="Times New Roman" w:cs="Times New Roman"/>
          <w:sz w:val="24"/>
          <w:szCs w:val="24"/>
        </w:rPr>
        <w:t xml:space="preserve">peech, and </w:t>
      </w:r>
      <w:r w:rsidR="001063AD" w:rsidRPr="00E36A44">
        <w:rPr>
          <w:rStyle w:val="Emphasis"/>
          <w:rFonts w:ascii="Times New Roman" w:hAnsi="Times New Roman" w:cs="Times New Roman"/>
          <w:sz w:val="24"/>
          <w:szCs w:val="24"/>
        </w:rPr>
        <w:t>H</w:t>
      </w:r>
      <w:r w:rsidRPr="00E36A44">
        <w:rPr>
          <w:rStyle w:val="Emphasis"/>
          <w:rFonts w:ascii="Times New Roman" w:hAnsi="Times New Roman" w:cs="Times New Roman"/>
          <w:sz w:val="24"/>
          <w:szCs w:val="24"/>
        </w:rPr>
        <w:t xml:space="preserve">earing </w:t>
      </w:r>
      <w:r w:rsidR="001063AD" w:rsidRPr="00E36A44">
        <w:rPr>
          <w:rStyle w:val="Emphasis"/>
          <w:rFonts w:ascii="Times New Roman" w:hAnsi="Times New Roman" w:cs="Times New Roman"/>
          <w:sz w:val="24"/>
          <w:szCs w:val="24"/>
        </w:rPr>
        <w:t>S</w:t>
      </w:r>
      <w:r w:rsidR="00E36A44">
        <w:rPr>
          <w:rStyle w:val="Emphasis"/>
          <w:rFonts w:ascii="Times New Roman" w:hAnsi="Times New Roman" w:cs="Times New Roman"/>
          <w:sz w:val="24"/>
          <w:szCs w:val="24"/>
        </w:rPr>
        <w:t>e</w:t>
      </w:r>
      <w:r w:rsidRPr="00E36A44">
        <w:rPr>
          <w:rStyle w:val="Emphasis"/>
          <w:rFonts w:ascii="Times New Roman" w:hAnsi="Times New Roman" w:cs="Times New Roman"/>
          <w:sz w:val="24"/>
          <w:szCs w:val="24"/>
        </w:rPr>
        <w:t>rvices in</w:t>
      </w:r>
      <w:r w:rsidR="001063AD" w:rsidRPr="00E36A44">
        <w:rPr>
          <w:rStyle w:val="Emphasis"/>
          <w:rFonts w:ascii="Times New Roman" w:hAnsi="Times New Roman" w:cs="Times New Roman"/>
          <w:sz w:val="24"/>
          <w:szCs w:val="24"/>
        </w:rPr>
        <w:t xml:space="preserve"> S</w:t>
      </w:r>
      <w:r w:rsidRPr="00E36A44">
        <w:rPr>
          <w:rStyle w:val="Emphasis"/>
          <w:rFonts w:ascii="Times New Roman" w:hAnsi="Times New Roman" w:cs="Times New Roman"/>
          <w:sz w:val="24"/>
          <w:szCs w:val="24"/>
        </w:rPr>
        <w:t>chools 41</w:t>
      </w:r>
      <w:r w:rsidR="009D1DC9" w:rsidRPr="00E36A44">
        <w:rPr>
          <w:rStyle w:val="Emphasis"/>
          <w:rFonts w:ascii="Times New Roman" w:hAnsi="Times New Roman" w:cs="Times New Roman"/>
          <w:sz w:val="24"/>
          <w:szCs w:val="24"/>
        </w:rPr>
        <w:t>:</w:t>
      </w:r>
      <w:r w:rsidRPr="00E36A44">
        <w:rPr>
          <w:rFonts w:ascii="Times New Roman" w:hAnsi="Times New Roman" w:cs="Times New Roman"/>
          <w:sz w:val="24"/>
          <w:szCs w:val="24"/>
        </w:rPr>
        <w:t xml:space="preserve"> 118.</w:t>
      </w:r>
    </w:p>
    <w:p w:rsidR="00D064E6" w:rsidRDefault="00D064E6"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E36A44">
        <w:rPr>
          <w:rFonts w:ascii="Times New Roman" w:hAnsi="Times New Roman" w:cs="Times New Roman"/>
          <w:sz w:val="24"/>
          <w:szCs w:val="24"/>
          <w:shd w:val="clear" w:color="auto" w:fill="FFFFFF"/>
        </w:rPr>
        <w:t>Jaffee S, Van Hulle C, Rodgers JL (2011)</w:t>
      </w:r>
      <w:r w:rsidR="00AC3FCC" w:rsidRPr="00E36A44">
        <w:rPr>
          <w:rFonts w:ascii="Times New Roman" w:hAnsi="Times New Roman" w:cs="Times New Roman"/>
          <w:sz w:val="24"/>
          <w:szCs w:val="24"/>
          <w:shd w:val="clear" w:color="auto" w:fill="FFFFFF"/>
        </w:rPr>
        <w:t xml:space="preserve"> </w:t>
      </w:r>
      <w:r w:rsidRPr="00E36A44">
        <w:rPr>
          <w:rStyle w:val="apple-converted-space"/>
          <w:rFonts w:ascii="Times New Roman" w:hAnsi="Times New Roman" w:cs="Times New Roman"/>
          <w:sz w:val="24"/>
          <w:szCs w:val="24"/>
          <w:shd w:val="clear" w:color="auto" w:fill="FFFFFF"/>
        </w:rPr>
        <w:t> </w:t>
      </w:r>
      <w:hyperlink r:id="rId20" w:history="1">
        <w:r w:rsidRPr="00E36A44">
          <w:rPr>
            <w:rStyle w:val="Hyperlink"/>
            <w:rFonts w:ascii="Times New Roman" w:hAnsi="Times New Roman" w:cs="Times New Roman"/>
            <w:color w:val="auto"/>
            <w:sz w:val="24"/>
            <w:szCs w:val="24"/>
            <w:u w:val="none"/>
            <w:shd w:val="clear" w:color="auto" w:fill="FFFFFF"/>
          </w:rPr>
          <w:t>Effects of non-maternal care in the first three years on children’s academic skills and behavioral functioning in childhood and early adolescence: A sibling comparison study</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Child Developmen</w:t>
      </w:r>
      <w:r w:rsidR="00AC3FCC">
        <w:rPr>
          <w:rStyle w:val="Emphasis"/>
          <w:rFonts w:ascii="Times New Roman" w:hAnsi="Times New Roman" w:cs="Times New Roman"/>
          <w:sz w:val="24"/>
          <w:szCs w:val="24"/>
          <w:shd w:val="clear" w:color="auto" w:fill="FFFFFF"/>
        </w:rPr>
        <w:t>t</w:t>
      </w:r>
      <w:r w:rsidRPr="00635F1A">
        <w:rPr>
          <w:rStyle w:val="Emphasis"/>
          <w:rFonts w:ascii="Times New Roman" w:hAnsi="Times New Roman" w:cs="Times New Roman"/>
          <w:sz w:val="24"/>
          <w:szCs w:val="24"/>
          <w:shd w:val="clear" w:color="auto" w:fill="FFFFFF"/>
        </w:rPr>
        <w:t xml:space="preserve"> 84</w:t>
      </w:r>
      <w:r w:rsidR="00AC3FCC">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1076-1081.</w:t>
      </w:r>
      <w:r w:rsidR="00B66FF3" w:rsidRPr="00635F1A">
        <w:rPr>
          <w:rFonts w:ascii="Times New Roman" w:hAnsi="Times New Roman" w:cs="Times New Roman"/>
          <w:sz w:val="24"/>
          <w:szCs w:val="24"/>
          <w:shd w:val="clear" w:color="auto" w:fill="FFFFFF"/>
        </w:rPr>
        <w:tab/>
      </w:r>
    </w:p>
    <w:p w:rsidR="00682381" w:rsidRPr="00682381" w:rsidRDefault="00682381"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Johnson W, Turkheimer E, Gottesman I, Bouchard TJ  (2010)  Beyond heritability: Twin studies in behavioral research.  </w:t>
      </w:r>
      <w:r>
        <w:rPr>
          <w:rFonts w:ascii="Times New Roman" w:hAnsi="Times New Roman" w:cs="Times New Roman"/>
          <w:i/>
          <w:sz w:val="24"/>
          <w:szCs w:val="24"/>
          <w:shd w:val="clear" w:color="auto" w:fill="FFFFFF"/>
        </w:rPr>
        <w:t>Current Directions in Psychological Science</w:t>
      </w:r>
      <w:r>
        <w:rPr>
          <w:rFonts w:ascii="Times New Roman" w:hAnsi="Times New Roman" w:cs="Times New Roman"/>
          <w:sz w:val="24"/>
          <w:szCs w:val="24"/>
          <w:shd w:val="clear" w:color="auto" w:fill="FFFFFF"/>
        </w:rPr>
        <w:t xml:space="preserve"> 18</w:t>
      </w:r>
      <w:r w:rsidR="00AC3FC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217-220.</w:t>
      </w:r>
    </w:p>
    <w:p w:rsidR="00A26260" w:rsidRDefault="00A26260"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Lahey BB, Van Hulle CA, Rathouz P</w:t>
      </w:r>
      <w:r w:rsidR="00AC3FCC">
        <w:rPr>
          <w:rFonts w:ascii="Times New Roman" w:hAnsi="Times New Roman" w:cs="Times New Roman"/>
          <w:sz w:val="24"/>
          <w:szCs w:val="24"/>
          <w:shd w:val="clear" w:color="auto" w:fill="FFFFFF"/>
        </w:rPr>
        <w:t>J</w:t>
      </w:r>
      <w:r w:rsidRPr="00635F1A">
        <w:rPr>
          <w:rFonts w:ascii="Times New Roman" w:hAnsi="Times New Roman" w:cs="Times New Roman"/>
          <w:sz w:val="24"/>
          <w:szCs w:val="24"/>
          <w:shd w:val="clear" w:color="auto" w:fill="FFFFFF"/>
        </w:rPr>
        <w:t>, Rodgers JL, D'Onofrio BM, Waldman I</w:t>
      </w:r>
      <w:r w:rsidR="00AC3FCC">
        <w:rPr>
          <w:rFonts w:ascii="Times New Roman" w:hAnsi="Times New Roman" w:cs="Times New Roman"/>
          <w:sz w:val="24"/>
          <w:szCs w:val="24"/>
          <w:shd w:val="clear" w:color="auto" w:fill="FFFFFF"/>
        </w:rPr>
        <w:t>D</w:t>
      </w:r>
      <w:r w:rsidRPr="00635F1A">
        <w:rPr>
          <w:rFonts w:ascii="Times New Roman" w:hAnsi="Times New Roman" w:cs="Times New Roman"/>
          <w:sz w:val="24"/>
          <w:szCs w:val="24"/>
          <w:shd w:val="clear" w:color="auto" w:fill="FFFFFF"/>
        </w:rPr>
        <w:t xml:space="preserve">. (2009) </w:t>
      </w:r>
      <w:hyperlink r:id="rId21" w:history="1">
        <w:r w:rsidRPr="00635F1A">
          <w:rPr>
            <w:rStyle w:val="Hyperlink"/>
            <w:rFonts w:ascii="Times New Roman" w:hAnsi="Times New Roman" w:cs="Times New Roman"/>
            <w:color w:val="auto"/>
            <w:sz w:val="24"/>
            <w:szCs w:val="24"/>
            <w:u w:val="none"/>
            <w:shd w:val="clear" w:color="auto" w:fill="FFFFFF"/>
          </w:rPr>
          <w:t>Are oppositional-defiant and hyperactive-inattentive symptoms developmental precursors to conduct problems in late childhood?: Genetic and environmental links</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00AC3FCC">
        <w:rPr>
          <w:rStyle w:val="apple-converted-space"/>
          <w:rFonts w:ascii="Times New Roman" w:hAnsi="Times New Roman" w:cs="Times New Roman"/>
          <w:sz w:val="24"/>
          <w:szCs w:val="24"/>
          <w:shd w:val="clear" w:color="auto" w:fill="FFFFFF"/>
        </w:rPr>
        <w:t xml:space="preserve"> </w:t>
      </w:r>
      <w:r w:rsidRPr="00635F1A">
        <w:rPr>
          <w:rStyle w:val="Emphasis"/>
          <w:rFonts w:ascii="Times New Roman" w:hAnsi="Times New Roman" w:cs="Times New Roman"/>
          <w:sz w:val="24"/>
          <w:szCs w:val="24"/>
          <w:shd w:val="clear" w:color="auto" w:fill="FFFFFF"/>
        </w:rPr>
        <w:t>Journal of Abnormal Child Psychology 37</w:t>
      </w:r>
      <w:r w:rsidR="00AC3FCC">
        <w:rPr>
          <w:rStyle w:val="Emphasis"/>
          <w:rFonts w:ascii="Times New Roman" w:hAnsi="Times New Roman" w:cs="Times New Roman"/>
          <w:sz w:val="24"/>
          <w:szCs w:val="24"/>
          <w:shd w:val="clear" w:color="auto" w:fill="FFFFFF"/>
        </w:rPr>
        <w:t xml:space="preserve">: </w:t>
      </w:r>
      <w:r w:rsidRPr="00635F1A">
        <w:rPr>
          <w:rFonts w:ascii="Times New Roman" w:hAnsi="Times New Roman" w:cs="Times New Roman"/>
          <w:sz w:val="24"/>
          <w:szCs w:val="24"/>
          <w:shd w:val="clear" w:color="auto" w:fill="FFFFFF"/>
        </w:rPr>
        <w:t xml:space="preserve"> 45-58.</w:t>
      </w:r>
    </w:p>
    <w:p w:rsidR="00240F67" w:rsidRPr="00240F67" w:rsidRDefault="00240F67"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Lai C</w:t>
      </w:r>
      <w:r w:rsidR="00AC3FC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Mayer J  (2006)  How much of human height is genetic and much is due to nutrition?  </w:t>
      </w:r>
      <w:r>
        <w:rPr>
          <w:rFonts w:ascii="Times New Roman" w:hAnsi="Times New Roman" w:cs="Times New Roman"/>
          <w:i/>
          <w:sz w:val="24"/>
          <w:szCs w:val="24"/>
          <w:shd w:val="clear" w:color="auto" w:fill="FFFFFF"/>
        </w:rPr>
        <w:t>Sc</w:t>
      </w:r>
      <w:r w:rsidR="00EE2DED">
        <w:rPr>
          <w:rFonts w:ascii="Times New Roman" w:hAnsi="Times New Roman" w:cs="Times New Roman"/>
          <w:i/>
          <w:sz w:val="24"/>
          <w:szCs w:val="24"/>
          <w:shd w:val="clear" w:color="auto" w:fill="FFFFFF"/>
        </w:rPr>
        <w:t>i</w:t>
      </w:r>
      <w:r>
        <w:rPr>
          <w:rFonts w:ascii="Times New Roman" w:hAnsi="Times New Roman" w:cs="Times New Roman"/>
          <w:i/>
          <w:sz w:val="24"/>
          <w:szCs w:val="24"/>
          <w:shd w:val="clear" w:color="auto" w:fill="FFFFFF"/>
        </w:rPr>
        <w:t>entific American</w:t>
      </w:r>
      <w:r>
        <w:rPr>
          <w:rFonts w:ascii="Times New Roman" w:hAnsi="Times New Roman" w:cs="Times New Roman"/>
          <w:sz w:val="24"/>
          <w:szCs w:val="24"/>
          <w:shd w:val="clear" w:color="auto" w:fill="FFFFFF"/>
        </w:rPr>
        <w:t>, December 11, 2006.</w:t>
      </w:r>
    </w:p>
    <w:p w:rsidR="00947D27" w:rsidRPr="00635F1A" w:rsidRDefault="00947D27"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Lynn SK</w:t>
      </w:r>
      <w:r w:rsidR="00AC3FCC">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Barrett LF  (2014) “Utilizing” signal detection theory.  </w:t>
      </w:r>
      <w:r w:rsidRPr="00635F1A">
        <w:rPr>
          <w:rFonts w:ascii="Times New Roman" w:hAnsi="Times New Roman" w:cs="Times New Roman"/>
          <w:i/>
          <w:sz w:val="24"/>
          <w:szCs w:val="24"/>
          <w:shd w:val="clear" w:color="auto" w:fill="FFFFFF"/>
        </w:rPr>
        <w:t>Psychological Science</w:t>
      </w:r>
      <w:r w:rsidRPr="00635F1A">
        <w:rPr>
          <w:rFonts w:ascii="Times New Roman" w:hAnsi="Times New Roman" w:cs="Times New Roman"/>
          <w:sz w:val="24"/>
          <w:szCs w:val="24"/>
          <w:shd w:val="clear" w:color="auto" w:fill="FFFFFF"/>
        </w:rPr>
        <w:t xml:space="preserve"> 25</w:t>
      </w:r>
      <w:r w:rsidR="00AC3FCC">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1663-1673.</w:t>
      </w:r>
    </w:p>
    <w:p w:rsidR="00F90D18" w:rsidRPr="00635F1A" w:rsidRDefault="00947D27"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rPr>
        <w:t>M</w:t>
      </w:r>
      <w:r w:rsidR="00F90D18" w:rsidRPr="00635F1A">
        <w:rPr>
          <w:rFonts w:ascii="Times New Roman" w:hAnsi="Times New Roman" w:cs="Times New Roman"/>
          <w:sz w:val="24"/>
          <w:szCs w:val="24"/>
        </w:rPr>
        <w:t>cArdle JJ</w:t>
      </w:r>
      <w:r w:rsidR="00AC3FCC">
        <w:rPr>
          <w:rFonts w:ascii="Times New Roman" w:hAnsi="Times New Roman" w:cs="Times New Roman"/>
          <w:sz w:val="24"/>
          <w:szCs w:val="24"/>
        </w:rPr>
        <w:t>,</w:t>
      </w:r>
      <w:r w:rsidR="00F90D18" w:rsidRPr="00635F1A">
        <w:rPr>
          <w:rFonts w:ascii="Times New Roman" w:hAnsi="Times New Roman" w:cs="Times New Roman"/>
          <w:sz w:val="24"/>
          <w:szCs w:val="24"/>
        </w:rPr>
        <w:t xml:space="preserve"> Prescott CA  (2005)  Mixed-effects variance components models for biometrical family analyses.  </w:t>
      </w:r>
      <w:r w:rsidR="00F90D18" w:rsidRPr="00635F1A">
        <w:rPr>
          <w:rFonts w:ascii="Times New Roman" w:hAnsi="Times New Roman" w:cs="Times New Roman"/>
          <w:i/>
          <w:sz w:val="24"/>
          <w:szCs w:val="24"/>
        </w:rPr>
        <w:t>Behavior Genetics</w:t>
      </w:r>
      <w:r w:rsidR="00F90D18" w:rsidRPr="00635F1A">
        <w:rPr>
          <w:rFonts w:ascii="Times New Roman" w:hAnsi="Times New Roman" w:cs="Times New Roman"/>
          <w:sz w:val="24"/>
          <w:szCs w:val="24"/>
        </w:rPr>
        <w:t xml:space="preserve"> 35</w:t>
      </w:r>
      <w:r w:rsidR="00AC3FCC">
        <w:rPr>
          <w:rFonts w:ascii="Times New Roman" w:hAnsi="Times New Roman" w:cs="Times New Roman"/>
          <w:sz w:val="24"/>
          <w:szCs w:val="24"/>
        </w:rPr>
        <w:t>:</w:t>
      </w:r>
      <w:r w:rsidR="00F90D18" w:rsidRPr="00635F1A">
        <w:rPr>
          <w:rFonts w:ascii="Times New Roman" w:hAnsi="Times New Roman" w:cs="Times New Roman"/>
          <w:sz w:val="24"/>
          <w:szCs w:val="24"/>
        </w:rPr>
        <w:t xml:space="preserve"> 631-652.</w:t>
      </w:r>
    </w:p>
    <w:p w:rsidR="00A26260" w:rsidRPr="00635F1A" w:rsidRDefault="00A26260"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rPr>
        <w:lastRenderedPageBreak/>
        <w:t xml:space="preserve">Mendle J, Harden KP, Turkheimer E, Van Hulle CA, D’Onofrio BM, Brooks-Bunn, J, Rodgers JL, Emery RE, Lahey BB  (2009)  Associations between father absence and age of first sexual intercourse.  </w:t>
      </w:r>
      <w:r w:rsidRPr="00635F1A">
        <w:rPr>
          <w:rFonts w:ascii="Times New Roman" w:hAnsi="Times New Roman" w:cs="Times New Roman"/>
          <w:i/>
          <w:sz w:val="24"/>
          <w:szCs w:val="24"/>
        </w:rPr>
        <w:t xml:space="preserve">Child Development </w:t>
      </w:r>
      <w:r w:rsidRPr="00635F1A">
        <w:rPr>
          <w:rFonts w:ascii="Times New Roman" w:hAnsi="Times New Roman" w:cs="Times New Roman"/>
          <w:sz w:val="24"/>
          <w:szCs w:val="24"/>
        </w:rPr>
        <w:t>80</w:t>
      </w:r>
      <w:r w:rsidR="00AC3FCC">
        <w:rPr>
          <w:rFonts w:ascii="Times New Roman" w:hAnsi="Times New Roman" w:cs="Times New Roman"/>
          <w:sz w:val="24"/>
          <w:szCs w:val="24"/>
        </w:rPr>
        <w:t>:</w:t>
      </w:r>
      <w:r w:rsidRPr="00635F1A">
        <w:rPr>
          <w:rFonts w:ascii="Times New Roman" w:hAnsi="Times New Roman" w:cs="Times New Roman"/>
          <w:sz w:val="24"/>
          <w:szCs w:val="24"/>
        </w:rPr>
        <w:t xml:space="preserve"> 1463-1480.</w:t>
      </w:r>
    </w:p>
    <w:p w:rsidR="000F4842"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Miller WB, Bard DE, Pasta DJ, &amp; Rodgers JL (2010).</w:t>
      </w:r>
      <w:r w:rsidRPr="00635F1A">
        <w:rPr>
          <w:rStyle w:val="apple-converted-space"/>
          <w:rFonts w:ascii="Times New Roman" w:hAnsi="Times New Roman" w:cs="Times New Roman"/>
          <w:sz w:val="24"/>
          <w:szCs w:val="24"/>
          <w:shd w:val="clear" w:color="auto" w:fill="FFFFFF"/>
        </w:rPr>
        <w:t> </w:t>
      </w:r>
      <w:hyperlink r:id="rId22" w:history="1">
        <w:r w:rsidRPr="00635F1A">
          <w:rPr>
            <w:rStyle w:val="Hyperlink"/>
            <w:rFonts w:ascii="Times New Roman" w:hAnsi="Times New Roman" w:cs="Times New Roman"/>
            <w:color w:val="auto"/>
            <w:sz w:val="24"/>
            <w:szCs w:val="24"/>
            <w:u w:val="none"/>
            <w:shd w:val="clear" w:color="auto" w:fill="FFFFFF"/>
          </w:rPr>
          <w:t>Biodemographic modeling of the links between fertility motivation and fertility outcomes in the NLSY79</w:t>
        </w:r>
      </w:hyperlink>
      <w:r w:rsidR="00C55569">
        <w:rPr>
          <w:rStyle w:val="Hyperlink"/>
          <w:rFonts w:ascii="Times New Roman" w:hAnsi="Times New Roman" w:cs="Times New Roman"/>
          <w:color w:val="auto"/>
          <w:sz w:val="24"/>
          <w:szCs w:val="24"/>
          <w:u w:val="none"/>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Demography 47</w:t>
      </w:r>
      <w:r w:rsidR="00333C78">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393-414.</w:t>
      </w:r>
    </w:p>
    <w:p w:rsidR="00C025D2" w:rsidRPr="00635F1A" w:rsidRDefault="000F484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Mook DG (1983)  In defense of external invalidity.  </w:t>
      </w:r>
      <w:r>
        <w:rPr>
          <w:rFonts w:ascii="Times New Roman" w:hAnsi="Times New Roman" w:cs="Times New Roman"/>
          <w:i/>
          <w:sz w:val="24"/>
          <w:szCs w:val="24"/>
        </w:rPr>
        <w:t>American Psychologist</w:t>
      </w:r>
      <w:r>
        <w:rPr>
          <w:rFonts w:ascii="Times New Roman" w:hAnsi="Times New Roman" w:cs="Times New Roman"/>
          <w:sz w:val="24"/>
          <w:szCs w:val="24"/>
        </w:rPr>
        <w:t xml:space="preserve"> 38</w:t>
      </w:r>
      <w:r w:rsidR="00333C78">
        <w:rPr>
          <w:rFonts w:ascii="Times New Roman" w:hAnsi="Times New Roman" w:cs="Times New Roman"/>
          <w:sz w:val="24"/>
          <w:szCs w:val="24"/>
        </w:rPr>
        <w:t>:</w:t>
      </w:r>
      <w:r>
        <w:rPr>
          <w:rFonts w:ascii="Times New Roman" w:hAnsi="Times New Roman" w:cs="Times New Roman"/>
          <w:sz w:val="24"/>
          <w:szCs w:val="24"/>
        </w:rPr>
        <w:t xml:space="preserve"> 379-387.</w:t>
      </w:r>
      <w:r w:rsidR="00B66FF3" w:rsidRPr="00635F1A">
        <w:rPr>
          <w:rFonts w:ascii="Times New Roman" w:hAnsi="Times New Roman" w:cs="Times New Roman"/>
          <w:sz w:val="24"/>
          <w:szCs w:val="24"/>
        </w:rPr>
        <w:tab/>
      </w:r>
    </w:p>
    <w:p w:rsidR="00333C78" w:rsidRDefault="00D57D21" w:rsidP="00333C78">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rPr>
        <w:t xml:space="preserve">Neale MC, Cardon LR (1992) </w:t>
      </w:r>
      <w:r w:rsidRPr="001063AD">
        <w:rPr>
          <w:rFonts w:ascii="Times New Roman" w:hAnsi="Times New Roman" w:cs="Times New Roman"/>
          <w:i/>
          <w:sz w:val="24"/>
          <w:szCs w:val="24"/>
        </w:rPr>
        <w:t>Methodology for genetic studies of twins and</w:t>
      </w:r>
      <w:r w:rsidR="00333C78">
        <w:rPr>
          <w:rFonts w:ascii="Times New Roman" w:hAnsi="Times New Roman" w:cs="Times New Roman"/>
          <w:i/>
          <w:sz w:val="24"/>
          <w:szCs w:val="24"/>
        </w:rPr>
        <w:t xml:space="preserve"> </w:t>
      </w:r>
      <w:r w:rsidRPr="001063AD">
        <w:rPr>
          <w:rFonts w:ascii="Times New Roman" w:hAnsi="Times New Roman" w:cs="Times New Roman"/>
          <w:i/>
          <w:sz w:val="24"/>
          <w:szCs w:val="24"/>
        </w:rPr>
        <w:t>families</w:t>
      </w:r>
      <w:r w:rsidRPr="00635F1A">
        <w:rPr>
          <w:rFonts w:ascii="Times New Roman" w:hAnsi="Times New Roman" w:cs="Times New Roman"/>
          <w:sz w:val="24"/>
          <w:szCs w:val="24"/>
        </w:rPr>
        <w:t xml:space="preserve">. </w:t>
      </w:r>
    </w:p>
    <w:p w:rsidR="00A26260" w:rsidRDefault="00D57D21" w:rsidP="00333C78">
      <w:pPr>
        <w:tabs>
          <w:tab w:val="left" w:pos="-648"/>
          <w:tab w:val="left" w:pos="-18"/>
          <w:tab w:val="left" w:pos="522"/>
          <w:tab w:val="left" w:pos="2880"/>
          <w:tab w:val="left" w:pos="3492"/>
          <w:tab w:val="left" w:pos="4320"/>
        </w:tabs>
        <w:spacing w:line="480" w:lineRule="auto"/>
        <w:rPr>
          <w:rFonts w:ascii="Times New Roman" w:hAnsi="Times New Roman" w:cs="Times New Roman"/>
          <w:sz w:val="24"/>
          <w:szCs w:val="24"/>
        </w:rPr>
      </w:pPr>
      <w:r w:rsidRPr="00635F1A">
        <w:rPr>
          <w:rFonts w:ascii="Times New Roman" w:hAnsi="Times New Roman" w:cs="Times New Roman"/>
          <w:sz w:val="24"/>
          <w:szCs w:val="24"/>
        </w:rPr>
        <w:t>New York: Springer.</w:t>
      </w:r>
    </w:p>
    <w:p w:rsidR="00932BA2" w:rsidRPr="00932BA2" w:rsidRDefault="00932BA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Neale MC, Hunter MD, Pritikin JN, Zahery M, Brick TR, Kickpatrick RM, Estabrook, R, Bates TC, Maes HH</w:t>
      </w:r>
      <w:r w:rsidR="00333C78">
        <w:rPr>
          <w:rFonts w:ascii="Times New Roman" w:hAnsi="Times New Roman" w:cs="Times New Roman"/>
          <w:sz w:val="24"/>
          <w:szCs w:val="24"/>
        </w:rPr>
        <w:t>,</w:t>
      </w:r>
      <w:r>
        <w:rPr>
          <w:rFonts w:ascii="Times New Roman" w:hAnsi="Times New Roman" w:cs="Times New Roman"/>
          <w:sz w:val="24"/>
          <w:szCs w:val="24"/>
        </w:rPr>
        <w:t xml:space="preserve"> Boker SM  (In press).  OpenMx 2.0:  Extended structural equation and statistical modeling.  </w:t>
      </w:r>
      <w:r>
        <w:rPr>
          <w:rFonts w:ascii="Times New Roman" w:hAnsi="Times New Roman" w:cs="Times New Roman"/>
          <w:i/>
          <w:sz w:val="24"/>
          <w:szCs w:val="24"/>
        </w:rPr>
        <w:t>Psychometrika</w:t>
      </w:r>
      <w:r>
        <w:rPr>
          <w:rFonts w:ascii="Times New Roman" w:hAnsi="Times New Roman" w:cs="Times New Roman"/>
          <w:sz w:val="24"/>
          <w:szCs w:val="24"/>
        </w:rPr>
        <w:t xml:space="preserve">  DOI 10.1007/s11336-014-9435-8.</w:t>
      </w:r>
    </w:p>
    <w:p w:rsidR="00470AF5" w:rsidRPr="00470AF5" w:rsidRDefault="00470AF5"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Roberts DF, Billewicz WZ, McGregor IA  (1978)  Heritability of stature in a West African population.  </w:t>
      </w:r>
      <w:r>
        <w:rPr>
          <w:rFonts w:ascii="Times New Roman" w:hAnsi="Times New Roman" w:cs="Times New Roman"/>
          <w:i/>
          <w:sz w:val="24"/>
          <w:szCs w:val="24"/>
        </w:rPr>
        <w:t>Annals of Human Genetics</w:t>
      </w:r>
      <w:r>
        <w:rPr>
          <w:rFonts w:ascii="Times New Roman" w:hAnsi="Times New Roman" w:cs="Times New Roman"/>
          <w:sz w:val="24"/>
          <w:szCs w:val="24"/>
        </w:rPr>
        <w:t xml:space="preserve"> 42</w:t>
      </w:r>
      <w:r w:rsidR="00333C78">
        <w:rPr>
          <w:rFonts w:ascii="Times New Roman" w:hAnsi="Times New Roman" w:cs="Times New Roman"/>
          <w:sz w:val="24"/>
          <w:szCs w:val="24"/>
        </w:rPr>
        <w:t>:</w:t>
      </w:r>
      <w:r>
        <w:rPr>
          <w:rFonts w:ascii="Times New Roman" w:hAnsi="Times New Roman" w:cs="Times New Roman"/>
          <w:sz w:val="24"/>
          <w:szCs w:val="24"/>
        </w:rPr>
        <w:t xml:space="preserve"> 15-24.</w:t>
      </w:r>
    </w:p>
    <w:p w:rsidR="004B7A9F" w:rsidRDefault="004B7A9F"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Rodgers JL  (1996).  </w:t>
      </w:r>
      <w:r w:rsidRPr="001063AD">
        <w:rPr>
          <w:rFonts w:ascii="Times New Roman" w:hAnsi="Times New Roman" w:cs="Times New Roman"/>
          <w:i/>
          <w:sz w:val="24"/>
          <w:szCs w:val="24"/>
        </w:rPr>
        <w:t>NLSY Youth linking algorithm.</w:t>
      </w:r>
      <w:r>
        <w:rPr>
          <w:rFonts w:ascii="Times New Roman" w:hAnsi="Times New Roman" w:cs="Times New Roman"/>
          <w:sz w:val="24"/>
          <w:szCs w:val="24"/>
        </w:rPr>
        <w:t xml:space="preserve">  Unpublished manuscript.</w:t>
      </w:r>
    </w:p>
    <w:p w:rsidR="00CD274A" w:rsidRPr="00635F1A" w:rsidRDefault="00CD274A"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Rodgers JL, Bard D</w:t>
      </w:r>
      <w:r w:rsidR="00333C78">
        <w:rPr>
          <w:rFonts w:ascii="Times New Roman" w:hAnsi="Times New Roman" w:cs="Times New Roman"/>
          <w:sz w:val="24"/>
          <w:szCs w:val="24"/>
          <w:shd w:val="clear" w:color="auto" w:fill="FFFFFF"/>
        </w:rPr>
        <w:t>E</w:t>
      </w:r>
      <w:r w:rsidRPr="00635F1A">
        <w:rPr>
          <w:rFonts w:ascii="Times New Roman" w:hAnsi="Times New Roman" w:cs="Times New Roman"/>
          <w:sz w:val="24"/>
          <w:szCs w:val="24"/>
          <w:shd w:val="clear" w:color="auto" w:fill="FFFFFF"/>
        </w:rPr>
        <w:t>, Johnson A</w:t>
      </w:r>
      <w:r w:rsidR="00333C78">
        <w:rPr>
          <w:rFonts w:ascii="Times New Roman" w:hAnsi="Times New Roman" w:cs="Times New Roman"/>
          <w:sz w:val="24"/>
          <w:szCs w:val="24"/>
          <w:shd w:val="clear" w:color="auto" w:fill="FFFFFF"/>
        </w:rPr>
        <w:t>B</w:t>
      </w:r>
      <w:r w:rsidRPr="00635F1A">
        <w:rPr>
          <w:rFonts w:ascii="Times New Roman" w:hAnsi="Times New Roman" w:cs="Times New Roman"/>
          <w:sz w:val="24"/>
          <w:szCs w:val="24"/>
          <w:shd w:val="clear" w:color="auto" w:fill="FFFFFF"/>
        </w:rPr>
        <w:t>., D’Onofrio B</w:t>
      </w:r>
      <w:r w:rsidR="00333C78">
        <w:rPr>
          <w:rFonts w:ascii="Times New Roman" w:hAnsi="Times New Roman" w:cs="Times New Roman"/>
          <w:sz w:val="24"/>
          <w:szCs w:val="24"/>
          <w:shd w:val="clear" w:color="auto" w:fill="FFFFFF"/>
        </w:rPr>
        <w:t>M</w:t>
      </w:r>
      <w:r w:rsidRPr="00635F1A">
        <w:rPr>
          <w:rFonts w:ascii="Times New Roman" w:hAnsi="Times New Roman" w:cs="Times New Roman"/>
          <w:sz w:val="24"/>
          <w:szCs w:val="24"/>
          <w:shd w:val="clear" w:color="auto" w:fill="FFFFFF"/>
        </w:rPr>
        <w:t>, Miller WB (2008).</w:t>
      </w:r>
      <w:r w:rsidRPr="00635F1A">
        <w:rPr>
          <w:rStyle w:val="apple-converted-space"/>
          <w:rFonts w:ascii="Times New Roman" w:hAnsi="Times New Roman" w:cs="Times New Roman"/>
          <w:sz w:val="24"/>
          <w:szCs w:val="24"/>
          <w:shd w:val="clear" w:color="auto" w:fill="FFFFFF"/>
        </w:rPr>
        <w:t> </w:t>
      </w:r>
      <w:hyperlink r:id="rId23" w:history="1">
        <w:r w:rsidR="001063AD">
          <w:rPr>
            <w:rStyle w:val="Hyperlink"/>
            <w:rFonts w:ascii="Times New Roman" w:hAnsi="Times New Roman" w:cs="Times New Roman"/>
            <w:color w:val="auto"/>
            <w:sz w:val="24"/>
            <w:szCs w:val="24"/>
            <w:u w:val="none"/>
            <w:shd w:val="clear" w:color="auto" w:fill="FFFFFF"/>
          </w:rPr>
          <w:t>The c</w:t>
        </w:r>
        <w:r w:rsidRPr="00635F1A">
          <w:rPr>
            <w:rStyle w:val="Hyperlink"/>
            <w:rFonts w:ascii="Times New Roman" w:hAnsi="Times New Roman" w:cs="Times New Roman"/>
            <w:color w:val="auto"/>
            <w:sz w:val="24"/>
            <w:szCs w:val="24"/>
            <w:u w:val="none"/>
            <w:shd w:val="clear" w:color="auto" w:fill="FFFFFF"/>
          </w:rPr>
          <w:t>ross-</w:t>
        </w:r>
        <w:r w:rsidR="001063AD">
          <w:rPr>
            <w:rStyle w:val="Hyperlink"/>
            <w:rFonts w:ascii="Times New Roman" w:hAnsi="Times New Roman" w:cs="Times New Roman"/>
            <w:color w:val="auto"/>
            <w:sz w:val="24"/>
            <w:szCs w:val="24"/>
            <w:u w:val="none"/>
            <w:shd w:val="clear" w:color="auto" w:fill="FFFFFF"/>
          </w:rPr>
          <w:t>g</w:t>
        </w:r>
        <w:r w:rsidRPr="00635F1A">
          <w:rPr>
            <w:rStyle w:val="Hyperlink"/>
            <w:rFonts w:ascii="Times New Roman" w:hAnsi="Times New Roman" w:cs="Times New Roman"/>
            <w:color w:val="auto"/>
            <w:sz w:val="24"/>
            <w:szCs w:val="24"/>
            <w:u w:val="none"/>
            <w:shd w:val="clear" w:color="auto" w:fill="FFFFFF"/>
          </w:rPr>
          <w:t xml:space="preserve">enerational </w:t>
        </w:r>
        <w:r w:rsidR="001063AD">
          <w:rPr>
            <w:rStyle w:val="Hyperlink"/>
            <w:rFonts w:ascii="Times New Roman" w:hAnsi="Times New Roman" w:cs="Times New Roman"/>
            <w:color w:val="auto"/>
            <w:sz w:val="24"/>
            <w:szCs w:val="24"/>
            <w:u w:val="none"/>
            <w:shd w:val="clear" w:color="auto" w:fill="FFFFFF"/>
          </w:rPr>
          <w:t>m</w:t>
        </w:r>
        <w:r w:rsidRPr="00635F1A">
          <w:rPr>
            <w:rStyle w:val="Hyperlink"/>
            <w:rFonts w:ascii="Times New Roman" w:hAnsi="Times New Roman" w:cs="Times New Roman"/>
            <w:color w:val="auto"/>
            <w:sz w:val="24"/>
            <w:szCs w:val="24"/>
            <w:u w:val="none"/>
            <w:shd w:val="clear" w:color="auto" w:fill="FFFFFF"/>
          </w:rPr>
          <w:t>other-</w:t>
        </w:r>
        <w:r w:rsidR="001063AD">
          <w:rPr>
            <w:rStyle w:val="Hyperlink"/>
            <w:rFonts w:ascii="Times New Roman" w:hAnsi="Times New Roman" w:cs="Times New Roman"/>
            <w:color w:val="auto"/>
            <w:sz w:val="24"/>
            <w:szCs w:val="24"/>
            <w:u w:val="none"/>
            <w:shd w:val="clear" w:color="auto" w:fill="FFFFFF"/>
          </w:rPr>
          <w:t>d</w:t>
        </w:r>
        <w:r w:rsidRPr="00635F1A">
          <w:rPr>
            <w:rStyle w:val="Hyperlink"/>
            <w:rFonts w:ascii="Times New Roman" w:hAnsi="Times New Roman" w:cs="Times New Roman"/>
            <w:color w:val="auto"/>
            <w:sz w:val="24"/>
            <w:szCs w:val="24"/>
            <w:u w:val="none"/>
            <w:shd w:val="clear" w:color="auto" w:fill="FFFFFF"/>
          </w:rPr>
          <w:t>aughter-</w:t>
        </w:r>
        <w:r w:rsidR="001063AD">
          <w:rPr>
            <w:rStyle w:val="Hyperlink"/>
            <w:rFonts w:ascii="Times New Roman" w:hAnsi="Times New Roman" w:cs="Times New Roman"/>
            <w:color w:val="auto"/>
            <w:sz w:val="24"/>
            <w:szCs w:val="24"/>
            <w:u w:val="none"/>
            <w:shd w:val="clear" w:color="auto" w:fill="FFFFFF"/>
          </w:rPr>
          <w:t>a</w:t>
        </w:r>
        <w:r w:rsidRPr="00635F1A">
          <w:rPr>
            <w:rStyle w:val="Hyperlink"/>
            <w:rFonts w:ascii="Times New Roman" w:hAnsi="Times New Roman" w:cs="Times New Roman"/>
            <w:color w:val="auto"/>
            <w:sz w:val="24"/>
            <w:szCs w:val="24"/>
            <w:u w:val="none"/>
            <w:shd w:val="clear" w:color="auto" w:fill="FFFFFF"/>
          </w:rPr>
          <w:t>unt-</w:t>
        </w:r>
        <w:r w:rsidR="001063AD">
          <w:rPr>
            <w:rStyle w:val="Hyperlink"/>
            <w:rFonts w:ascii="Times New Roman" w:hAnsi="Times New Roman" w:cs="Times New Roman"/>
            <w:color w:val="auto"/>
            <w:sz w:val="24"/>
            <w:szCs w:val="24"/>
            <w:u w:val="none"/>
            <w:shd w:val="clear" w:color="auto" w:fill="FFFFFF"/>
          </w:rPr>
          <w:t>n</w:t>
        </w:r>
        <w:r w:rsidRPr="00635F1A">
          <w:rPr>
            <w:rStyle w:val="Hyperlink"/>
            <w:rFonts w:ascii="Times New Roman" w:hAnsi="Times New Roman" w:cs="Times New Roman"/>
            <w:color w:val="auto"/>
            <w:sz w:val="24"/>
            <w:szCs w:val="24"/>
            <w:u w:val="none"/>
            <w:shd w:val="clear" w:color="auto" w:fill="FFFFFF"/>
          </w:rPr>
          <w:t xml:space="preserve">iece </w:t>
        </w:r>
        <w:r w:rsidR="001063AD">
          <w:rPr>
            <w:rStyle w:val="Hyperlink"/>
            <w:rFonts w:ascii="Times New Roman" w:hAnsi="Times New Roman" w:cs="Times New Roman"/>
            <w:color w:val="auto"/>
            <w:sz w:val="24"/>
            <w:szCs w:val="24"/>
            <w:u w:val="none"/>
            <w:shd w:val="clear" w:color="auto" w:fill="FFFFFF"/>
          </w:rPr>
          <w:t>d</w:t>
        </w:r>
        <w:r w:rsidRPr="00635F1A">
          <w:rPr>
            <w:rStyle w:val="Hyperlink"/>
            <w:rFonts w:ascii="Times New Roman" w:hAnsi="Times New Roman" w:cs="Times New Roman"/>
            <w:color w:val="auto"/>
            <w:sz w:val="24"/>
            <w:szCs w:val="24"/>
            <w:u w:val="none"/>
            <w:shd w:val="clear" w:color="auto" w:fill="FFFFFF"/>
          </w:rPr>
          <w:t xml:space="preserve">esign: Establishing </w:t>
        </w:r>
        <w:r w:rsidR="001063AD">
          <w:rPr>
            <w:rStyle w:val="Hyperlink"/>
            <w:rFonts w:ascii="Times New Roman" w:hAnsi="Times New Roman" w:cs="Times New Roman"/>
            <w:color w:val="auto"/>
            <w:sz w:val="24"/>
            <w:szCs w:val="24"/>
            <w:u w:val="none"/>
            <w:shd w:val="clear" w:color="auto" w:fill="FFFFFF"/>
          </w:rPr>
          <w:t>v</w:t>
        </w:r>
        <w:r w:rsidRPr="00635F1A">
          <w:rPr>
            <w:rStyle w:val="Hyperlink"/>
            <w:rFonts w:ascii="Times New Roman" w:hAnsi="Times New Roman" w:cs="Times New Roman"/>
            <w:color w:val="auto"/>
            <w:sz w:val="24"/>
            <w:szCs w:val="24"/>
            <w:u w:val="none"/>
            <w:shd w:val="clear" w:color="auto" w:fill="FFFFFF"/>
          </w:rPr>
          <w:t xml:space="preserve">alidity of the MDAN </w:t>
        </w:r>
        <w:r w:rsidR="001063AD">
          <w:rPr>
            <w:rStyle w:val="Hyperlink"/>
            <w:rFonts w:ascii="Times New Roman" w:hAnsi="Times New Roman" w:cs="Times New Roman"/>
            <w:color w:val="auto"/>
            <w:sz w:val="24"/>
            <w:szCs w:val="24"/>
            <w:u w:val="none"/>
            <w:shd w:val="clear" w:color="auto" w:fill="FFFFFF"/>
          </w:rPr>
          <w:t>d</w:t>
        </w:r>
        <w:r w:rsidRPr="00635F1A">
          <w:rPr>
            <w:rStyle w:val="Hyperlink"/>
            <w:rFonts w:ascii="Times New Roman" w:hAnsi="Times New Roman" w:cs="Times New Roman"/>
            <w:color w:val="auto"/>
            <w:sz w:val="24"/>
            <w:szCs w:val="24"/>
            <w:u w:val="none"/>
            <w:shd w:val="clear" w:color="auto" w:fill="FFFFFF"/>
          </w:rPr>
          <w:t xml:space="preserve">esign with NLSY </w:t>
        </w:r>
        <w:r w:rsidR="001063AD">
          <w:rPr>
            <w:rStyle w:val="Hyperlink"/>
            <w:rFonts w:ascii="Times New Roman" w:hAnsi="Times New Roman" w:cs="Times New Roman"/>
            <w:color w:val="auto"/>
            <w:sz w:val="24"/>
            <w:szCs w:val="24"/>
            <w:u w:val="none"/>
            <w:shd w:val="clear" w:color="auto" w:fill="FFFFFF"/>
          </w:rPr>
          <w:t>f</w:t>
        </w:r>
        <w:r w:rsidRPr="00635F1A">
          <w:rPr>
            <w:rStyle w:val="Hyperlink"/>
            <w:rFonts w:ascii="Times New Roman" w:hAnsi="Times New Roman" w:cs="Times New Roman"/>
            <w:color w:val="auto"/>
            <w:sz w:val="24"/>
            <w:szCs w:val="24"/>
            <w:u w:val="none"/>
            <w:shd w:val="clear" w:color="auto" w:fill="FFFFFF"/>
          </w:rPr>
          <w:t xml:space="preserve">ertility </w:t>
        </w:r>
        <w:r w:rsidR="001063AD">
          <w:rPr>
            <w:rStyle w:val="Hyperlink"/>
            <w:rFonts w:ascii="Times New Roman" w:hAnsi="Times New Roman" w:cs="Times New Roman"/>
            <w:color w:val="auto"/>
            <w:sz w:val="24"/>
            <w:szCs w:val="24"/>
            <w:u w:val="none"/>
            <w:shd w:val="clear" w:color="auto" w:fill="FFFFFF"/>
          </w:rPr>
          <w:t>v</w:t>
        </w:r>
        <w:r w:rsidRPr="00635F1A">
          <w:rPr>
            <w:rStyle w:val="Hyperlink"/>
            <w:rFonts w:ascii="Times New Roman" w:hAnsi="Times New Roman" w:cs="Times New Roman"/>
            <w:color w:val="auto"/>
            <w:sz w:val="24"/>
            <w:szCs w:val="24"/>
            <w:u w:val="none"/>
            <w:shd w:val="clear" w:color="auto" w:fill="FFFFFF"/>
          </w:rPr>
          <w:t>ariables.</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Behavior Genetics 38</w:t>
      </w:r>
      <w:r w:rsidR="00333C78">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567-578.</w:t>
      </w:r>
    </w:p>
    <w:p w:rsidR="00C025D2"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 xml:space="preserve">Rodgers JL, Bard DE, Miller WB (2007) </w:t>
      </w:r>
      <w:r w:rsidRPr="00635F1A">
        <w:rPr>
          <w:rStyle w:val="apple-converted-space"/>
          <w:rFonts w:ascii="Times New Roman" w:hAnsi="Times New Roman" w:cs="Times New Roman"/>
          <w:sz w:val="24"/>
          <w:szCs w:val="24"/>
          <w:shd w:val="clear" w:color="auto" w:fill="FFFFFF"/>
        </w:rPr>
        <w:t> </w:t>
      </w:r>
      <w:hyperlink r:id="rId24" w:history="1">
        <w:r w:rsidRPr="00635F1A">
          <w:rPr>
            <w:rStyle w:val="Hyperlink"/>
            <w:rFonts w:ascii="Times New Roman" w:hAnsi="Times New Roman" w:cs="Times New Roman"/>
            <w:color w:val="auto"/>
            <w:sz w:val="24"/>
            <w:szCs w:val="24"/>
            <w:u w:val="none"/>
            <w:shd w:val="clear" w:color="auto" w:fill="FFFFFF"/>
          </w:rPr>
          <w:t xml:space="preserve">Multivariate </w:t>
        </w:r>
        <w:r w:rsidR="001063AD">
          <w:rPr>
            <w:rStyle w:val="Hyperlink"/>
            <w:rFonts w:ascii="Times New Roman" w:hAnsi="Times New Roman" w:cs="Times New Roman"/>
            <w:color w:val="auto"/>
            <w:sz w:val="24"/>
            <w:szCs w:val="24"/>
            <w:u w:val="none"/>
            <w:shd w:val="clear" w:color="auto" w:fill="FFFFFF"/>
          </w:rPr>
          <w:t>C</w:t>
        </w:r>
        <w:r w:rsidRPr="00635F1A">
          <w:rPr>
            <w:rStyle w:val="Hyperlink"/>
            <w:rFonts w:ascii="Times New Roman" w:hAnsi="Times New Roman" w:cs="Times New Roman"/>
            <w:color w:val="auto"/>
            <w:sz w:val="24"/>
            <w:szCs w:val="24"/>
            <w:u w:val="none"/>
            <w:shd w:val="clear" w:color="auto" w:fill="FFFFFF"/>
          </w:rPr>
          <w:t>holesky models of human female fertility patterns in the NLSY</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Behavior Genetics 37</w:t>
      </w:r>
      <w:r w:rsidR="00333C78">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345-361.</w:t>
      </w:r>
    </w:p>
    <w:p w:rsidR="00C025D2"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Rodgers JL, Buster M, Rowe DC (2001).</w:t>
      </w:r>
      <w:r w:rsidRPr="00635F1A">
        <w:rPr>
          <w:rStyle w:val="apple-converted-space"/>
          <w:rFonts w:ascii="Times New Roman" w:hAnsi="Times New Roman" w:cs="Times New Roman"/>
          <w:sz w:val="24"/>
          <w:szCs w:val="24"/>
          <w:shd w:val="clear" w:color="auto" w:fill="FFFFFF"/>
        </w:rPr>
        <w:t> </w:t>
      </w:r>
      <w:hyperlink r:id="rId25" w:history="1">
        <w:r w:rsidRPr="00635F1A">
          <w:rPr>
            <w:rStyle w:val="Hyperlink"/>
            <w:rFonts w:ascii="Times New Roman" w:hAnsi="Times New Roman" w:cs="Times New Roman"/>
            <w:color w:val="auto"/>
            <w:sz w:val="24"/>
            <w:szCs w:val="24"/>
            <w:u w:val="none"/>
            <w:shd w:val="clear" w:color="auto" w:fill="FFFFFF"/>
          </w:rPr>
          <w:t>Genetic and environmental influences on delinquency: DF analysis of NLSY kinship data</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Journal of Quantitative Criminology 17</w:t>
      </w:r>
      <w:r w:rsidR="00333C78">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145-168.</w:t>
      </w:r>
    </w:p>
    <w:p w:rsidR="0050416A" w:rsidRPr="0050416A" w:rsidRDefault="0050416A" w:rsidP="00AD265F">
      <w:pPr>
        <w:autoSpaceDE w:val="0"/>
        <w:autoSpaceDN w:val="0"/>
        <w:adjustRightInd w:val="0"/>
        <w:spacing w:line="480" w:lineRule="auto"/>
        <w:ind w:firstLine="720"/>
        <w:rPr>
          <w:rFonts w:ascii="Times New Roman" w:hAnsi="Times New Roman" w:cs="Times New Roman"/>
          <w:sz w:val="24"/>
          <w:szCs w:val="24"/>
          <w:shd w:val="clear" w:color="auto" w:fill="FFFFFF"/>
        </w:rPr>
      </w:pPr>
      <w:r w:rsidRPr="0050416A">
        <w:rPr>
          <w:rFonts w:ascii="Times New Roman" w:hAnsi="Times New Roman" w:cs="Times New Roman"/>
          <w:sz w:val="24"/>
          <w:szCs w:val="24"/>
          <w:lang w:val="en-GB"/>
        </w:rPr>
        <w:lastRenderedPageBreak/>
        <w:t>Rodgers J</w:t>
      </w:r>
      <w:r w:rsidR="00333C78">
        <w:rPr>
          <w:rFonts w:ascii="Times New Roman" w:hAnsi="Times New Roman" w:cs="Times New Roman"/>
          <w:sz w:val="24"/>
          <w:szCs w:val="24"/>
          <w:lang w:val="en-GB"/>
        </w:rPr>
        <w:t>L,</w:t>
      </w:r>
      <w:r>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Kohler H-P (2005) Reformulating and simplifying the</w:t>
      </w:r>
      <w:r>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 xml:space="preserve">DF analysis model. </w:t>
      </w:r>
      <w:r w:rsidRPr="0050416A">
        <w:rPr>
          <w:rFonts w:ascii="Times New Roman" w:hAnsi="Times New Roman" w:cs="Times New Roman"/>
          <w:i/>
          <w:sz w:val="24"/>
          <w:szCs w:val="24"/>
          <w:lang w:val="en-GB"/>
        </w:rPr>
        <w:t>Behavior Genetics</w:t>
      </w:r>
      <w:r w:rsidRPr="0050416A">
        <w:rPr>
          <w:rFonts w:ascii="Times New Roman" w:hAnsi="Times New Roman" w:cs="Times New Roman"/>
          <w:sz w:val="24"/>
          <w:szCs w:val="24"/>
          <w:lang w:val="en-GB"/>
        </w:rPr>
        <w:t xml:space="preserve"> 35</w:t>
      </w:r>
      <w:r w:rsidR="00333C7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0416A">
        <w:rPr>
          <w:rFonts w:ascii="Times New Roman" w:hAnsi="Times New Roman" w:cs="Times New Roman"/>
          <w:sz w:val="24"/>
          <w:szCs w:val="24"/>
          <w:lang w:val="en-GB"/>
        </w:rPr>
        <w:t>211–217</w:t>
      </w:r>
    </w:p>
    <w:p w:rsidR="00C025D2"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Rodgers JL, Rowe DC, Buster M (1999).</w:t>
      </w:r>
      <w:r w:rsidRPr="00635F1A">
        <w:rPr>
          <w:rStyle w:val="apple-converted-space"/>
          <w:rFonts w:ascii="Times New Roman" w:hAnsi="Times New Roman" w:cs="Times New Roman"/>
          <w:sz w:val="24"/>
          <w:szCs w:val="24"/>
          <w:shd w:val="clear" w:color="auto" w:fill="FFFFFF"/>
        </w:rPr>
        <w:t> </w:t>
      </w:r>
      <w:hyperlink r:id="rId26" w:history="1">
        <w:r w:rsidRPr="00635F1A">
          <w:rPr>
            <w:rStyle w:val="Hyperlink"/>
            <w:rFonts w:ascii="Times New Roman" w:hAnsi="Times New Roman" w:cs="Times New Roman"/>
            <w:color w:val="auto"/>
            <w:sz w:val="24"/>
            <w:szCs w:val="24"/>
            <w:u w:val="none"/>
            <w:shd w:val="clear" w:color="auto" w:fill="FFFFFF"/>
          </w:rPr>
          <w:t>Nature, nurture, and first sexual intercourse in the USA: Fitting behavioral genetic models to NLSY kinship data.</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Journal of Biosocial Science 31</w:t>
      </w:r>
      <w:r w:rsidR="00963501">
        <w:rPr>
          <w:rStyle w:val="Emphasis"/>
          <w:rFonts w:ascii="Times New Roman" w:hAnsi="Times New Roman" w:cs="Times New Roman"/>
          <w:sz w:val="24"/>
          <w:szCs w:val="24"/>
          <w:shd w:val="clear" w:color="auto" w:fill="FFFFFF"/>
        </w:rPr>
        <w:t>:</w:t>
      </w:r>
      <w:r w:rsidR="001063AD">
        <w:rPr>
          <w:rStyle w:val="Emphasis"/>
          <w:rFonts w:ascii="Times New Roman" w:hAnsi="Times New Roman" w:cs="Times New Roman"/>
          <w:sz w:val="24"/>
          <w:szCs w:val="24"/>
          <w:shd w:val="clear" w:color="auto" w:fill="FFFFFF"/>
        </w:rPr>
        <w:t xml:space="preserve"> </w:t>
      </w:r>
      <w:r w:rsidR="001063AD">
        <w:rPr>
          <w:rStyle w:val="Emphasis"/>
          <w:rFonts w:ascii="Times New Roman" w:hAnsi="Times New Roman" w:cs="Times New Roman"/>
          <w:i w:val="0"/>
          <w:sz w:val="24"/>
          <w:szCs w:val="24"/>
          <w:shd w:val="clear" w:color="auto" w:fill="FFFFFF"/>
        </w:rPr>
        <w:t>29-41</w:t>
      </w:r>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p>
    <w:p w:rsidR="00C025D2"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Rodgers JL, Rowe DC, Li C (1994).</w:t>
      </w:r>
      <w:r w:rsidRPr="00635F1A">
        <w:rPr>
          <w:rStyle w:val="apple-converted-space"/>
          <w:rFonts w:ascii="Times New Roman" w:hAnsi="Times New Roman" w:cs="Times New Roman"/>
          <w:sz w:val="24"/>
          <w:szCs w:val="24"/>
          <w:shd w:val="clear" w:color="auto" w:fill="FFFFFF"/>
        </w:rPr>
        <w:t> </w:t>
      </w:r>
      <w:hyperlink r:id="rId27" w:history="1">
        <w:r w:rsidRPr="00635F1A">
          <w:rPr>
            <w:rStyle w:val="Hyperlink"/>
            <w:rFonts w:ascii="Times New Roman" w:hAnsi="Times New Roman" w:cs="Times New Roman"/>
            <w:color w:val="auto"/>
            <w:sz w:val="24"/>
            <w:szCs w:val="24"/>
            <w:u w:val="none"/>
            <w:shd w:val="clear" w:color="auto" w:fill="FFFFFF"/>
          </w:rPr>
          <w:t>Beyond nature versus nurture: DF analysis of nonshared influences on problem behaviors.</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Developmental Psychology 30</w:t>
      </w:r>
      <w:r w:rsidR="00963501">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374-384.</w:t>
      </w:r>
    </w:p>
    <w:p w:rsidR="00B4180D"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Rodgers JL, Rowe DC, May K. (1994).</w:t>
      </w:r>
      <w:r w:rsidRPr="00635F1A">
        <w:rPr>
          <w:rStyle w:val="apple-converted-space"/>
          <w:rFonts w:ascii="Times New Roman" w:hAnsi="Times New Roman" w:cs="Times New Roman"/>
          <w:sz w:val="24"/>
          <w:szCs w:val="24"/>
          <w:shd w:val="clear" w:color="auto" w:fill="FFFFFF"/>
        </w:rPr>
        <w:t> </w:t>
      </w:r>
      <w:hyperlink r:id="rId28" w:history="1">
        <w:r w:rsidRPr="00635F1A">
          <w:rPr>
            <w:rStyle w:val="Hyperlink"/>
            <w:rFonts w:ascii="Times New Roman" w:hAnsi="Times New Roman" w:cs="Times New Roman"/>
            <w:color w:val="auto"/>
            <w:sz w:val="24"/>
            <w:szCs w:val="24"/>
            <w:u w:val="none"/>
            <w:shd w:val="clear" w:color="auto" w:fill="FFFFFF"/>
          </w:rPr>
          <w:t>DF analysis of NLSY IQ/achievement data: Nonshared environmental influences.</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Intelligence 19</w:t>
      </w:r>
      <w:r w:rsidR="00963501">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157-177.</w:t>
      </w:r>
    </w:p>
    <w:p w:rsidR="0026511E" w:rsidRPr="0026511E" w:rsidRDefault="0026511E"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sidRPr="0026511E">
        <w:rPr>
          <w:rFonts w:ascii="Times New Roman" w:hAnsi="Times New Roman" w:cs="Times New Roman"/>
          <w:sz w:val="24"/>
          <w:szCs w:val="24"/>
        </w:rPr>
        <w:t>Rodgers JL, Van Hulle C, D’Onofrio B</w:t>
      </w:r>
      <w:r w:rsidR="005A7A8E">
        <w:rPr>
          <w:rFonts w:ascii="Times New Roman" w:hAnsi="Times New Roman" w:cs="Times New Roman"/>
          <w:sz w:val="24"/>
          <w:szCs w:val="24"/>
        </w:rPr>
        <w:t>M</w:t>
      </w:r>
      <w:r w:rsidRPr="0026511E">
        <w:rPr>
          <w:rFonts w:ascii="Times New Roman" w:hAnsi="Times New Roman" w:cs="Times New Roman"/>
          <w:sz w:val="24"/>
          <w:szCs w:val="24"/>
        </w:rPr>
        <w:t>, Rathouz, P</w:t>
      </w:r>
      <w:r w:rsidR="005A7A8E">
        <w:rPr>
          <w:rFonts w:ascii="Times New Roman" w:hAnsi="Times New Roman" w:cs="Times New Roman"/>
          <w:sz w:val="24"/>
          <w:szCs w:val="24"/>
        </w:rPr>
        <w:t>J</w:t>
      </w:r>
      <w:r w:rsidRPr="0026511E">
        <w:rPr>
          <w:rFonts w:ascii="Times New Roman" w:hAnsi="Times New Roman" w:cs="Times New Roman"/>
          <w:sz w:val="24"/>
          <w:szCs w:val="24"/>
        </w:rPr>
        <w:t>, Beasley W</w:t>
      </w:r>
      <w:r w:rsidR="005A7A8E">
        <w:rPr>
          <w:rFonts w:ascii="Times New Roman" w:hAnsi="Times New Roman" w:cs="Times New Roman"/>
          <w:sz w:val="24"/>
          <w:szCs w:val="24"/>
        </w:rPr>
        <w:t>H</w:t>
      </w:r>
      <w:r w:rsidRPr="0026511E">
        <w:rPr>
          <w:rFonts w:ascii="Times New Roman" w:hAnsi="Times New Roman" w:cs="Times New Roman"/>
          <w:sz w:val="24"/>
          <w:szCs w:val="24"/>
        </w:rPr>
        <w:t>, Johnson A</w:t>
      </w:r>
      <w:r w:rsidR="005A7A8E">
        <w:rPr>
          <w:rFonts w:ascii="Times New Roman" w:hAnsi="Times New Roman" w:cs="Times New Roman"/>
          <w:sz w:val="24"/>
          <w:szCs w:val="24"/>
        </w:rPr>
        <w:t>B</w:t>
      </w:r>
      <w:r w:rsidRPr="0026511E">
        <w:rPr>
          <w:rFonts w:ascii="Times New Roman" w:hAnsi="Times New Roman" w:cs="Times New Roman"/>
          <w:sz w:val="24"/>
          <w:szCs w:val="24"/>
        </w:rPr>
        <w:t>, Waldman I</w:t>
      </w:r>
      <w:r w:rsidR="005A7A8E">
        <w:rPr>
          <w:rFonts w:ascii="Times New Roman" w:hAnsi="Times New Roman" w:cs="Times New Roman"/>
          <w:sz w:val="24"/>
          <w:szCs w:val="24"/>
        </w:rPr>
        <w:t>D</w:t>
      </w:r>
      <w:r w:rsidRPr="0026511E">
        <w:rPr>
          <w:rFonts w:ascii="Times New Roman" w:hAnsi="Times New Roman" w:cs="Times New Roman"/>
          <w:sz w:val="24"/>
          <w:szCs w:val="24"/>
        </w:rPr>
        <w:t xml:space="preserve">, Lahey BB  (2015) </w:t>
      </w:r>
      <w:r>
        <w:rPr>
          <w:rFonts w:ascii="Times New Roman" w:hAnsi="Times New Roman" w:cs="Times New Roman"/>
          <w:sz w:val="24"/>
          <w:szCs w:val="24"/>
        </w:rPr>
        <w:t xml:space="preserve"> </w:t>
      </w:r>
      <w:r w:rsidRPr="0026511E">
        <w:rPr>
          <w:rFonts w:ascii="Times New Roman" w:hAnsi="Times New Roman" w:cs="Times New Roman"/>
          <w:sz w:val="24"/>
          <w:szCs w:val="24"/>
        </w:rPr>
        <w:t xml:space="preserve">Behavior </w:t>
      </w:r>
      <w:r>
        <w:rPr>
          <w:rFonts w:ascii="Times New Roman" w:hAnsi="Times New Roman" w:cs="Times New Roman"/>
          <w:sz w:val="24"/>
          <w:szCs w:val="24"/>
        </w:rPr>
        <w:t>p</w:t>
      </w:r>
      <w:r w:rsidRPr="0026511E">
        <w:rPr>
          <w:rFonts w:ascii="Times New Roman" w:hAnsi="Times New Roman" w:cs="Times New Roman"/>
          <w:sz w:val="24"/>
          <w:szCs w:val="24"/>
        </w:rPr>
        <w:t xml:space="preserve">roblems and </w:t>
      </w:r>
      <w:r>
        <w:rPr>
          <w:rFonts w:ascii="Times New Roman" w:hAnsi="Times New Roman" w:cs="Times New Roman"/>
          <w:sz w:val="24"/>
          <w:szCs w:val="24"/>
        </w:rPr>
        <w:t>t</w:t>
      </w:r>
      <w:r w:rsidRPr="0026511E">
        <w:rPr>
          <w:rFonts w:ascii="Times New Roman" w:hAnsi="Times New Roman" w:cs="Times New Roman"/>
          <w:sz w:val="24"/>
          <w:szCs w:val="24"/>
        </w:rPr>
        <w:t xml:space="preserve">iming of </w:t>
      </w:r>
      <w:r>
        <w:rPr>
          <w:rFonts w:ascii="Times New Roman" w:hAnsi="Times New Roman" w:cs="Times New Roman"/>
          <w:sz w:val="24"/>
          <w:szCs w:val="24"/>
        </w:rPr>
        <w:t>m</w:t>
      </w:r>
      <w:r w:rsidRPr="0026511E">
        <w:rPr>
          <w:rFonts w:ascii="Times New Roman" w:hAnsi="Times New Roman" w:cs="Times New Roman"/>
          <w:sz w:val="24"/>
          <w:szCs w:val="24"/>
        </w:rPr>
        <w:t xml:space="preserve">enarche: A </w:t>
      </w:r>
      <w:r>
        <w:rPr>
          <w:rFonts w:ascii="Times New Roman" w:hAnsi="Times New Roman" w:cs="Times New Roman"/>
          <w:sz w:val="24"/>
          <w:szCs w:val="24"/>
        </w:rPr>
        <w:t>d</w:t>
      </w:r>
      <w:r w:rsidRPr="0026511E">
        <w:rPr>
          <w:rFonts w:ascii="Times New Roman" w:hAnsi="Times New Roman" w:cs="Times New Roman"/>
          <w:sz w:val="24"/>
          <w:szCs w:val="24"/>
        </w:rPr>
        <w:t xml:space="preserve">evelopmental </w:t>
      </w:r>
      <w:r>
        <w:rPr>
          <w:rFonts w:ascii="Times New Roman" w:hAnsi="Times New Roman" w:cs="Times New Roman"/>
          <w:sz w:val="24"/>
          <w:szCs w:val="24"/>
        </w:rPr>
        <w:t>l</w:t>
      </w:r>
      <w:r w:rsidRPr="0026511E">
        <w:rPr>
          <w:rFonts w:ascii="Times New Roman" w:hAnsi="Times New Roman" w:cs="Times New Roman"/>
          <w:sz w:val="24"/>
          <w:szCs w:val="24"/>
        </w:rPr>
        <w:t xml:space="preserve">ongitudinal </w:t>
      </w:r>
      <w:r>
        <w:rPr>
          <w:rFonts w:ascii="Times New Roman" w:hAnsi="Times New Roman" w:cs="Times New Roman"/>
          <w:sz w:val="24"/>
          <w:szCs w:val="24"/>
        </w:rPr>
        <w:t>b</w:t>
      </w:r>
      <w:r w:rsidRPr="0026511E">
        <w:rPr>
          <w:rFonts w:ascii="Times New Roman" w:hAnsi="Times New Roman" w:cs="Times New Roman"/>
          <w:sz w:val="24"/>
          <w:szCs w:val="24"/>
        </w:rPr>
        <w:t xml:space="preserve">iometrical </w:t>
      </w:r>
      <w:r>
        <w:rPr>
          <w:rFonts w:ascii="Times New Roman" w:hAnsi="Times New Roman" w:cs="Times New Roman"/>
          <w:sz w:val="24"/>
          <w:szCs w:val="24"/>
        </w:rPr>
        <w:t>a</w:t>
      </w:r>
      <w:r w:rsidRPr="0026511E">
        <w:rPr>
          <w:rFonts w:ascii="Times New Roman" w:hAnsi="Times New Roman" w:cs="Times New Roman"/>
          <w:sz w:val="24"/>
          <w:szCs w:val="24"/>
        </w:rPr>
        <w:t xml:space="preserve">nalysis </w:t>
      </w:r>
      <w:r>
        <w:rPr>
          <w:rFonts w:ascii="Times New Roman" w:hAnsi="Times New Roman" w:cs="Times New Roman"/>
          <w:sz w:val="24"/>
          <w:szCs w:val="24"/>
        </w:rPr>
        <w:t>u</w:t>
      </w:r>
      <w:r w:rsidRPr="0026511E">
        <w:rPr>
          <w:rFonts w:ascii="Times New Roman" w:hAnsi="Times New Roman" w:cs="Times New Roman"/>
          <w:sz w:val="24"/>
          <w:szCs w:val="24"/>
        </w:rPr>
        <w:t xml:space="preserve">sing the NLSY-Children </w:t>
      </w:r>
      <w:r>
        <w:rPr>
          <w:rFonts w:ascii="Times New Roman" w:hAnsi="Times New Roman" w:cs="Times New Roman"/>
          <w:sz w:val="24"/>
          <w:szCs w:val="24"/>
        </w:rPr>
        <w:t>d</w:t>
      </w:r>
      <w:r w:rsidRPr="0026511E">
        <w:rPr>
          <w:rFonts w:ascii="Times New Roman" w:hAnsi="Times New Roman" w:cs="Times New Roman"/>
          <w:sz w:val="24"/>
          <w:szCs w:val="24"/>
        </w:rPr>
        <w:t xml:space="preserve">ata.  </w:t>
      </w:r>
      <w:r w:rsidRPr="0026511E">
        <w:rPr>
          <w:rFonts w:ascii="Times New Roman" w:hAnsi="Times New Roman" w:cs="Times New Roman"/>
          <w:i/>
          <w:sz w:val="24"/>
          <w:szCs w:val="24"/>
        </w:rPr>
        <w:t>Behavior Genetics</w:t>
      </w:r>
      <w:r w:rsidRPr="0026511E">
        <w:rPr>
          <w:rFonts w:ascii="Times New Roman" w:hAnsi="Times New Roman" w:cs="Times New Roman"/>
          <w:sz w:val="24"/>
          <w:szCs w:val="24"/>
        </w:rPr>
        <w:t xml:space="preserve"> 45</w:t>
      </w:r>
      <w:r w:rsidR="005A7A8E">
        <w:rPr>
          <w:rFonts w:ascii="Times New Roman" w:hAnsi="Times New Roman" w:cs="Times New Roman"/>
          <w:sz w:val="24"/>
          <w:szCs w:val="24"/>
        </w:rPr>
        <w:t>:</w:t>
      </w:r>
      <w:r w:rsidRPr="0026511E">
        <w:rPr>
          <w:rFonts w:ascii="Times New Roman" w:hAnsi="Times New Roman" w:cs="Times New Roman"/>
          <w:sz w:val="24"/>
          <w:szCs w:val="24"/>
        </w:rPr>
        <w:t xml:space="preserve"> 51-70.</w:t>
      </w:r>
    </w:p>
    <w:p w:rsidR="00C025D2" w:rsidRPr="00635F1A" w:rsidRDefault="00C025D2" w:rsidP="00AD265F">
      <w:pPr>
        <w:tabs>
          <w:tab w:val="left" w:pos="-648"/>
          <w:tab w:val="left" w:pos="-18"/>
          <w:tab w:val="left" w:pos="522"/>
          <w:tab w:val="left" w:pos="2880"/>
          <w:tab w:val="left" w:pos="3492"/>
          <w:tab w:val="left" w:pos="4320"/>
        </w:tabs>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shd w:val="clear" w:color="auto" w:fill="FFFFFF"/>
        </w:rPr>
        <w:t>Rowe DC</w:t>
      </w:r>
      <w:r w:rsidR="005A7A8E">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Cleveland HH (1996)</w:t>
      </w:r>
      <w:r w:rsidRPr="00635F1A">
        <w:rPr>
          <w:rStyle w:val="apple-converted-space"/>
          <w:rFonts w:ascii="Times New Roman" w:hAnsi="Times New Roman" w:cs="Times New Roman"/>
          <w:sz w:val="24"/>
          <w:szCs w:val="24"/>
          <w:shd w:val="clear" w:color="auto" w:fill="FFFFFF"/>
        </w:rPr>
        <w:t> </w:t>
      </w:r>
      <w:hyperlink r:id="rId29" w:history="1">
        <w:r w:rsidRPr="00635F1A">
          <w:rPr>
            <w:rStyle w:val="Hyperlink"/>
            <w:rFonts w:ascii="Times New Roman" w:hAnsi="Times New Roman" w:cs="Times New Roman"/>
            <w:color w:val="auto"/>
            <w:sz w:val="24"/>
            <w:szCs w:val="24"/>
            <w:u w:val="none"/>
            <w:shd w:val="clear" w:color="auto" w:fill="FFFFFF"/>
          </w:rPr>
          <w:t>Academic achievement in African -Americans and Whites: Are the developmental processes similar?</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Intelligence 23</w:t>
      </w:r>
      <w:r w:rsidR="005A7A8E">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205-228.</w:t>
      </w:r>
    </w:p>
    <w:p w:rsidR="00C025D2" w:rsidRPr="00635F1A" w:rsidRDefault="00C025D2" w:rsidP="00AD265F">
      <w:pPr>
        <w:pStyle w:val="NormalWeb"/>
        <w:shd w:val="clear" w:color="auto" w:fill="FFFFFF"/>
        <w:spacing w:before="204" w:beforeAutospacing="0" w:after="0" w:afterAutospacing="0" w:line="480" w:lineRule="auto"/>
        <w:ind w:firstLine="720"/>
      </w:pPr>
      <w:r w:rsidRPr="00635F1A">
        <w:rPr>
          <w:shd w:val="clear" w:color="auto" w:fill="FFFFFF"/>
        </w:rPr>
        <w:t>Rowe DC, Vaszonyi AT, Flannery D</w:t>
      </w:r>
      <w:r w:rsidR="005A7A8E">
        <w:rPr>
          <w:shd w:val="clear" w:color="auto" w:fill="FFFFFF"/>
        </w:rPr>
        <w:t>J</w:t>
      </w:r>
      <w:r w:rsidRPr="00635F1A">
        <w:rPr>
          <w:shd w:val="clear" w:color="auto" w:fill="FFFFFF"/>
        </w:rPr>
        <w:t xml:space="preserve"> (1995).</w:t>
      </w:r>
      <w:r w:rsidRPr="00635F1A">
        <w:rPr>
          <w:rStyle w:val="apple-converted-space"/>
          <w:shd w:val="clear" w:color="auto" w:fill="FFFFFF"/>
        </w:rPr>
        <w:t> </w:t>
      </w:r>
      <w:hyperlink r:id="rId30" w:history="1">
        <w:r w:rsidRPr="00635F1A">
          <w:rPr>
            <w:rStyle w:val="Hyperlink"/>
            <w:color w:val="auto"/>
            <w:u w:val="none"/>
            <w:shd w:val="clear" w:color="auto" w:fill="FFFFFF"/>
          </w:rPr>
          <w:t>Ethnic and racial similarity in developmental process: A study of academic achievement.</w:t>
        </w:r>
      </w:hyperlink>
      <w:r w:rsidRPr="00635F1A">
        <w:rPr>
          <w:rStyle w:val="apple-converted-space"/>
          <w:shd w:val="clear" w:color="auto" w:fill="FFFFFF"/>
        </w:rPr>
        <w:t> </w:t>
      </w:r>
      <w:r w:rsidRPr="00635F1A">
        <w:rPr>
          <w:rStyle w:val="Emphasis"/>
          <w:shd w:val="clear" w:color="auto" w:fill="FFFFFF"/>
        </w:rPr>
        <w:t>Psychological Science 6</w:t>
      </w:r>
      <w:r w:rsidRPr="00635F1A">
        <w:rPr>
          <w:shd w:val="clear" w:color="auto" w:fill="FFFFFF"/>
        </w:rPr>
        <w:t xml:space="preserve"> 33-38.</w:t>
      </w:r>
      <w:r w:rsidRPr="00635F1A">
        <w:rPr>
          <w:rStyle w:val="apple-converted-space"/>
          <w:shd w:val="clear" w:color="auto" w:fill="FFFFFF"/>
        </w:rPr>
        <w:t> </w:t>
      </w:r>
      <w:r w:rsidR="00B66FF3" w:rsidRPr="00635F1A">
        <w:t xml:space="preserve">  </w:t>
      </w:r>
    </w:p>
    <w:p w:rsidR="00A26260" w:rsidRDefault="00A26260" w:rsidP="00AD265F">
      <w:pPr>
        <w:pStyle w:val="NormalWeb"/>
        <w:shd w:val="clear" w:color="auto" w:fill="FFFFFF"/>
        <w:spacing w:before="204" w:beforeAutospacing="0" w:after="0" w:afterAutospacing="0" w:line="480" w:lineRule="auto"/>
        <w:ind w:firstLine="720"/>
        <w:rPr>
          <w:rStyle w:val="apple-converted-space"/>
        </w:rPr>
      </w:pPr>
      <w:r w:rsidRPr="00635F1A">
        <w:t>Salsberry PJ</w:t>
      </w:r>
      <w:r w:rsidR="005A7A8E">
        <w:t xml:space="preserve">, </w:t>
      </w:r>
      <w:r w:rsidRPr="00635F1A">
        <w:t>Reagan P</w:t>
      </w:r>
      <w:r w:rsidR="005A7A8E">
        <w:t>B</w:t>
      </w:r>
      <w:r w:rsidRPr="00635F1A">
        <w:t xml:space="preserve"> (2010)</w:t>
      </w:r>
      <w:r w:rsidRPr="00635F1A">
        <w:rPr>
          <w:rStyle w:val="apple-converted-space"/>
        </w:rPr>
        <w:t> </w:t>
      </w:r>
      <w:hyperlink r:id="rId31" w:history="1">
        <w:r w:rsidRPr="00635F1A">
          <w:rPr>
            <w:rStyle w:val="Hyperlink"/>
            <w:color w:val="auto"/>
          </w:rPr>
          <w:t>Effects of heritability, shared environment and non-shared intrauterine conditions on child and adolescent BMI</w:t>
        </w:r>
      </w:hyperlink>
      <w:r w:rsidRPr="00635F1A">
        <w:t>.</w:t>
      </w:r>
      <w:r w:rsidRPr="00635F1A">
        <w:rPr>
          <w:rStyle w:val="apple-converted-space"/>
        </w:rPr>
        <w:t> </w:t>
      </w:r>
      <w:r w:rsidRPr="00635F1A">
        <w:rPr>
          <w:rStyle w:val="Emphasis"/>
        </w:rPr>
        <w:t>Obesity 18</w:t>
      </w:r>
      <w:r w:rsidRPr="00635F1A">
        <w:t>(9)</w:t>
      </w:r>
      <w:r w:rsidR="005A7A8E">
        <w:t>:</w:t>
      </w:r>
      <w:r w:rsidRPr="00635F1A">
        <w:t xml:space="preserve"> 1775–1780.</w:t>
      </w:r>
      <w:r w:rsidRPr="00635F1A">
        <w:rPr>
          <w:rStyle w:val="apple-converted-space"/>
        </w:rPr>
        <w:t> </w:t>
      </w:r>
    </w:p>
    <w:p w:rsidR="00B96FCE" w:rsidRDefault="00B96FCE" w:rsidP="00AD265F">
      <w:pPr>
        <w:shd w:val="clear" w:color="auto" w:fill="FFFFFF"/>
        <w:spacing w:line="480" w:lineRule="auto"/>
        <w:ind w:firstLine="720"/>
        <w:textAlignment w:val="baseline"/>
        <w:rPr>
          <w:rFonts w:ascii="Times New Roman" w:eastAsia="Times New Roman" w:hAnsi="Times New Roman" w:cs="Times New Roman"/>
          <w:sz w:val="24"/>
          <w:szCs w:val="24"/>
          <w:lang w:val="en-GB" w:eastAsia="en-GB"/>
        </w:rPr>
      </w:pPr>
      <w:r w:rsidRPr="00635F1A">
        <w:rPr>
          <w:rFonts w:ascii="Times New Roman" w:eastAsia="Times New Roman" w:hAnsi="Times New Roman" w:cs="Times New Roman"/>
          <w:sz w:val="24"/>
          <w:szCs w:val="24"/>
          <w:lang w:val="en-GB" w:eastAsia="en-GB"/>
        </w:rPr>
        <w:t>Shadish WR, Cook TD, Campbell DT (2002) </w:t>
      </w:r>
      <w:r w:rsidRPr="00635F1A">
        <w:rPr>
          <w:rFonts w:ascii="Times New Roman" w:eastAsia="Times New Roman" w:hAnsi="Times New Roman" w:cs="Times New Roman"/>
          <w:i/>
          <w:iCs/>
          <w:sz w:val="24"/>
          <w:szCs w:val="24"/>
          <w:bdr w:val="none" w:sz="0" w:space="0" w:color="auto" w:frame="1"/>
          <w:lang w:val="en-GB" w:eastAsia="en-GB"/>
        </w:rPr>
        <w:t>Experimental and quasi-experimental designs for generalized causal inference</w:t>
      </w:r>
      <w:r w:rsidRPr="00635F1A">
        <w:rPr>
          <w:rFonts w:ascii="Times New Roman" w:eastAsia="Times New Roman" w:hAnsi="Times New Roman" w:cs="Times New Roman"/>
          <w:sz w:val="24"/>
          <w:szCs w:val="24"/>
          <w:lang w:val="en-GB" w:eastAsia="en-GB"/>
        </w:rPr>
        <w:t>. Boston, MA: Houghton Mifflin.</w:t>
      </w:r>
    </w:p>
    <w:p w:rsidR="00470AF5" w:rsidRPr="00470AF5" w:rsidRDefault="003C689C" w:rsidP="00AD265F">
      <w:pPr>
        <w:shd w:val="clear" w:color="auto" w:fill="FFFFFF"/>
        <w:spacing w:line="480" w:lineRule="auto"/>
        <w:ind w:firstLine="720"/>
        <w:textAlignment w:val="baseline"/>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w:t>
      </w:r>
      <w:r w:rsidR="00470AF5">
        <w:rPr>
          <w:rFonts w:ascii="Times New Roman" w:eastAsia="Times New Roman" w:hAnsi="Times New Roman" w:cs="Times New Roman"/>
          <w:sz w:val="24"/>
          <w:szCs w:val="24"/>
          <w:lang w:val="en-GB" w:eastAsia="en-GB"/>
        </w:rPr>
        <w:t xml:space="preserve">ilverntoinen K, Kaprio, J, Kahelma E  (2000)  Genetic and environmental contribgutions to the association etween body height and educational attainment:  A study of adult Finnish twins.  </w:t>
      </w:r>
      <w:r w:rsidR="00470AF5">
        <w:rPr>
          <w:rFonts w:ascii="Times New Roman" w:eastAsia="Times New Roman" w:hAnsi="Times New Roman" w:cs="Times New Roman"/>
          <w:i/>
          <w:sz w:val="24"/>
          <w:szCs w:val="24"/>
          <w:lang w:val="en-GB" w:eastAsia="en-GB"/>
        </w:rPr>
        <w:t>Behavior Genetics</w:t>
      </w:r>
      <w:r w:rsidR="00470AF5">
        <w:rPr>
          <w:rFonts w:ascii="Times New Roman" w:eastAsia="Times New Roman" w:hAnsi="Times New Roman" w:cs="Times New Roman"/>
          <w:sz w:val="24"/>
          <w:szCs w:val="24"/>
          <w:lang w:val="en-GB" w:eastAsia="en-GB"/>
        </w:rPr>
        <w:t xml:space="preserve"> 30</w:t>
      </w:r>
      <w:r w:rsidR="005A7A8E">
        <w:rPr>
          <w:rFonts w:ascii="Times New Roman" w:eastAsia="Times New Roman" w:hAnsi="Times New Roman" w:cs="Times New Roman"/>
          <w:sz w:val="24"/>
          <w:szCs w:val="24"/>
          <w:lang w:val="en-GB" w:eastAsia="en-GB"/>
        </w:rPr>
        <w:t>:</w:t>
      </w:r>
      <w:r w:rsidR="00470AF5">
        <w:rPr>
          <w:rFonts w:ascii="Times New Roman" w:eastAsia="Times New Roman" w:hAnsi="Times New Roman" w:cs="Times New Roman"/>
          <w:sz w:val="24"/>
          <w:szCs w:val="24"/>
          <w:lang w:val="en-GB" w:eastAsia="en-GB"/>
        </w:rPr>
        <w:t xml:space="preserve"> 477-485.</w:t>
      </w:r>
    </w:p>
    <w:p w:rsidR="00C025D2" w:rsidRPr="00635F1A" w:rsidRDefault="00C025D2" w:rsidP="00AD265F">
      <w:pPr>
        <w:spacing w:line="480" w:lineRule="auto"/>
        <w:ind w:firstLine="720"/>
        <w:rPr>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lastRenderedPageBreak/>
        <w:t>van den Oord EJCG</w:t>
      </w:r>
      <w:r w:rsidR="005A7A8E">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Rowe DC (1997).</w:t>
      </w:r>
      <w:r w:rsidRPr="00635F1A">
        <w:rPr>
          <w:rStyle w:val="apple-converted-space"/>
          <w:rFonts w:ascii="Times New Roman" w:hAnsi="Times New Roman" w:cs="Times New Roman"/>
          <w:sz w:val="24"/>
          <w:szCs w:val="24"/>
          <w:shd w:val="clear" w:color="auto" w:fill="FFFFFF"/>
        </w:rPr>
        <w:t> </w:t>
      </w:r>
      <w:hyperlink r:id="rId32" w:history="1">
        <w:r w:rsidRPr="00635F1A">
          <w:rPr>
            <w:rStyle w:val="Hyperlink"/>
            <w:rFonts w:ascii="Times New Roman" w:hAnsi="Times New Roman" w:cs="Times New Roman"/>
            <w:color w:val="auto"/>
            <w:sz w:val="24"/>
            <w:szCs w:val="24"/>
            <w:u w:val="none"/>
            <w:shd w:val="clear" w:color="auto" w:fill="FFFFFF"/>
          </w:rPr>
          <w:t>An examination of genotype-environment interactions for academic achievement in an U.S. national longitudinal survey</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Intelligence 25</w:t>
      </w:r>
      <w:r w:rsidR="005A7A8E">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205-228.</w:t>
      </w:r>
      <w:r w:rsidR="00B66FF3" w:rsidRPr="00635F1A">
        <w:rPr>
          <w:rFonts w:ascii="Times New Roman" w:hAnsi="Times New Roman" w:cs="Times New Roman"/>
          <w:sz w:val="24"/>
          <w:szCs w:val="24"/>
          <w:shd w:val="clear" w:color="auto" w:fill="FFFFFF"/>
        </w:rPr>
        <w:t xml:space="preserve">        </w:t>
      </w:r>
    </w:p>
    <w:p w:rsidR="00975832" w:rsidRPr="00635F1A" w:rsidRDefault="00975832" w:rsidP="00AD265F">
      <w:pPr>
        <w:spacing w:line="480" w:lineRule="auto"/>
        <w:ind w:firstLine="720"/>
        <w:rPr>
          <w:rStyle w:val="apple-converted-space"/>
          <w:rFonts w:ascii="Times New Roman" w:hAnsi="Times New Roman" w:cs="Times New Roman"/>
          <w:sz w:val="24"/>
          <w:szCs w:val="24"/>
          <w:shd w:val="clear" w:color="auto" w:fill="FFFFFF"/>
        </w:rPr>
      </w:pPr>
      <w:r w:rsidRPr="00635F1A">
        <w:rPr>
          <w:rFonts w:ascii="Times New Roman" w:hAnsi="Times New Roman" w:cs="Times New Roman"/>
          <w:sz w:val="24"/>
          <w:szCs w:val="24"/>
          <w:shd w:val="clear" w:color="auto" w:fill="FFFFFF"/>
        </w:rPr>
        <w:t>van den Oord EJCG</w:t>
      </w:r>
      <w:r w:rsidR="005A7A8E">
        <w:rPr>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Rowe DC (1999)</w:t>
      </w:r>
      <w:r w:rsidRPr="00635F1A">
        <w:rPr>
          <w:rStyle w:val="apple-converted-space"/>
          <w:rFonts w:ascii="Times New Roman" w:hAnsi="Times New Roman" w:cs="Times New Roman"/>
          <w:sz w:val="24"/>
          <w:szCs w:val="24"/>
          <w:shd w:val="clear" w:color="auto" w:fill="FFFFFF"/>
        </w:rPr>
        <w:t> </w:t>
      </w:r>
      <w:r w:rsidR="001063AD">
        <w:rPr>
          <w:rStyle w:val="apple-converted-space"/>
          <w:rFonts w:ascii="Times New Roman" w:hAnsi="Times New Roman" w:cs="Times New Roman"/>
          <w:sz w:val="24"/>
          <w:szCs w:val="24"/>
          <w:shd w:val="clear" w:color="auto" w:fill="FFFFFF"/>
        </w:rPr>
        <w:t xml:space="preserve"> </w:t>
      </w:r>
      <w:hyperlink r:id="rId33" w:history="1">
        <w:r w:rsidRPr="00635F1A">
          <w:rPr>
            <w:rStyle w:val="Hyperlink"/>
            <w:rFonts w:ascii="Times New Roman" w:hAnsi="Times New Roman" w:cs="Times New Roman"/>
            <w:color w:val="auto"/>
            <w:sz w:val="24"/>
            <w:szCs w:val="24"/>
            <w:u w:val="none"/>
            <w:shd w:val="clear" w:color="auto" w:fill="FFFFFF"/>
          </w:rPr>
          <w:t>A cousin study of associations between family demographic characteristics and children's intellectual ability</w:t>
        </w:r>
      </w:hyperlink>
      <w:r w:rsidRPr="00635F1A">
        <w:rPr>
          <w:rFonts w:ascii="Times New Roman" w:hAnsi="Times New Roman" w:cs="Times New Roman"/>
          <w:sz w:val="24"/>
          <w:szCs w:val="24"/>
          <w:shd w:val="clear" w:color="auto" w:fill="FFFFFF"/>
        </w:rPr>
        <w:t>.</w:t>
      </w:r>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Intelligence 27</w:t>
      </w:r>
      <w:r w:rsidR="005A7A8E">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251-266.</w:t>
      </w:r>
      <w:r w:rsidRPr="00635F1A">
        <w:rPr>
          <w:rStyle w:val="apple-converted-space"/>
          <w:rFonts w:ascii="Times New Roman" w:hAnsi="Times New Roman" w:cs="Times New Roman"/>
          <w:sz w:val="24"/>
          <w:szCs w:val="24"/>
          <w:shd w:val="clear" w:color="auto" w:fill="FFFFFF"/>
        </w:rPr>
        <w:t> </w:t>
      </w:r>
    </w:p>
    <w:p w:rsidR="00F90D18" w:rsidRPr="00635F1A" w:rsidRDefault="00F90D18"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lang w:val="de-DE"/>
        </w:rPr>
        <w:t xml:space="preserve">van den Oord EJCG  </w:t>
      </w:r>
      <w:r w:rsidRPr="00635F1A">
        <w:rPr>
          <w:rFonts w:ascii="Times New Roman" w:hAnsi="Times New Roman" w:cs="Times New Roman"/>
          <w:sz w:val="24"/>
          <w:szCs w:val="24"/>
        </w:rPr>
        <w:t xml:space="preserve">(2001)  Estimating effects of latent and measured genotypes in multilevel models.  </w:t>
      </w:r>
      <w:r w:rsidRPr="00635F1A">
        <w:rPr>
          <w:rFonts w:ascii="Times New Roman" w:hAnsi="Times New Roman" w:cs="Times New Roman"/>
          <w:i/>
          <w:sz w:val="24"/>
          <w:szCs w:val="24"/>
        </w:rPr>
        <w:t>Statistical Methods in Medical Research</w:t>
      </w:r>
      <w:r w:rsidRPr="00635F1A">
        <w:rPr>
          <w:rFonts w:ascii="Times New Roman" w:hAnsi="Times New Roman" w:cs="Times New Roman"/>
          <w:sz w:val="24"/>
          <w:szCs w:val="24"/>
        </w:rPr>
        <w:t xml:space="preserve"> 10</w:t>
      </w:r>
      <w:r w:rsidR="005A7A8E">
        <w:rPr>
          <w:rFonts w:ascii="Times New Roman" w:hAnsi="Times New Roman" w:cs="Times New Roman"/>
          <w:sz w:val="24"/>
          <w:szCs w:val="24"/>
        </w:rPr>
        <w:t>:</w:t>
      </w:r>
      <w:r w:rsidRPr="00635F1A">
        <w:rPr>
          <w:rFonts w:ascii="Times New Roman" w:hAnsi="Times New Roman" w:cs="Times New Roman"/>
          <w:sz w:val="24"/>
          <w:szCs w:val="24"/>
        </w:rPr>
        <w:t xml:space="preserve"> 393-407.</w:t>
      </w:r>
    </w:p>
    <w:p w:rsidR="00C025D2" w:rsidRPr="00635F1A" w:rsidRDefault="00C025D2"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shd w:val="clear" w:color="auto" w:fill="FFFFFF"/>
        </w:rPr>
        <w:t xml:space="preserve">Van Hulle CA, Waldman ID, D’Onofrio BM, Rodgers JL, Rathouz PJ, Lahey BB (2009) </w:t>
      </w:r>
      <w:r w:rsidRPr="00635F1A">
        <w:rPr>
          <w:rStyle w:val="apple-converted-space"/>
          <w:rFonts w:ascii="Times New Roman" w:hAnsi="Times New Roman" w:cs="Times New Roman"/>
          <w:sz w:val="24"/>
          <w:szCs w:val="24"/>
          <w:shd w:val="clear" w:color="auto" w:fill="FFFFFF"/>
        </w:rPr>
        <w:t> </w:t>
      </w:r>
      <w:hyperlink r:id="rId34" w:history="1">
        <w:r w:rsidRPr="00635F1A">
          <w:rPr>
            <w:rStyle w:val="Hyperlink"/>
            <w:rFonts w:ascii="Times New Roman" w:hAnsi="Times New Roman" w:cs="Times New Roman"/>
            <w:color w:val="auto"/>
            <w:sz w:val="24"/>
            <w:szCs w:val="24"/>
            <w:u w:val="none"/>
            <w:shd w:val="clear" w:color="auto" w:fill="FFFFFF"/>
          </w:rPr>
          <w:t>Developmental structure of genetic influences on antisocial behavior across childhood and adolescence.</w:t>
        </w:r>
      </w:hyperlink>
      <w:r w:rsidRPr="00635F1A">
        <w:rPr>
          <w:rStyle w:val="apple-converted-space"/>
          <w:rFonts w:ascii="Times New Roman" w:hAnsi="Times New Roman" w:cs="Times New Roman"/>
          <w:sz w:val="24"/>
          <w:szCs w:val="24"/>
          <w:shd w:val="clear" w:color="auto" w:fill="FFFFFF"/>
        </w:rPr>
        <w:t> </w:t>
      </w:r>
      <w:r w:rsidRPr="00635F1A">
        <w:rPr>
          <w:rStyle w:val="Emphasis"/>
          <w:rFonts w:ascii="Times New Roman" w:hAnsi="Times New Roman" w:cs="Times New Roman"/>
          <w:sz w:val="24"/>
          <w:szCs w:val="24"/>
          <w:shd w:val="clear" w:color="auto" w:fill="FFFFFF"/>
        </w:rPr>
        <w:t>Journal of Abnormal Psychology 118</w:t>
      </w:r>
      <w:r w:rsidR="005A7A8E">
        <w:rPr>
          <w:rStyle w:val="Emphasis"/>
          <w:rFonts w:ascii="Times New Roman" w:hAnsi="Times New Roman" w:cs="Times New Roman"/>
          <w:sz w:val="24"/>
          <w:szCs w:val="24"/>
          <w:shd w:val="clear" w:color="auto" w:fill="FFFFFF"/>
        </w:rPr>
        <w:t>:</w:t>
      </w:r>
      <w:r w:rsidRPr="00635F1A">
        <w:rPr>
          <w:rFonts w:ascii="Times New Roman" w:hAnsi="Times New Roman" w:cs="Times New Roman"/>
          <w:sz w:val="24"/>
          <w:szCs w:val="24"/>
          <w:shd w:val="clear" w:color="auto" w:fill="FFFFFF"/>
        </w:rPr>
        <w:t xml:space="preserve"> 711-721.</w:t>
      </w:r>
    </w:p>
    <w:p w:rsidR="00CD1E6C" w:rsidRDefault="00F90D18" w:rsidP="00AD265F">
      <w:pPr>
        <w:spacing w:line="480" w:lineRule="auto"/>
        <w:ind w:firstLine="720"/>
        <w:rPr>
          <w:rFonts w:ascii="Times New Roman" w:hAnsi="Times New Roman" w:cs="Times New Roman"/>
          <w:sz w:val="24"/>
          <w:szCs w:val="24"/>
        </w:rPr>
      </w:pPr>
      <w:r w:rsidRPr="00635F1A">
        <w:rPr>
          <w:rFonts w:ascii="Times New Roman" w:hAnsi="Times New Roman" w:cs="Times New Roman"/>
          <w:sz w:val="24"/>
          <w:szCs w:val="24"/>
        </w:rPr>
        <w:t>Visscher PM (2008)  Sizing up human</w:t>
      </w:r>
      <w:r w:rsidR="008B2C93">
        <w:rPr>
          <w:rFonts w:ascii="Times New Roman" w:hAnsi="Times New Roman" w:cs="Times New Roman"/>
          <w:sz w:val="24"/>
          <w:szCs w:val="24"/>
        </w:rPr>
        <w:t xml:space="preserve"> </w:t>
      </w:r>
      <w:r w:rsidRPr="00635F1A">
        <w:rPr>
          <w:rFonts w:ascii="Times New Roman" w:hAnsi="Times New Roman" w:cs="Times New Roman"/>
          <w:sz w:val="24"/>
          <w:szCs w:val="24"/>
        </w:rPr>
        <w:t xml:space="preserve">height variation.  </w:t>
      </w:r>
      <w:r w:rsidRPr="00635F1A">
        <w:rPr>
          <w:rFonts w:ascii="Times New Roman" w:hAnsi="Times New Roman" w:cs="Times New Roman"/>
          <w:i/>
          <w:sz w:val="24"/>
          <w:szCs w:val="24"/>
        </w:rPr>
        <w:t>Nature Genetics</w:t>
      </w:r>
      <w:r w:rsidRPr="00635F1A">
        <w:rPr>
          <w:rFonts w:ascii="Times New Roman" w:hAnsi="Times New Roman" w:cs="Times New Roman"/>
          <w:sz w:val="24"/>
          <w:szCs w:val="24"/>
        </w:rPr>
        <w:t xml:space="preserve"> 40</w:t>
      </w:r>
      <w:r w:rsidR="005A7A8E">
        <w:rPr>
          <w:rFonts w:ascii="Times New Roman" w:hAnsi="Times New Roman" w:cs="Times New Roman"/>
          <w:sz w:val="24"/>
          <w:szCs w:val="24"/>
        </w:rPr>
        <w:t>:</w:t>
      </w:r>
      <w:r w:rsidRPr="00635F1A">
        <w:rPr>
          <w:rFonts w:ascii="Times New Roman" w:hAnsi="Times New Roman" w:cs="Times New Roman"/>
          <w:sz w:val="24"/>
          <w:szCs w:val="24"/>
        </w:rPr>
        <w:t xml:space="preserve"> 489-490.</w:t>
      </w:r>
    </w:p>
    <w:p w:rsidR="00470AF5" w:rsidRPr="00470AF5" w:rsidRDefault="00470AF5" w:rsidP="00AD265F">
      <w:pPr>
        <w:spacing w:line="480" w:lineRule="auto"/>
        <w:ind w:firstLine="720"/>
        <w:rPr>
          <w:rFonts w:ascii="Times New Roman" w:hAnsi="Times New Roman" w:cs="Times New Roman"/>
          <w:sz w:val="24"/>
          <w:szCs w:val="24"/>
        </w:rPr>
      </w:pPr>
      <w:r>
        <w:rPr>
          <w:rFonts w:ascii="Times New Roman" w:hAnsi="Times New Roman" w:cs="Times New Roman"/>
          <w:sz w:val="24"/>
          <w:szCs w:val="24"/>
        </w:rPr>
        <w:t>Visscher PM, Medland SE, Ferreira M</w:t>
      </w:r>
      <w:r w:rsidR="005A7A8E">
        <w:rPr>
          <w:rFonts w:ascii="Times New Roman" w:hAnsi="Times New Roman" w:cs="Times New Roman"/>
          <w:sz w:val="24"/>
          <w:szCs w:val="24"/>
        </w:rPr>
        <w:t>A</w:t>
      </w:r>
      <w:r>
        <w:rPr>
          <w:rFonts w:ascii="Times New Roman" w:hAnsi="Times New Roman" w:cs="Times New Roman"/>
          <w:sz w:val="24"/>
          <w:szCs w:val="24"/>
        </w:rPr>
        <w:t xml:space="preserve">R, Morley KI, Zhu G, Cornes BK, Montgomery GW, Martin NG  (2006).  Assumption-free estimation of heritability from genome-wide identity-by-descent sharing between full siblings.   </w:t>
      </w:r>
      <w:r>
        <w:rPr>
          <w:rFonts w:ascii="Times New Roman" w:hAnsi="Times New Roman" w:cs="Times New Roman"/>
          <w:i/>
          <w:sz w:val="24"/>
          <w:szCs w:val="24"/>
        </w:rPr>
        <w:t>PLOS Genetics</w:t>
      </w:r>
      <w:r>
        <w:rPr>
          <w:rFonts w:ascii="Times New Roman" w:hAnsi="Times New Roman" w:cs="Times New Roman"/>
          <w:sz w:val="24"/>
          <w:szCs w:val="24"/>
        </w:rPr>
        <w:t xml:space="preserve"> 2 e41 316-325.</w:t>
      </w:r>
    </w:p>
    <w:p w:rsidR="00CD1E6C" w:rsidRDefault="00CD1E6C" w:rsidP="00AD265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F90D18" w:rsidRDefault="00CD1E6C" w:rsidP="00AD26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Footnotes</w:t>
      </w:r>
    </w:p>
    <w:p w:rsidR="00F72DE3" w:rsidRDefault="00F72DE3" w:rsidP="00F72DE3">
      <w:pPr>
        <w:spacing w:line="480" w:lineRule="auto"/>
        <w:rPr>
          <w:rFonts w:ascii="Times New Roman" w:hAnsi="Times New Roman" w:cs="Times New Roman"/>
          <w:sz w:val="24"/>
          <w:szCs w:val="24"/>
          <w:vertAlign w:val="superscript"/>
        </w:rPr>
      </w:pPr>
    </w:p>
    <w:p w:rsidR="00F72DE3" w:rsidRDefault="00F72DE3" w:rsidP="00F72DE3">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Pr="00B66F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FF3">
        <w:rPr>
          <w:rFonts w:ascii="Times New Roman" w:hAnsi="Times New Roman" w:cs="Times New Roman"/>
          <w:sz w:val="24"/>
          <w:szCs w:val="24"/>
        </w:rPr>
        <w:t>David Rowe, Rodgers' original collaborator on th</w:t>
      </w:r>
      <w:r>
        <w:rPr>
          <w:rFonts w:ascii="Times New Roman" w:hAnsi="Times New Roman" w:cs="Times New Roman"/>
          <w:sz w:val="24"/>
          <w:szCs w:val="24"/>
        </w:rPr>
        <w:t>e kinship linking projects</w:t>
      </w:r>
      <w:r w:rsidRPr="00B66FF3">
        <w:rPr>
          <w:rFonts w:ascii="Times New Roman" w:hAnsi="Times New Roman" w:cs="Times New Roman"/>
          <w:sz w:val="24"/>
          <w:szCs w:val="24"/>
        </w:rPr>
        <w:t xml:space="preserve">, </w:t>
      </w:r>
      <w:r>
        <w:rPr>
          <w:rFonts w:ascii="Times New Roman" w:hAnsi="Times New Roman" w:cs="Times New Roman"/>
          <w:sz w:val="24"/>
          <w:szCs w:val="24"/>
        </w:rPr>
        <w:t>passed away</w:t>
      </w:r>
      <w:r w:rsidRPr="00B66FF3">
        <w:rPr>
          <w:rFonts w:ascii="Times New Roman" w:hAnsi="Times New Roman" w:cs="Times New Roman"/>
          <w:sz w:val="24"/>
          <w:szCs w:val="24"/>
        </w:rPr>
        <w:t xml:space="preserve"> in </w:t>
      </w:r>
      <w:r>
        <w:rPr>
          <w:rFonts w:ascii="Times New Roman" w:hAnsi="Times New Roman" w:cs="Times New Roman"/>
          <w:sz w:val="24"/>
          <w:szCs w:val="24"/>
        </w:rPr>
        <w:t xml:space="preserve">February, </w:t>
      </w:r>
      <w:r w:rsidRPr="00B66FF3">
        <w:rPr>
          <w:rFonts w:ascii="Times New Roman" w:hAnsi="Times New Roman" w:cs="Times New Roman"/>
          <w:sz w:val="24"/>
          <w:szCs w:val="24"/>
        </w:rPr>
        <w:t>2003</w:t>
      </w:r>
      <w:r>
        <w:rPr>
          <w:rFonts w:ascii="Times New Roman" w:hAnsi="Times New Roman" w:cs="Times New Roman"/>
          <w:sz w:val="24"/>
          <w:szCs w:val="24"/>
        </w:rPr>
        <w:t>.</w:t>
      </w:r>
    </w:p>
    <w:p w:rsidR="00CD1E6C" w:rsidRDefault="00F72DE3" w:rsidP="00AD265F">
      <w:pPr>
        <w:spacing w:line="480" w:lineRule="auto"/>
        <w:rPr>
          <w:rFonts w:ascii="Times New Roman" w:hAnsi="Times New Roman" w:cs="Times New Roman"/>
          <w:i/>
          <w:sz w:val="24"/>
          <w:szCs w:val="24"/>
        </w:rPr>
      </w:pPr>
      <w:r>
        <w:rPr>
          <w:rFonts w:ascii="Times New Roman" w:hAnsi="Times New Roman" w:cs="Times New Roman"/>
          <w:sz w:val="24"/>
          <w:szCs w:val="24"/>
          <w:vertAlign w:val="superscript"/>
        </w:rPr>
        <w:t>2</w:t>
      </w:r>
      <w:r w:rsidR="00CD1E6C">
        <w:rPr>
          <w:rFonts w:ascii="Times New Roman" w:hAnsi="Times New Roman" w:cs="Times New Roman"/>
          <w:sz w:val="24"/>
          <w:szCs w:val="24"/>
        </w:rPr>
        <w:t xml:space="preserve">    </w:t>
      </w:r>
      <w:r w:rsidR="00C55569" w:rsidRPr="00C55569">
        <w:rPr>
          <w:rFonts w:ascii="Times New Roman" w:hAnsi="Times New Roman" w:cs="Times New Roman"/>
          <w:i/>
          <w:sz w:val="24"/>
          <w:szCs w:val="24"/>
        </w:rPr>
        <w:t>In September, 1996</w:t>
      </w:r>
      <w:r w:rsidR="00C55569">
        <w:rPr>
          <w:rFonts w:ascii="Times New Roman" w:hAnsi="Times New Roman" w:cs="Times New Roman"/>
          <w:sz w:val="24"/>
          <w:szCs w:val="24"/>
        </w:rPr>
        <w:t>,</w:t>
      </w:r>
      <w:r w:rsidR="00CD1E6C" w:rsidRPr="00B66FF3">
        <w:rPr>
          <w:rFonts w:ascii="Times New Roman" w:hAnsi="Times New Roman" w:cs="Times New Roman"/>
          <w:sz w:val="24"/>
          <w:szCs w:val="24"/>
        </w:rPr>
        <w:t xml:space="preserve"> Baydar and Rodgers/Rowe compared kinship links, and found that their independent efforts produced </w:t>
      </w:r>
      <w:r>
        <w:rPr>
          <w:rFonts w:ascii="Times New Roman" w:hAnsi="Times New Roman" w:cs="Times New Roman"/>
          <w:i/>
          <w:sz w:val="24"/>
          <w:szCs w:val="24"/>
        </w:rPr>
        <w:t>highly similar</w:t>
      </w:r>
      <w:r w:rsidR="00CD1E6C" w:rsidRPr="00B66FF3">
        <w:rPr>
          <w:rFonts w:ascii="Times New Roman" w:hAnsi="Times New Roman" w:cs="Times New Roman"/>
          <w:sz w:val="24"/>
          <w:szCs w:val="24"/>
        </w:rPr>
        <w:t xml:space="preserve"> linking results</w:t>
      </w:r>
      <w:r w:rsidR="00C55569">
        <w:rPr>
          <w:rFonts w:ascii="Times New Roman" w:hAnsi="Times New Roman" w:cs="Times New Roman"/>
          <w:sz w:val="24"/>
          <w:szCs w:val="24"/>
        </w:rPr>
        <w:t xml:space="preserve">, </w:t>
      </w:r>
      <w:r w:rsidR="00C55569" w:rsidRPr="00C55569">
        <w:rPr>
          <w:rFonts w:ascii="Times New Roman" w:hAnsi="Times New Roman" w:cs="Times New Roman"/>
          <w:i/>
          <w:sz w:val="24"/>
          <w:szCs w:val="24"/>
        </w:rPr>
        <w:t>a rate of agreement of 94.3%</w:t>
      </w:r>
      <w:r w:rsidR="00CD1E6C" w:rsidRPr="00C55569">
        <w:rPr>
          <w:rFonts w:ascii="Times New Roman" w:hAnsi="Times New Roman" w:cs="Times New Roman"/>
          <w:i/>
          <w:sz w:val="24"/>
          <w:szCs w:val="24"/>
        </w:rPr>
        <w:t xml:space="preserve">.  </w:t>
      </w:r>
    </w:p>
    <w:p w:rsidR="0026511E" w:rsidRPr="0026511E" w:rsidRDefault="00C55569" w:rsidP="00AD265F">
      <w:pPr>
        <w:spacing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3</w:t>
      </w:r>
      <w:r w:rsidR="0026511E">
        <w:rPr>
          <w:rFonts w:ascii="Times New Roman" w:hAnsi="Times New Roman" w:cs="Times New Roman"/>
          <w:sz w:val="24"/>
          <w:szCs w:val="24"/>
          <w:vertAlign w:val="superscript"/>
        </w:rPr>
        <w:t xml:space="preserve">   </w:t>
      </w:r>
      <w:r w:rsidR="0026511E">
        <w:rPr>
          <w:rFonts w:ascii="Times New Roman" w:hAnsi="Times New Roman" w:cs="Times New Roman"/>
          <w:sz w:val="24"/>
          <w:szCs w:val="24"/>
        </w:rPr>
        <w:t xml:space="preserve">Rodgers et al. (2008) presented the Mother-Daughter-Aunt-Niece (MDAN) design, in which correlations from mother-daughter pairs are compared biometrically to those from aunt-niece pairs.  </w:t>
      </w:r>
      <w:r>
        <w:rPr>
          <w:rFonts w:ascii="Times New Roman" w:hAnsi="Times New Roman" w:cs="Times New Roman"/>
          <w:sz w:val="24"/>
          <w:szCs w:val="24"/>
        </w:rPr>
        <w:t>M</w:t>
      </w:r>
      <w:r w:rsidR="0026511E">
        <w:rPr>
          <w:rFonts w:ascii="Times New Roman" w:hAnsi="Times New Roman" w:cs="Times New Roman"/>
          <w:sz w:val="24"/>
          <w:szCs w:val="24"/>
        </w:rPr>
        <w:t xml:space="preserve">others and aunts are often either the same person (i.e., a mother of one or more NLSYC daughters also </w:t>
      </w:r>
      <w:r w:rsidR="009721EA">
        <w:rPr>
          <w:rFonts w:ascii="Times New Roman" w:hAnsi="Times New Roman" w:cs="Times New Roman"/>
          <w:sz w:val="24"/>
          <w:szCs w:val="24"/>
        </w:rPr>
        <w:t xml:space="preserve">was the aunt of one or more </w:t>
      </w:r>
      <w:r w:rsidR="0026511E">
        <w:rPr>
          <w:rFonts w:ascii="Times New Roman" w:hAnsi="Times New Roman" w:cs="Times New Roman"/>
          <w:sz w:val="24"/>
          <w:szCs w:val="24"/>
        </w:rPr>
        <w:t>NLSYC niece), or are related as sisters or half-sisters, provid</w:t>
      </w:r>
      <w:r>
        <w:rPr>
          <w:rFonts w:ascii="Times New Roman" w:hAnsi="Times New Roman" w:cs="Times New Roman"/>
          <w:sz w:val="24"/>
          <w:szCs w:val="24"/>
        </w:rPr>
        <w:t>ing</w:t>
      </w:r>
      <w:r w:rsidR="0026511E">
        <w:rPr>
          <w:rFonts w:ascii="Times New Roman" w:hAnsi="Times New Roman" w:cs="Times New Roman"/>
          <w:sz w:val="24"/>
          <w:szCs w:val="24"/>
        </w:rPr>
        <w:t xml:space="preserve"> substantial control over unobserved heterogeneity due to family background.</w:t>
      </w:r>
    </w:p>
    <w:p w:rsidR="006046F5" w:rsidRDefault="00F72DE3" w:rsidP="00AD265F">
      <w:pPr>
        <w:widowControl w:val="0"/>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sidR="00DF2727">
        <w:rPr>
          <w:rFonts w:ascii="Times New Roman" w:hAnsi="Times New Roman" w:cs="Times New Roman"/>
          <w:sz w:val="24"/>
          <w:szCs w:val="24"/>
        </w:rPr>
        <w:t xml:space="preserve">  </w:t>
      </w:r>
      <w:r w:rsidR="00F16460">
        <w:rPr>
          <w:rFonts w:ascii="Times New Roman" w:hAnsi="Times New Roman" w:cs="Times New Roman"/>
          <w:sz w:val="24"/>
          <w:szCs w:val="24"/>
        </w:rPr>
        <w:t>A</w:t>
      </w:r>
      <w:r w:rsidR="00DF2727">
        <w:rPr>
          <w:rFonts w:ascii="Times New Roman" w:hAnsi="Times New Roman" w:cs="Times New Roman"/>
          <w:sz w:val="24"/>
          <w:szCs w:val="24"/>
        </w:rPr>
        <w:t xml:space="preserve">n interesting challenge </w:t>
      </w:r>
      <w:r w:rsidR="00F16460">
        <w:rPr>
          <w:rFonts w:ascii="Times New Roman" w:hAnsi="Times New Roman" w:cs="Times New Roman"/>
          <w:sz w:val="24"/>
          <w:szCs w:val="24"/>
        </w:rPr>
        <w:t>involves the</w:t>
      </w:r>
      <w:r w:rsidR="00DF2727">
        <w:rPr>
          <w:rFonts w:ascii="Times New Roman" w:hAnsi="Times New Roman" w:cs="Times New Roman"/>
          <w:sz w:val="24"/>
          <w:szCs w:val="24"/>
        </w:rPr>
        <w:t xml:space="preserve"> </w:t>
      </w:r>
      <w:r w:rsidR="00B17E68">
        <w:rPr>
          <w:rFonts w:ascii="Times New Roman" w:hAnsi="Times New Roman" w:cs="Times New Roman"/>
          <w:sz w:val="24"/>
          <w:szCs w:val="24"/>
        </w:rPr>
        <w:t xml:space="preserve">verbal </w:t>
      </w:r>
      <w:r w:rsidR="00DF2727">
        <w:rPr>
          <w:rFonts w:ascii="Times New Roman" w:hAnsi="Times New Roman" w:cs="Times New Roman"/>
          <w:sz w:val="24"/>
          <w:szCs w:val="24"/>
        </w:rPr>
        <w:t>identif</w:t>
      </w:r>
      <w:r w:rsidR="00F16460">
        <w:rPr>
          <w:rFonts w:ascii="Times New Roman" w:hAnsi="Times New Roman" w:cs="Times New Roman"/>
          <w:sz w:val="24"/>
          <w:szCs w:val="24"/>
        </w:rPr>
        <w:t>ication of</w:t>
      </w:r>
      <w:r w:rsidR="00DF2727">
        <w:rPr>
          <w:rFonts w:ascii="Times New Roman" w:hAnsi="Times New Roman" w:cs="Times New Roman"/>
          <w:sz w:val="24"/>
          <w:szCs w:val="24"/>
        </w:rPr>
        <w:t xml:space="preserve"> </w:t>
      </w:r>
      <w:r w:rsidR="00C55569">
        <w:rPr>
          <w:rFonts w:ascii="Times New Roman" w:hAnsi="Times New Roman" w:cs="Times New Roman"/>
          <w:i/>
          <w:sz w:val="24"/>
          <w:szCs w:val="24"/>
        </w:rPr>
        <w:t>certain</w:t>
      </w:r>
      <w:r w:rsidR="00DF2727">
        <w:rPr>
          <w:rFonts w:ascii="Times New Roman" w:hAnsi="Times New Roman" w:cs="Times New Roman"/>
          <w:sz w:val="24"/>
          <w:szCs w:val="24"/>
        </w:rPr>
        <w:t xml:space="preserve"> cross-generational pairs</w:t>
      </w:r>
      <w:r w:rsidR="00A25CC4">
        <w:rPr>
          <w:rFonts w:ascii="Times New Roman" w:hAnsi="Times New Roman" w:cs="Times New Roman"/>
          <w:sz w:val="24"/>
          <w:szCs w:val="24"/>
        </w:rPr>
        <w:t xml:space="preserve">, because of implied gender. </w:t>
      </w:r>
      <w:r w:rsidR="00DF2727">
        <w:rPr>
          <w:rFonts w:ascii="Times New Roman" w:hAnsi="Times New Roman" w:cs="Times New Roman"/>
          <w:sz w:val="24"/>
          <w:szCs w:val="24"/>
        </w:rPr>
        <w:t xml:space="preserve">  We </w:t>
      </w:r>
      <w:r w:rsidR="00C55569">
        <w:rPr>
          <w:rFonts w:ascii="Times New Roman" w:hAnsi="Times New Roman" w:cs="Times New Roman"/>
          <w:sz w:val="24"/>
          <w:szCs w:val="24"/>
        </w:rPr>
        <w:t>spec</w:t>
      </w:r>
      <w:r w:rsidR="00DF2727">
        <w:rPr>
          <w:rFonts w:ascii="Times New Roman" w:hAnsi="Times New Roman" w:cs="Times New Roman"/>
          <w:sz w:val="24"/>
          <w:szCs w:val="24"/>
        </w:rPr>
        <w:t xml:space="preserve">ify the Parent-Child kinship links </w:t>
      </w:r>
      <w:r w:rsidR="00C55569">
        <w:rPr>
          <w:rFonts w:ascii="Times New Roman" w:hAnsi="Times New Roman" w:cs="Times New Roman"/>
          <w:sz w:val="24"/>
          <w:szCs w:val="24"/>
        </w:rPr>
        <w:t xml:space="preserve">simply </w:t>
      </w:r>
      <w:r w:rsidR="009320B9">
        <w:rPr>
          <w:rFonts w:ascii="Times New Roman" w:hAnsi="Times New Roman" w:cs="Times New Roman"/>
          <w:sz w:val="24"/>
          <w:szCs w:val="24"/>
        </w:rPr>
        <w:t>as “ParentChild” links</w:t>
      </w:r>
      <w:r w:rsidR="00DF2727">
        <w:rPr>
          <w:rFonts w:ascii="Times New Roman" w:hAnsi="Times New Roman" w:cs="Times New Roman"/>
          <w:sz w:val="24"/>
          <w:szCs w:val="24"/>
        </w:rPr>
        <w:t xml:space="preserve">.  But to </w:t>
      </w:r>
      <w:r w:rsidRPr="00F72DE3">
        <w:rPr>
          <w:rFonts w:ascii="Times New Roman" w:hAnsi="Times New Roman" w:cs="Times New Roman"/>
          <w:i/>
          <w:sz w:val="24"/>
          <w:szCs w:val="24"/>
        </w:rPr>
        <w:t xml:space="preserve">separately </w:t>
      </w:r>
      <w:r w:rsidR="00DF2727">
        <w:rPr>
          <w:rFonts w:ascii="Times New Roman" w:hAnsi="Times New Roman" w:cs="Times New Roman"/>
          <w:sz w:val="24"/>
          <w:szCs w:val="24"/>
        </w:rPr>
        <w:t xml:space="preserve">identify Aunt-Niece, Aunt-Nephew, Uncle-Niece, and Uncle-Nephew files </w:t>
      </w:r>
      <w:r>
        <w:rPr>
          <w:rFonts w:ascii="Times New Roman" w:hAnsi="Times New Roman" w:cs="Times New Roman"/>
          <w:sz w:val="24"/>
          <w:szCs w:val="24"/>
        </w:rPr>
        <w:t xml:space="preserve">would </w:t>
      </w:r>
      <w:r w:rsidR="00DF2727">
        <w:rPr>
          <w:rFonts w:ascii="Times New Roman" w:hAnsi="Times New Roman" w:cs="Times New Roman"/>
          <w:sz w:val="24"/>
          <w:szCs w:val="24"/>
        </w:rPr>
        <w:t>require gender identification of</w:t>
      </w:r>
      <w:r w:rsidR="009320B9">
        <w:rPr>
          <w:rFonts w:ascii="Times New Roman" w:hAnsi="Times New Roman" w:cs="Times New Roman"/>
          <w:sz w:val="24"/>
          <w:szCs w:val="24"/>
        </w:rPr>
        <w:t xml:space="preserve"> member</w:t>
      </w:r>
      <w:r w:rsidR="00C55569">
        <w:rPr>
          <w:rFonts w:ascii="Times New Roman" w:hAnsi="Times New Roman" w:cs="Times New Roman"/>
          <w:sz w:val="24"/>
          <w:szCs w:val="24"/>
        </w:rPr>
        <w:t>s</w:t>
      </w:r>
      <w:r w:rsidR="009320B9">
        <w:rPr>
          <w:rFonts w:ascii="Times New Roman" w:hAnsi="Times New Roman" w:cs="Times New Roman"/>
          <w:sz w:val="24"/>
          <w:szCs w:val="24"/>
        </w:rPr>
        <w:t xml:space="preserve"> of</w:t>
      </w:r>
      <w:r w:rsidR="00DF2727">
        <w:rPr>
          <w:rFonts w:ascii="Times New Roman" w:hAnsi="Times New Roman" w:cs="Times New Roman"/>
          <w:sz w:val="24"/>
          <w:szCs w:val="24"/>
        </w:rPr>
        <w:t xml:space="preserve"> the kinship links (</w:t>
      </w:r>
      <w:r>
        <w:rPr>
          <w:rFonts w:ascii="Times New Roman" w:hAnsi="Times New Roman" w:cs="Times New Roman"/>
          <w:i/>
          <w:sz w:val="24"/>
          <w:szCs w:val="24"/>
        </w:rPr>
        <w:t>creating</w:t>
      </w:r>
      <w:r w:rsidR="00DF2727">
        <w:rPr>
          <w:rFonts w:ascii="Times New Roman" w:hAnsi="Times New Roman" w:cs="Times New Roman"/>
          <w:sz w:val="24"/>
          <w:szCs w:val="24"/>
        </w:rPr>
        <w:t xml:space="preserve"> inconsistency </w:t>
      </w:r>
      <w:r>
        <w:rPr>
          <w:rFonts w:ascii="Times New Roman" w:hAnsi="Times New Roman" w:cs="Times New Roman"/>
          <w:i/>
          <w:sz w:val="24"/>
          <w:szCs w:val="24"/>
        </w:rPr>
        <w:t>compared</w:t>
      </w:r>
      <w:r w:rsidR="00DF2727">
        <w:rPr>
          <w:rFonts w:ascii="Times New Roman" w:hAnsi="Times New Roman" w:cs="Times New Roman"/>
          <w:sz w:val="24"/>
          <w:szCs w:val="24"/>
        </w:rPr>
        <w:t xml:space="preserve"> to other kinship links such as Full Sibling, Half Sibling, Twin, and Parent-Children, identified without gender specification).  We have searched the literature and the internet for resolutions </w:t>
      </w:r>
      <w:r w:rsidR="009320B9">
        <w:rPr>
          <w:rFonts w:ascii="Times New Roman" w:hAnsi="Times New Roman" w:cs="Times New Roman"/>
          <w:sz w:val="24"/>
          <w:szCs w:val="24"/>
        </w:rPr>
        <w:t>of this problem; one interesting solution is to refer to non-gendered Nieces or Nephews as “Niblings,” the counterpart to non-gendered “Siblings</w:t>
      </w:r>
      <w:r>
        <w:rPr>
          <w:rFonts w:ascii="Times New Roman" w:hAnsi="Times New Roman" w:cs="Times New Roman"/>
          <w:sz w:val="24"/>
          <w:szCs w:val="24"/>
        </w:rPr>
        <w:t>.</w:t>
      </w:r>
      <w:r w:rsidR="009320B9">
        <w:rPr>
          <w:rFonts w:ascii="Times New Roman" w:hAnsi="Times New Roman" w:cs="Times New Roman"/>
          <w:sz w:val="24"/>
          <w:szCs w:val="24"/>
        </w:rPr>
        <w:t xml:space="preserve">”  We created our own new name for non-gendered </w:t>
      </w:r>
      <w:r>
        <w:rPr>
          <w:rFonts w:ascii="Times New Roman" w:hAnsi="Times New Roman" w:cs="Times New Roman"/>
          <w:i/>
          <w:sz w:val="24"/>
          <w:szCs w:val="24"/>
        </w:rPr>
        <w:t>Uncle/Aunts of</w:t>
      </w:r>
      <w:r w:rsidR="009320B9">
        <w:rPr>
          <w:rFonts w:ascii="Times New Roman" w:hAnsi="Times New Roman" w:cs="Times New Roman"/>
          <w:sz w:val="24"/>
          <w:szCs w:val="24"/>
        </w:rPr>
        <w:t xml:space="preserve"> “Nibling</w:t>
      </w:r>
      <w:r>
        <w:rPr>
          <w:rFonts w:ascii="Times New Roman" w:hAnsi="Times New Roman" w:cs="Times New Roman"/>
          <w:sz w:val="24"/>
          <w:szCs w:val="24"/>
        </w:rPr>
        <w:t>s;</w:t>
      </w:r>
      <w:r w:rsidR="009320B9">
        <w:rPr>
          <w:rFonts w:ascii="Times New Roman" w:hAnsi="Times New Roman" w:cs="Times New Roman"/>
          <w:sz w:val="24"/>
          <w:szCs w:val="24"/>
        </w:rPr>
        <w:t xml:space="preserve">” </w:t>
      </w:r>
      <w:r>
        <w:rPr>
          <w:rFonts w:ascii="Times New Roman" w:hAnsi="Times New Roman" w:cs="Times New Roman"/>
          <w:sz w:val="24"/>
          <w:szCs w:val="24"/>
        </w:rPr>
        <w:t>we</w:t>
      </w:r>
      <w:r w:rsidR="009320B9">
        <w:rPr>
          <w:rFonts w:ascii="Times New Roman" w:hAnsi="Times New Roman" w:cs="Times New Roman"/>
          <w:sz w:val="24"/>
          <w:szCs w:val="24"/>
        </w:rPr>
        <w:t xml:space="preserve"> </w:t>
      </w:r>
      <w:r>
        <w:rPr>
          <w:rFonts w:ascii="Times New Roman" w:hAnsi="Times New Roman" w:cs="Times New Roman"/>
          <w:sz w:val="24"/>
          <w:szCs w:val="24"/>
        </w:rPr>
        <w:t xml:space="preserve">use </w:t>
      </w:r>
      <w:r w:rsidR="009320B9">
        <w:rPr>
          <w:rFonts w:ascii="Times New Roman" w:hAnsi="Times New Roman" w:cs="Times New Roman"/>
          <w:sz w:val="24"/>
          <w:szCs w:val="24"/>
        </w:rPr>
        <w:t xml:space="preserve">“AUncle” for </w:t>
      </w:r>
      <w:r>
        <w:rPr>
          <w:rFonts w:ascii="Times New Roman" w:hAnsi="Times New Roman" w:cs="Times New Roman"/>
          <w:i/>
          <w:sz w:val="24"/>
          <w:szCs w:val="24"/>
        </w:rPr>
        <w:t>this category</w:t>
      </w:r>
      <w:r w:rsidR="009320B9">
        <w:rPr>
          <w:rFonts w:ascii="Times New Roman" w:hAnsi="Times New Roman" w:cs="Times New Roman"/>
          <w:sz w:val="24"/>
          <w:szCs w:val="24"/>
        </w:rPr>
        <w:t xml:space="preserve">.  Thus, Uncle/Aunt in Gen1 paired with Niblings in Gen2 </w:t>
      </w:r>
      <w:r w:rsidR="005F2FA6">
        <w:rPr>
          <w:rFonts w:ascii="Times New Roman" w:hAnsi="Times New Roman" w:cs="Times New Roman"/>
          <w:sz w:val="24"/>
          <w:szCs w:val="24"/>
        </w:rPr>
        <w:t>are designated as</w:t>
      </w:r>
      <w:r w:rsidR="009320B9">
        <w:rPr>
          <w:rFonts w:ascii="Times New Roman" w:hAnsi="Times New Roman" w:cs="Times New Roman"/>
          <w:sz w:val="24"/>
          <w:szCs w:val="24"/>
        </w:rPr>
        <w:t xml:space="preserve"> “AUncleNibling” pairs within our files.  </w:t>
      </w:r>
    </w:p>
    <w:p w:rsidR="006046F5" w:rsidRPr="006046F5" w:rsidRDefault="006046F5" w:rsidP="006046F5">
      <w:pPr>
        <w:widowControl w:val="0"/>
        <w:spacing w:line="480" w:lineRule="auto"/>
        <w:jc w:val="center"/>
        <w:rPr>
          <w:rFonts w:ascii="Times New Roman" w:hAnsi="Times New Roman" w:cs="Times New Roman"/>
          <w:b/>
          <w:sz w:val="24"/>
          <w:szCs w:val="24"/>
        </w:rPr>
      </w:pPr>
      <w:r w:rsidRPr="006046F5">
        <w:rPr>
          <w:rFonts w:ascii="Times New Roman" w:hAnsi="Times New Roman" w:cs="Times New Roman"/>
          <w:b/>
          <w:sz w:val="24"/>
          <w:szCs w:val="24"/>
        </w:rPr>
        <w:t>Acknowledgements</w:t>
      </w:r>
    </w:p>
    <w:p w:rsidR="006046F5" w:rsidRDefault="007E72B0" w:rsidP="002F0B09">
      <w:pPr>
        <w:widowControl w:val="0"/>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br/>
        <w:t>Three grants from the National Institutes of Health (NICHD) have support</w:t>
      </w:r>
      <w:r w:rsidR="002F0B09">
        <w:rPr>
          <w:rFonts w:ascii="Times New Roman" w:hAnsi="Times New Roman" w:cs="Times New Roman"/>
          <w:sz w:val="24"/>
          <w:szCs w:val="24"/>
        </w:rPr>
        <w:t>ed the work described within this</w:t>
      </w:r>
      <w:r>
        <w:rPr>
          <w:rFonts w:ascii="Times New Roman" w:hAnsi="Times New Roman" w:cs="Times New Roman"/>
          <w:sz w:val="24"/>
          <w:szCs w:val="24"/>
        </w:rPr>
        <w:t xml:space="preserve"> paper</w:t>
      </w:r>
      <w:r w:rsidR="002F0B09">
        <w:rPr>
          <w:rFonts w:ascii="Times New Roman" w:hAnsi="Times New Roman" w:cs="Times New Roman"/>
          <w:sz w:val="24"/>
          <w:szCs w:val="24"/>
        </w:rPr>
        <w:t>:</w:t>
      </w:r>
      <w:r>
        <w:rPr>
          <w:rFonts w:ascii="Times New Roman" w:hAnsi="Times New Roman" w:cs="Times New Roman"/>
          <w:sz w:val="24"/>
          <w:szCs w:val="24"/>
        </w:rPr>
        <w:t xml:space="preserve">  </w:t>
      </w:r>
      <w:r w:rsidR="002F0B09">
        <w:rPr>
          <w:rFonts w:ascii="Times New Roman" w:hAnsi="Times New Roman" w:cs="Times New Roman"/>
          <w:sz w:val="24"/>
          <w:szCs w:val="24"/>
        </w:rPr>
        <w:t>i</w:t>
      </w:r>
      <w:r>
        <w:rPr>
          <w:rFonts w:ascii="Times New Roman" w:hAnsi="Times New Roman" w:cs="Times New Roman"/>
          <w:sz w:val="24"/>
          <w:szCs w:val="24"/>
        </w:rPr>
        <w:t>n the 1990’s, R0</w:t>
      </w:r>
      <w:r w:rsidR="002F0B09">
        <w:rPr>
          <w:rFonts w:ascii="Times New Roman" w:hAnsi="Times New Roman" w:cs="Times New Roman"/>
          <w:sz w:val="24"/>
          <w:szCs w:val="24"/>
        </w:rPr>
        <w:t>1</w:t>
      </w:r>
      <w:r>
        <w:rPr>
          <w:rFonts w:ascii="Times New Roman" w:hAnsi="Times New Roman" w:cs="Times New Roman"/>
          <w:sz w:val="24"/>
          <w:szCs w:val="24"/>
        </w:rPr>
        <w:t>-HD21973</w:t>
      </w:r>
      <w:r w:rsidR="002F0B09">
        <w:rPr>
          <w:rFonts w:ascii="Times New Roman" w:hAnsi="Times New Roman" w:cs="Times New Roman"/>
          <w:sz w:val="24"/>
          <w:szCs w:val="24"/>
        </w:rPr>
        <w:t xml:space="preserve">; </w:t>
      </w:r>
      <w:r>
        <w:rPr>
          <w:rFonts w:ascii="Times New Roman" w:hAnsi="Times New Roman" w:cs="Times New Roman"/>
          <w:sz w:val="24"/>
          <w:szCs w:val="24"/>
        </w:rPr>
        <w:t xml:space="preserve"> in 200</w:t>
      </w:r>
      <w:r w:rsidR="002F0B09">
        <w:rPr>
          <w:rFonts w:ascii="Times New Roman" w:hAnsi="Times New Roman" w:cs="Times New Roman"/>
          <w:sz w:val="24"/>
          <w:szCs w:val="24"/>
        </w:rPr>
        <w:t>3-</w:t>
      </w:r>
      <w:r w:rsidR="002F0B09" w:rsidRPr="002F0B09">
        <w:rPr>
          <w:rFonts w:ascii="Times New Roman" w:hAnsi="Times New Roman" w:cs="Times New Roman"/>
          <w:sz w:val="24"/>
          <w:szCs w:val="24"/>
        </w:rPr>
        <w:t xml:space="preserve">2007 </w:t>
      </w:r>
      <w:r w:rsidR="002F0B09" w:rsidRPr="002F0B09">
        <w:rPr>
          <w:rFonts w:ascii="Times New Roman" w:hAnsi="Times New Roman" w:cs="Times New Roman"/>
          <w:iCs/>
          <w:sz w:val="24"/>
          <w:szCs w:val="24"/>
        </w:rPr>
        <w:t>RO1-HD043265</w:t>
      </w:r>
      <w:r w:rsidR="002F0B09">
        <w:rPr>
          <w:rFonts w:ascii="Times New Roman" w:hAnsi="Times New Roman" w:cs="Times New Roman"/>
          <w:sz w:val="24"/>
          <w:szCs w:val="24"/>
        </w:rPr>
        <w:t xml:space="preserve">;  in </w:t>
      </w:r>
      <w:r w:rsidR="002F0B09" w:rsidRPr="002F0B09">
        <w:rPr>
          <w:rFonts w:ascii="Times New Roman" w:hAnsi="Times New Roman" w:cs="Times New Roman"/>
          <w:sz w:val="24"/>
          <w:szCs w:val="24"/>
        </w:rPr>
        <w:t xml:space="preserve"> </w:t>
      </w:r>
      <w:r w:rsidR="002F0B09">
        <w:rPr>
          <w:rFonts w:ascii="Times New Roman" w:hAnsi="Times New Roman" w:cs="Times New Roman"/>
          <w:sz w:val="24"/>
          <w:szCs w:val="24"/>
        </w:rPr>
        <w:t xml:space="preserve">2012-2014, R01-HD065865. </w:t>
      </w:r>
      <w:r w:rsidR="006046F5">
        <w:rPr>
          <w:rFonts w:ascii="Times New Roman" w:hAnsi="Times New Roman" w:cs="Times New Roman"/>
          <w:sz w:val="24"/>
          <w:szCs w:val="24"/>
        </w:rPr>
        <w:t xml:space="preserve">The authors express appreciation to </w:t>
      </w:r>
      <w:r w:rsidR="002F0B09">
        <w:rPr>
          <w:rFonts w:ascii="Times New Roman" w:hAnsi="Times New Roman" w:cs="Times New Roman"/>
          <w:sz w:val="24"/>
          <w:szCs w:val="24"/>
        </w:rPr>
        <w:t>the Bureau of Labor Statistics and the National Opinion Research Center</w:t>
      </w:r>
      <w:r w:rsidR="006046F5">
        <w:rPr>
          <w:rFonts w:ascii="Times New Roman" w:hAnsi="Times New Roman" w:cs="Times New Roman"/>
          <w:sz w:val="24"/>
          <w:szCs w:val="24"/>
        </w:rPr>
        <w:t xml:space="preserve"> for longstanding expertise in conceptualizing, funding, and collecting the NLSY data</w:t>
      </w:r>
      <w:r w:rsidR="002F0B09">
        <w:rPr>
          <w:rFonts w:ascii="Times New Roman" w:hAnsi="Times New Roman" w:cs="Times New Roman"/>
          <w:sz w:val="24"/>
          <w:szCs w:val="24"/>
        </w:rPr>
        <w:t xml:space="preserve">.  </w:t>
      </w:r>
      <w:r w:rsidR="006046F5">
        <w:rPr>
          <w:rFonts w:ascii="Times New Roman" w:hAnsi="Times New Roman" w:cs="Times New Roman"/>
          <w:sz w:val="24"/>
          <w:szCs w:val="24"/>
        </w:rPr>
        <w:t xml:space="preserve"> </w:t>
      </w:r>
      <w:r w:rsidR="002F0B09">
        <w:rPr>
          <w:rFonts w:ascii="Times New Roman" w:hAnsi="Times New Roman" w:cs="Times New Roman"/>
          <w:sz w:val="24"/>
          <w:szCs w:val="24"/>
        </w:rPr>
        <w:t>P</w:t>
      </w:r>
      <w:r w:rsidR="006046F5">
        <w:rPr>
          <w:rFonts w:ascii="Times New Roman" w:hAnsi="Times New Roman" w:cs="Times New Roman"/>
          <w:sz w:val="24"/>
          <w:szCs w:val="24"/>
        </w:rPr>
        <w:t>articular</w:t>
      </w:r>
      <w:r w:rsidR="002F0B09">
        <w:rPr>
          <w:rFonts w:ascii="Times New Roman" w:hAnsi="Times New Roman" w:cs="Times New Roman"/>
          <w:sz w:val="24"/>
          <w:szCs w:val="24"/>
        </w:rPr>
        <w:t xml:space="preserve"> appreciation is expressed </w:t>
      </w:r>
      <w:r w:rsidR="006046F5">
        <w:rPr>
          <w:rFonts w:ascii="Times New Roman" w:hAnsi="Times New Roman" w:cs="Times New Roman"/>
          <w:sz w:val="24"/>
          <w:szCs w:val="24"/>
        </w:rPr>
        <w:t>to many individuals at</w:t>
      </w:r>
      <w:r w:rsidR="002F0B09">
        <w:rPr>
          <w:rFonts w:ascii="Times New Roman" w:hAnsi="Times New Roman" w:cs="Times New Roman"/>
          <w:sz w:val="24"/>
          <w:szCs w:val="24"/>
        </w:rPr>
        <w:t xml:space="preserve"> the Center for Human Resource Research at Ohio State </w:t>
      </w:r>
      <w:r w:rsidR="006046F5">
        <w:rPr>
          <w:rFonts w:ascii="Times New Roman" w:hAnsi="Times New Roman" w:cs="Times New Roman"/>
          <w:sz w:val="24"/>
          <w:szCs w:val="24"/>
        </w:rPr>
        <w:t>for expert management of the NLSY data</w:t>
      </w:r>
      <w:r w:rsidR="002F0B09">
        <w:rPr>
          <w:rFonts w:ascii="Times New Roman" w:hAnsi="Times New Roman" w:cs="Times New Roman"/>
          <w:sz w:val="24"/>
          <w:szCs w:val="24"/>
        </w:rPr>
        <w:t>,</w:t>
      </w:r>
      <w:r w:rsidR="006046F5">
        <w:rPr>
          <w:rFonts w:ascii="Times New Roman" w:hAnsi="Times New Roman" w:cs="Times New Roman"/>
          <w:sz w:val="24"/>
          <w:szCs w:val="24"/>
        </w:rPr>
        <w:t xml:space="preserve"> and more specifically for conceptual, statistical, and data management support of past NLSY kinship linking efforts. </w:t>
      </w:r>
      <w:r w:rsidR="002F0B09">
        <w:rPr>
          <w:rFonts w:ascii="Times New Roman" w:hAnsi="Times New Roman" w:cs="Times New Roman"/>
          <w:sz w:val="24"/>
          <w:szCs w:val="24"/>
        </w:rPr>
        <w:t xml:space="preserve">  Those individual</w:t>
      </w:r>
      <w:r w:rsidR="00C55569">
        <w:rPr>
          <w:rFonts w:ascii="Times New Roman" w:hAnsi="Times New Roman" w:cs="Times New Roman"/>
          <w:sz w:val="24"/>
          <w:szCs w:val="24"/>
        </w:rPr>
        <w:t>s</w:t>
      </w:r>
      <w:r w:rsidR="002F0B09">
        <w:rPr>
          <w:rFonts w:ascii="Times New Roman" w:hAnsi="Times New Roman" w:cs="Times New Roman"/>
          <w:sz w:val="24"/>
          <w:szCs w:val="24"/>
        </w:rPr>
        <w:t xml:space="preserve"> at CHRR include Randy Olsen, Elizabeth Cooksey, Frank Mott, Paula Baker, Steven McLaskie, and Karima Nagy.</w:t>
      </w:r>
    </w:p>
    <w:p w:rsidR="006046F5" w:rsidRDefault="006046F5">
      <w:pPr>
        <w:rPr>
          <w:rFonts w:ascii="Times New Roman" w:hAnsi="Times New Roman" w:cs="Times New Roman"/>
          <w:sz w:val="24"/>
          <w:szCs w:val="24"/>
        </w:rPr>
      </w:pPr>
      <w:r>
        <w:rPr>
          <w:rFonts w:ascii="Times New Roman" w:hAnsi="Times New Roman" w:cs="Times New Roman"/>
          <w:sz w:val="24"/>
          <w:szCs w:val="24"/>
        </w:rPr>
        <w:br w:type="page"/>
      </w:r>
    </w:p>
    <w:p w:rsidR="00DF2727" w:rsidRDefault="00DF2727" w:rsidP="00AD265F">
      <w:pPr>
        <w:widowControl w:val="0"/>
        <w:spacing w:line="480" w:lineRule="auto"/>
        <w:rPr>
          <w:rFonts w:ascii="Times New Roman" w:hAnsi="Times New Roman" w:cs="Times New Roman"/>
          <w:sz w:val="24"/>
          <w:szCs w:val="24"/>
        </w:rPr>
        <w:sectPr w:rsidR="00DF2727" w:rsidSect="008F7FC8">
          <w:footerReference w:type="default" r:id="rId35"/>
          <w:pgSz w:w="12240" w:h="15840" w:code="1"/>
          <w:pgMar w:top="1440" w:right="1440" w:bottom="1440" w:left="1440" w:header="720" w:footer="720" w:gutter="0"/>
          <w:cols w:space="720"/>
          <w:docGrid w:linePitch="360"/>
        </w:sectPr>
      </w:pPr>
    </w:p>
    <w:p w:rsidR="009721EA" w:rsidRDefault="009721EA" w:rsidP="009721EA">
      <w:pPr>
        <w:widowControl w:val="0"/>
        <w:rPr>
          <w:rFonts w:ascii="Times New Roman" w:hAnsi="Times New Roman" w:cs="Times New Roman"/>
          <w:sz w:val="24"/>
          <w:szCs w:val="24"/>
        </w:rPr>
      </w:pPr>
      <w:r w:rsidRPr="00FA22C9">
        <w:rPr>
          <w:rFonts w:ascii="Times New Roman" w:hAnsi="Times New Roman" w:cs="Times New Roman"/>
          <w:sz w:val="28"/>
          <w:szCs w:val="28"/>
        </w:rPr>
        <w:lastRenderedPageBreak/>
        <w:t xml:space="preserve">Table </w:t>
      </w:r>
      <w:r>
        <w:rPr>
          <w:rFonts w:ascii="Times New Roman" w:hAnsi="Times New Roman" w:cs="Times New Roman"/>
          <w:sz w:val="28"/>
          <w:szCs w:val="28"/>
        </w:rPr>
        <w:t>1</w:t>
      </w:r>
      <w:r w:rsidRPr="00FA22C9">
        <w:rPr>
          <w:rFonts w:ascii="Times New Roman" w:hAnsi="Times New Roman" w:cs="Times New Roman"/>
          <w:sz w:val="28"/>
          <w:szCs w:val="28"/>
        </w:rPr>
        <w:t xml:space="preserve">: </w:t>
      </w:r>
      <w:r w:rsidRPr="00045B46">
        <w:rPr>
          <w:rFonts w:ascii="Times New Roman" w:hAnsi="Times New Roman" w:cs="Times New Roman"/>
          <w:sz w:val="24"/>
          <w:szCs w:val="24"/>
        </w:rPr>
        <w:t xml:space="preserve"> Kinship link sample sizes </w:t>
      </w:r>
      <w:r>
        <w:rPr>
          <w:rFonts w:ascii="Times New Roman" w:hAnsi="Times New Roman" w:cs="Times New Roman"/>
          <w:sz w:val="24"/>
          <w:szCs w:val="24"/>
        </w:rPr>
        <w:t xml:space="preserve">(number of pairs) </w:t>
      </w:r>
      <w:r w:rsidRPr="00045B46">
        <w:rPr>
          <w:rFonts w:ascii="Times New Roman" w:hAnsi="Times New Roman" w:cs="Times New Roman"/>
          <w:sz w:val="24"/>
          <w:szCs w:val="24"/>
        </w:rPr>
        <w:t>in the t</w:t>
      </w:r>
      <w:r>
        <w:rPr>
          <w:rFonts w:ascii="Times New Roman" w:hAnsi="Times New Roman" w:cs="Times New Roman"/>
          <w:sz w:val="24"/>
          <w:szCs w:val="24"/>
        </w:rPr>
        <w:t>wo</w:t>
      </w:r>
      <w:r w:rsidRPr="00045B46">
        <w:rPr>
          <w:rFonts w:ascii="Times New Roman" w:hAnsi="Times New Roman" w:cs="Times New Roman"/>
          <w:sz w:val="24"/>
          <w:szCs w:val="24"/>
        </w:rPr>
        <w:t xml:space="preserve"> past</w:t>
      </w:r>
      <w:r>
        <w:rPr>
          <w:rFonts w:ascii="Times New Roman" w:hAnsi="Times New Roman" w:cs="Times New Roman"/>
          <w:sz w:val="24"/>
          <w:szCs w:val="24"/>
        </w:rPr>
        <w:t xml:space="preserve"> NLSY79</w:t>
      </w:r>
      <w:r w:rsidRPr="00045B46">
        <w:rPr>
          <w:rFonts w:ascii="Times New Roman" w:hAnsi="Times New Roman" w:cs="Times New Roman"/>
          <w:sz w:val="24"/>
          <w:szCs w:val="24"/>
        </w:rPr>
        <w:t xml:space="preserve"> linking files</w:t>
      </w:r>
    </w:p>
    <w:p w:rsidR="009721EA" w:rsidRDefault="009721EA" w:rsidP="009721EA">
      <w:pPr>
        <w:widowControl w:val="0"/>
        <w:ind w:left="1440" w:firstLine="720"/>
        <w:rPr>
          <w:rFonts w:ascii="Times New Roman" w:hAnsi="Times New Roman" w:cs="Times New Roman"/>
          <w:sz w:val="28"/>
          <w:szCs w:val="28"/>
          <w:u w:val="single"/>
        </w:rPr>
      </w:pPr>
    </w:p>
    <w:p w:rsidR="0050416A" w:rsidRDefault="0050416A" w:rsidP="0050416A">
      <w:pPr>
        <w:widowControl w:val="0"/>
        <w:rPr>
          <w:rFonts w:ascii="Times New Roman" w:hAnsi="Times New Roman" w:cs="Times New Roman"/>
          <w:sz w:val="28"/>
          <w:szCs w:val="28"/>
          <w:u w:val="single"/>
        </w:rPr>
      </w:pP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rPr>
        <w:tab/>
      </w:r>
      <w:r w:rsidRPr="0050416A">
        <w:rPr>
          <w:rFonts w:ascii="Times New Roman" w:hAnsi="Times New Roman" w:cs="Times New Roman"/>
          <w:sz w:val="24"/>
          <w:szCs w:val="24"/>
          <w:u w:val="single"/>
        </w:rPr>
        <w:t>1996</w:t>
      </w:r>
      <w:r w:rsidRPr="0050416A">
        <w:rPr>
          <w:rFonts w:ascii="Times New Roman" w:hAnsi="Times New Roman" w:cs="Times New Roman"/>
          <w:sz w:val="24"/>
          <w:szCs w:val="24"/>
        </w:rPr>
        <w:tab/>
        <w:t xml:space="preserve"> </w:t>
      </w:r>
      <w:r w:rsidRPr="0050416A">
        <w:rPr>
          <w:rFonts w:ascii="Times New Roman" w:hAnsi="Times New Roman" w:cs="Times New Roman"/>
          <w:sz w:val="24"/>
          <w:szCs w:val="24"/>
          <w:u w:val="single"/>
        </w:rPr>
        <w:t>2012</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R=0(*)</w:t>
      </w:r>
      <w:r w:rsidRPr="0050416A">
        <w:rPr>
          <w:rFonts w:ascii="Times New Roman" w:hAnsi="Times New Roman" w:cs="Times New Roman"/>
          <w:sz w:val="24"/>
          <w:szCs w:val="24"/>
          <w:lang w:val="de-DE"/>
        </w:rPr>
        <w:tab/>
        <w:t>--</w:t>
      </w:r>
      <w:r w:rsidRPr="0050416A">
        <w:rPr>
          <w:rFonts w:ascii="Times New Roman" w:hAnsi="Times New Roman" w:cs="Times New Roman"/>
          <w:sz w:val="24"/>
          <w:szCs w:val="24"/>
          <w:lang w:val="de-DE"/>
        </w:rPr>
        <w:tab/>
        <w:t>555</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 xml:space="preserve">R=.0625 </w:t>
      </w:r>
      <w:r w:rsidR="00EB7C27">
        <w:rPr>
          <w:rFonts w:ascii="Times New Roman" w:hAnsi="Times New Roman" w:cs="Times New Roman"/>
          <w:sz w:val="24"/>
          <w:szCs w:val="24"/>
          <w:lang w:val="de-DE"/>
        </w:rPr>
        <w:t>(*)</w:t>
      </w:r>
      <w:r w:rsidRPr="0050416A">
        <w:rPr>
          <w:rFonts w:ascii="Times New Roman" w:hAnsi="Times New Roman" w:cs="Times New Roman"/>
          <w:sz w:val="24"/>
          <w:szCs w:val="24"/>
          <w:lang w:val="de-DE"/>
        </w:rPr>
        <w:t>(**)</w:t>
      </w:r>
      <w:r w:rsidRPr="0050416A">
        <w:rPr>
          <w:rFonts w:ascii="Times New Roman" w:hAnsi="Times New Roman" w:cs="Times New Roman"/>
          <w:sz w:val="24"/>
          <w:szCs w:val="24"/>
          <w:lang w:val="de-DE"/>
        </w:rPr>
        <w:tab/>
        <w:t>--</w:t>
      </w:r>
      <w:r w:rsidRPr="0050416A">
        <w:rPr>
          <w:rFonts w:ascii="Times New Roman" w:hAnsi="Times New Roman" w:cs="Times New Roman"/>
          <w:sz w:val="24"/>
          <w:szCs w:val="24"/>
          <w:lang w:val="de-DE"/>
        </w:rPr>
        <w:tab/>
        <w:t>47</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 xml:space="preserve">R=.125 </w:t>
      </w:r>
      <w:r w:rsidRPr="0050416A">
        <w:rPr>
          <w:rFonts w:ascii="Times New Roman" w:hAnsi="Times New Roman" w:cs="Times New Roman"/>
          <w:sz w:val="24"/>
          <w:szCs w:val="24"/>
          <w:lang w:val="de-DE"/>
        </w:rPr>
        <w:tab/>
        <w:t>76</w:t>
      </w:r>
      <w:r w:rsidRPr="0050416A">
        <w:rPr>
          <w:rFonts w:ascii="Times New Roman" w:hAnsi="Times New Roman" w:cs="Times New Roman"/>
          <w:sz w:val="24"/>
          <w:szCs w:val="24"/>
          <w:lang w:val="de-DE"/>
        </w:rPr>
        <w:tab/>
        <w:t>96</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R=.25</w:t>
      </w:r>
      <w:r w:rsidRPr="0050416A">
        <w:rPr>
          <w:rFonts w:ascii="Times New Roman" w:hAnsi="Times New Roman" w:cs="Times New Roman"/>
          <w:sz w:val="24"/>
          <w:szCs w:val="24"/>
          <w:lang w:val="de-DE"/>
        </w:rPr>
        <w:tab/>
        <w:t>43</w:t>
      </w:r>
      <w:r w:rsidRPr="0050416A">
        <w:rPr>
          <w:rFonts w:ascii="Times New Roman" w:hAnsi="Times New Roman" w:cs="Times New Roman"/>
          <w:sz w:val="24"/>
          <w:szCs w:val="24"/>
          <w:lang w:val="de-DE"/>
        </w:rPr>
        <w:tab/>
        <w:t>297</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R=.375</w:t>
      </w:r>
      <w:r w:rsidRPr="0050416A">
        <w:rPr>
          <w:rFonts w:ascii="Times New Roman" w:hAnsi="Times New Roman" w:cs="Times New Roman"/>
          <w:sz w:val="24"/>
          <w:szCs w:val="24"/>
          <w:lang w:val="de-DE"/>
        </w:rPr>
        <w:tab/>
        <w:t>310</w:t>
      </w:r>
      <w:r w:rsidRPr="0050416A">
        <w:rPr>
          <w:rFonts w:ascii="Times New Roman" w:hAnsi="Times New Roman" w:cs="Times New Roman"/>
          <w:sz w:val="24"/>
          <w:szCs w:val="24"/>
          <w:lang w:val="de-DE"/>
        </w:rPr>
        <w:tab/>
        <w:t>15</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R=.50</w:t>
      </w:r>
      <w:r w:rsidR="00EB7C27">
        <w:rPr>
          <w:rFonts w:ascii="Times New Roman" w:hAnsi="Times New Roman" w:cs="Times New Roman"/>
          <w:sz w:val="24"/>
          <w:szCs w:val="24"/>
          <w:lang w:val="de-DE"/>
        </w:rPr>
        <w:t xml:space="preserve"> (***)</w:t>
      </w:r>
      <w:r w:rsidRPr="0050416A">
        <w:rPr>
          <w:rFonts w:ascii="Times New Roman" w:hAnsi="Times New Roman" w:cs="Times New Roman"/>
          <w:sz w:val="24"/>
          <w:szCs w:val="24"/>
          <w:lang w:val="de-DE"/>
        </w:rPr>
        <w:tab/>
        <w:t>1,877</w:t>
      </w:r>
      <w:r w:rsidRPr="0050416A">
        <w:rPr>
          <w:rFonts w:ascii="Times New Roman" w:hAnsi="Times New Roman" w:cs="Times New Roman"/>
          <w:sz w:val="24"/>
          <w:szCs w:val="24"/>
          <w:lang w:val="de-DE"/>
        </w:rPr>
        <w:tab/>
        <w:t>4,006</w:t>
      </w:r>
    </w:p>
    <w:p w:rsidR="0050416A" w:rsidRPr="0050416A" w:rsidRDefault="0050416A" w:rsidP="0050416A">
      <w:pPr>
        <w:widowControl w:val="0"/>
        <w:tabs>
          <w:tab w:val="right" w:pos="5040"/>
          <w:tab w:val="right" w:pos="6660"/>
        </w:tabs>
        <w:rPr>
          <w:rFonts w:ascii="Times New Roman" w:hAnsi="Times New Roman" w:cs="Times New Roman"/>
          <w:sz w:val="24"/>
          <w:szCs w:val="24"/>
          <w:lang w:val="de-DE"/>
        </w:rPr>
      </w:pPr>
      <w:r w:rsidRPr="0050416A">
        <w:rPr>
          <w:rFonts w:ascii="Times New Roman" w:hAnsi="Times New Roman" w:cs="Times New Roman"/>
          <w:sz w:val="24"/>
          <w:szCs w:val="24"/>
          <w:lang w:val="de-DE"/>
        </w:rPr>
        <w:t xml:space="preserve">R=.75 </w:t>
      </w:r>
      <w:r w:rsidRPr="0050416A">
        <w:rPr>
          <w:rFonts w:ascii="Times New Roman" w:hAnsi="Times New Roman" w:cs="Times New Roman"/>
          <w:sz w:val="24"/>
          <w:szCs w:val="24"/>
          <w:lang w:val="de-DE"/>
        </w:rPr>
        <w:tab/>
        <w:t>32</w:t>
      </w:r>
      <w:r w:rsidRPr="0050416A">
        <w:rPr>
          <w:rFonts w:ascii="Times New Roman" w:hAnsi="Times New Roman" w:cs="Times New Roman"/>
          <w:sz w:val="24"/>
          <w:szCs w:val="24"/>
          <w:lang w:val="de-DE"/>
        </w:rPr>
        <w:tab/>
        <w:t>11</w:t>
      </w:r>
    </w:p>
    <w:p w:rsidR="0050416A" w:rsidRPr="0050416A" w:rsidRDefault="0050416A" w:rsidP="0050416A">
      <w:pPr>
        <w:widowControl w:val="0"/>
        <w:tabs>
          <w:tab w:val="right" w:pos="5040"/>
          <w:tab w:val="right" w:pos="6660"/>
        </w:tabs>
        <w:rPr>
          <w:rFonts w:ascii="Times New Roman" w:hAnsi="Times New Roman" w:cs="Times New Roman"/>
          <w:sz w:val="24"/>
          <w:szCs w:val="24"/>
        </w:rPr>
      </w:pPr>
      <w:r w:rsidRPr="0050416A">
        <w:rPr>
          <w:rFonts w:ascii="Times New Roman" w:hAnsi="Times New Roman" w:cs="Times New Roman"/>
          <w:sz w:val="24"/>
          <w:szCs w:val="24"/>
        </w:rPr>
        <w:t>R=1.0(*)</w:t>
      </w:r>
      <w:r w:rsidRPr="0050416A">
        <w:rPr>
          <w:rFonts w:ascii="Times New Roman" w:hAnsi="Times New Roman" w:cs="Times New Roman"/>
          <w:sz w:val="24"/>
          <w:szCs w:val="24"/>
        </w:rPr>
        <w:tab/>
        <w:t>--</w:t>
      </w:r>
      <w:r w:rsidRPr="0050416A">
        <w:rPr>
          <w:rFonts w:ascii="Times New Roman" w:hAnsi="Times New Roman" w:cs="Times New Roman"/>
          <w:sz w:val="24"/>
          <w:szCs w:val="24"/>
        </w:rPr>
        <w:tab/>
        <w:t>11</w:t>
      </w:r>
    </w:p>
    <w:p w:rsidR="0050416A" w:rsidRPr="0050416A" w:rsidRDefault="0050416A" w:rsidP="0050416A">
      <w:pPr>
        <w:widowControl w:val="0"/>
        <w:tabs>
          <w:tab w:val="right" w:pos="5040"/>
          <w:tab w:val="right" w:pos="6660"/>
        </w:tabs>
        <w:rPr>
          <w:rFonts w:ascii="Times New Roman" w:hAnsi="Times New Roman" w:cs="Times New Roman"/>
          <w:sz w:val="24"/>
          <w:szCs w:val="24"/>
        </w:rPr>
      </w:pPr>
      <w:r w:rsidRPr="0050416A">
        <w:rPr>
          <w:rFonts w:ascii="Times New Roman" w:hAnsi="Times New Roman" w:cs="Times New Roman"/>
          <w:sz w:val="24"/>
          <w:szCs w:val="24"/>
        </w:rPr>
        <w:tab/>
        <w:t>-----</w:t>
      </w:r>
      <w:r w:rsidRPr="0050416A">
        <w:rPr>
          <w:rFonts w:ascii="Times New Roman" w:hAnsi="Times New Roman" w:cs="Times New Roman"/>
          <w:sz w:val="24"/>
          <w:szCs w:val="24"/>
        </w:rPr>
        <w:tab/>
        <w:t>-----</w:t>
      </w:r>
    </w:p>
    <w:p w:rsidR="0050416A" w:rsidRPr="0050416A" w:rsidRDefault="0050416A" w:rsidP="0050416A">
      <w:pPr>
        <w:widowControl w:val="0"/>
        <w:tabs>
          <w:tab w:val="right" w:pos="5040"/>
          <w:tab w:val="right" w:pos="6660"/>
        </w:tabs>
        <w:rPr>
          <w:rFonts w:ascii="Times New Roman" w:hAnsi="Times New Roman" w:cs="Times New Roman"/>
          <w:sz w:val="24"/>
          <w:szCs w:val="24"/>
        </w:rPr>
      </w:pPr>
      <w:r w:rsidRPr="0050416A">
        <w:rPr>
          <w:rFonts w:ascii="Times New Roman" w:hAnsi="Times New Roman" w:cs="Times New Roman"/>
          <w:sz w:val="24"/>
          <w:szCs w:val="24"/>
        </w:rPr>
        <w:t>Total classified (****)</w:t>
      </w:r>
      <w:r w:rsidRPr="0050416A">
        <w:rPr>
          <w:rFonts w:ascii="Times New Roman" w:hAnsi="Times New Roman" w:cs="Times New Roman"/>
          <w:sz w:val="24"/>
          <w:szCs w:val="24"/>
        </w:rPr>
        <w:tab/>
        <w:t>2,338</w:t>
      </w:r>
      <w:r w:rsidRPr="0050416A">
        <w:rPr>
          <w:rFonts w:ascii="Times New Roman" w:hAnsi="Times New Roman" w:cs="Times New Roman"/>
          <w:sz w:val="24"/>
          <w:szCs w:val="24"/>
        </w:rPr>
        <w:tab/>
        <w:t>5,038</w:t>
      </w:r>
    </w:p>
    <w:p w:rsidR="0050416A" w:rsidRPr="0050416A" w:rsidRDefault="0050416A" w:rsidP="0050416A">
      <w:pPr>
        <w:widowControl w:val="0"/>
        <w:tabs>
          <w:tab w:val="right" w:pos="5040"/>
          <w:tab w:val="right" w:pos="6660"/>
        </w:tabs>
        <w:rPr>
          <w:rFonts w:ascii="Times New Roman" w:hAnsi="Times New Roman" w:cs="Times New Roman"/>
          <w:sz w:val="24"/>
          <w:szCs w:val="24"/>
        </w:rPr>
      </w:pPr>
      <w:r w:rsidRPr="0050416A">
        <w:rPr>
          <w:rFonts w:ascii="Times New Roman" w:hAnsi="Times New Roman" w:cs="Times New Roman"/>
          <w:sz w:val="24"/>
          <w:szCs w:val="24"/>
        </w:rPr>
        <w:t>Total pairs</w:t>
      </w:r>
      <w:r w:rsidRPr="0050416A">
        <w:rPr>
          <w:rFonts w:ascii="Times New Roman" w:hAnsi="Times New Roman" w:cs="Times New Roman"/>
          <w:sz w:val="24"/>
          <w:szCs w:val="24"/>
        </w:rPr>
        <w:tab/>
        <w:t>3,890</w:t>
      </w:r>
      <w:r w:rsidRPr="0050416A">
        <w:rPr>
          <w:rFonts w:ascii="Times New Roman" w:hAnsi="Times New Roman" w:cs="Times New Roman"/>
          <w:sz w:val="24"/>
          <w:szCs w:val="24"/>
        </w:rPr>
        <w:tab/>
        <w:t>5,302</w:t>
      </w:r>
    </w:p>
    <w:p w:rsidR="0050416A" w:rsidRPr="0050416A" w:rsidRDefault="0050416A" w:rsidP="0050416A">
      <w:pPr>
        <w:widowControl w:val="0"/>
        <w:tabs>
          <w:tab w:val="right" w:pos="5040"/>
          <w:tab w:val="right" w:pos="6660"/>
        </w:tabs>
        <w:rPr>
          <w:rFonts w:ascii="Times New Roman" w:hAnsi="Times New Roman" w:cs="Times New Roman"/>
          <w:sz w:val="24"/>
          <w:szCs w:val="24"/>
        </w:rPr>
      </w:pPr>
      <w:r w:rsidRPr="0050416A">
        <w:rPr>
          <w:rFonts w:ascii="Times New Roman" w:hAnsi="Times New Roman" w:cs="Times New Roman"/>
          <w:sz w:val="24"/>
          <w:szCs w:val="24"/>
        </w:rPr>
        <w:t>% classified (*****)</w:t>
      </w:r>
      <w:r w:rsidRPr="0050416A">
        <w:rPr>
          <w:rFonts w:ascii="Times New Roman" w:hAnsi="Times New Roman" w:cs="Times New Roman"/>
          <w:sz w:val="24"/>
          <w:szCs w:val="24"/>
        </w:rPr>
        <w:tab/>
        <w:t>60%</w:t>
      </w:r>
      <w:r w:rsidRPr="0050416A">
        <w:rPr>
          <w:rFonts w:ascii="Times New Roman" w:hAnsi="Times New Roman" w:cs="Times New Roman"/>
          <w:sz w:val="24"/>
          <w:szCs w:val="24"/>
        </w:rPr>
        <w:tab/>
        <w:t>95%</w:t>
      </w:r>
    </w:p>
    <w:p w:rsidR="009721EA" w:rsidRPr="00AD265F" w:rsidRDefault="009721EA" w:rsidP="009721EA">
      <w:pPr>
        <w:widowControl w:val="0"/>
        <w:rPr>
          <w:rFonts w:ascii="Times New Roman" w:hAnsi="Times New Roman" w:cs="Times New Roman"/>
          <w:sz w:val="24"/>
          <w:szCs w:val="24"/>
        </w:rPr>
      </w:pPr>
    </w:p>
    <w:p w:rsidR="009721EA" w:rsidRPr="00AD265F" w:rsidRDefault="009721EA" w:rsidP="009721EA">
      <w:pPr>
        <w:widowControl w:val="0"/>
        <w:rPr>
          <w:rFonts w:ascii="Times New Roman" w:hAnsi="Times New Roman" w:cs="Times New Roman"/>
          <w:sz w:val="24"/>
          <w:szCs w:val="24"/>
        </w:rPr>
      </w:pPr>
      <w:r w:rsidRPr="00AD265F">
        <w:rPr>
          <w:rFonts w:ascii="Times New Roman" w:hAnsi="Times New Roman" w:cs="Times New Roman"/>
          <w:sz w:val="24"/>
          <w:szCs w:val="24"/>
        </w:rPr>
        <w:t>*We didn’t have the diagnostic information in 1996 to classify R=0, R=.0625, or R=1.0.</w:t>
      </w:r>
    </w:p>
    <w:p w:rsidR="00AD265F" w:rsidRPr="00AD265F" w:rsidRDefault="00AD265F" w:rsidP="009721EA">
      <w:pPr>
        <w:widowControl w:val="0"/>
        <w:rPr>
          <w:rFonts w:ascii="Times New Roman" w:hAnsi="Times New Roman" w:cs="Times New Roman"/>
          <w:sz w:val="24"/>
          <w:szCs w:val="24"/>
        </w:rPr>
      </w:pPr>
    </w:p>
    <w:p w:rsidR="009721EA" w:rsidRPr="00AD265F" w:rsidRDefault="009721EA" w:rsidP="009721EA">
      <w:pPr>
        <w:widowControl w:val="0"/>
        <w:rPr>
          <w:rFonts w:ascii="Times New Roman" w:hAnsi="Times New Roman" w:cs="Times New Roman"/>
          <w:sz w:val="24"/>
          <w:szCs w:val="24"/>
        </w:rPr>
      </w:pPr>
      <w:r w:rsidRPr="00AD265F">
        <w:rPr>
          <w:rFonts w:ascii="Times New Roman" w:hAnsi="Times New Roman" w:cs="Times New Roman"/>
          <w:sz w:val="24"/>
          <w:szCs w:val="24"/>
        </w:rPr>
        <w:t xml:space="preserve">** </w:t>
      </w:r>
      <w:r w:rsidR="003E4E8E" w:rsidRPr="00AD265F">
        <w:rPr>
          <w:rFonts w:ascii="Times New Roman" w:hAnsi="Times New Roman" w:cs="Times New Roman"/>
          <w:sz w:val="24"/>
          <w:szCs w:val="24"/>
        </w:rPr>
        <w:t xml:space="preserve">Pairs in the </w:t>
      </w:r>
      <w:r w:rsidRPr="00AD265F">
        <w:rPr>
          <w:rFonts w:ascii="Times New Roman" w:hAnsi="Times New Roman" w:cs="Times New Roman"/>
          <w:sz w:val="24"/>
          <w:szCs w:val="24"/>
        </w:rPr>
        <w:t xml:space="preserve">R=.0625 </w:t>
      </w:r>
      <w:r w:rsidR="003E4E8E" w:rsidRPr="00AD265F">
        <w:rPr>
          <w:rFonts w:ascii="Times New Roman" w:hAnsi="Times New Roman" w:cs="Times New Roman"/>
          <w:sz w:val="24"/>
          <w:szCs w:val="24"/>
        </w:rPr>
        <w:t>category are half-cousins, i.e., their mothers are half siblings</w:t>
      </w:r>
    </w:p>
    <w:p w:rsidR="00AD265F" w:rsidRPr="00AD265F" w:rsidRDefault="00AD265F" w:rsidP="009721EA">
      <w:pPr>
        <w:widowControl w:val="0"/>
        <w:rPr>
          <w:rFonts w:ascii="Times New Roman" w:hAnsi="Times New Roman" w:cs="Times New Roman"/>
          <w:sz w:val="24"/>
          <w:szCs w:val="24"/>
        </w:rPr>
      </w:pPr>
    </w:p>
    <w:p w:rsidR="009721EA" w:rsidRPr="00AD265F" w:rsidRDefault="009721EA" w:rsidP="009721EA">
      <w:pPr>
        <w:widowControl w:val="0"/>
        <w:rPr>
          <w:rFonts w:ascii="Times New Roman" w:hAnsi="Times New Roman" w:cs="Times New Roman"/>
          <w:sz w:val="24"/>
          <w:szCs w:val="24"/>
        </w:rPr>
      </w:pPr>
      <w:r w:rsidRPr="00AD265F">
        <w:rPr>
          <w:rFonts w:ascii="Times New Roman" w:hAnsi="Times New Roman" w:cs="Times New Roman"/>
          <w:sz w:val="24"/>
          <w:szCs w:val="24"/>
        </w:rPr>
        <w:t>*** The R=.50 category, defining full siblings, includes a few DZ twins (who are genetically full siblings).</w:t>
      </w:r>
    </w:p>
    <w:p w:rsidR="00AD265F" w:rsidRPr="00AD265F" w:rsidRDefault="00AD265F" w:rsidP="009721EA">
      <w:pPr>
        <w:widowControl w:val="0"/>
        <w:rPr>
          <w:rFonts w:ascii="Times New Roman" w:hAnsi="Times New Roman" w:cs="Times New Roman"/>
          <w:sz w:val="24"/>
          <w:szCs w:val="24"/>
        </w:rPr>
      </w:pPr>
    </w:p>
    <w:p w:rsidR="009721EA" w:rsidRPr="00AD265F" w:rsidRDefault="009721EA" w:rsidP="009721EA">
      <w:pPr>
        <w:widowControl w:val="0"/>
        <w:rPr>
          <w:rFonts w:ascii="Times New Roman" w:hAnsi="Times New Roman" w:cs="Times New Roman"/>
          <w:sz w:val="24"/>
          <w:szCs w:val="24"/>
        </w:rPr>
      </w:pPr>
      <w:r w:rsidRPr="00AD265F">
        <w:rPr>
          <w:rFonts w:ascii="Times New Roman" w:hAnsi="Times New Roman" w:cs="Times New Roman"/>
          <w:sz w:val="24"/>
          <w:szCs w:val="24"/>
        </w:rPr>
        <w:t>****Though the NLSY79 sample didn’t increase any between 1996 and 2012, in the earlier linking effort we linked the first sibling to all other siblings, but did not classify the many other pairwise links within &gt;2 child families.  In 2012, all pairs were submitted to the classification algorithm.</w:t>
      </w:r>
    </w:p>
    <w:p w:rsidR="00AD265F" w:rsidRPr="00AD265F" w:rsidRDefault="00AD265F" w:rsidP="009721EA">
      <w:pPr>
        <w:widowControl w:val="0"/>
        <w:rPr>
          <w:rFonts w:ascii="Times New Roman" w:hAnsi="Times New Roman" w:cs="Times New Roman"/>
          <w:sz w:val="24"/>
          <w:szCs w:val="24"/>
        </w:rPr>
      </w:pPr>
    </w:p>
    <w:p w:rsidR="008F7FC8" w:rsidRPr="00AD265F" w:rsidRDefault="009721EA" w:rsidP="009721EA">
      <w:pPr>
        <w:widowControl w:val="0"/>
        <w:rPr>
          <w:rFonts w:ascii="Times New Roman" w:hAnsi="Times New Roman" w:cs="Times New Roman"/>
          <w:sz w:val="24"/>
          <w:szCs w:val="24"/>
        </w:rPr>
        <w:sectPr w:rsidR="008F7FC8" w:rsidRPr="00AD265F" w:rsidSect="008F7FC8">
          <w:pgSz w:w="12240" w:h="15840" w:code="1"/>
          <w:pgMar w:top="1440" w:right="1440" w:bottom="1440" w:left="1440" w:header="720" w:footer="720" w:gutter="0"/>
          <w:cols w:space="720"/>
          <w:docGrid w:linePitch="360"/>
        </w:sectPr>
      </w:pPr>
      <w:r w:rsidRPr="00AD265F">
        <w:rPr>
          <w:rFonts w:ascii="Times New Roman" w:hAnsi="Times New Roman" w:cs="Times New Roman"/>
          <w:sz w:val="24"/>
          <w:szCs w:val="24"/>
        </w:rPr>
        <w:t xml:space="preserve">***** In 1996 we created five different linking files, resulting in linking 53%, 58%, 58%, 60%, and 88% of the 3890 available links.  The difference between the algorithms involved how conservative they were with respect to assumptions about the fathers living arrangements across time.  After validity analyses, we used the 60% set (called the G3 coefficients in several publications) for all published research studies, and recommended that set of links to other research teams.  The kinship sample sizes </w:t>
      </w:r>
      <w:r w:rsidR="007D2888" w:rsidRPr="00AD265F">
        <w:rPr>
          <w:rFonts w:ascii="Times New Roman" w:hAnsi="Times New Roman" w:cs="Times New Roman"/>
          <w:sz w:val="24"/>
          <w:szCs w:val="24"/>
        </w:rPr>
        <w:t xml:space="preserve">in this table </w:t>
      </w:r>
      <w:r w:rsidRPr="00AD265F">
        <w:rPr>
          <w:rFonts w:ascii="Times New Roman" w:hAnsi="Times New Roman" w:cs="Times New Roman"/>
          <w:sz w:val="24"/>
          <w:szCs w:val="24"/>
        </w:rPr>
        <w:t>are for that set of links.</w:t>
      </w:r>
    </w:p>
    <w:p w:rsidR="00CC7506" w:rsidRDefault="00CC7506" w:rsidP="00CC7506">
      <w:pPr>
        <w:rPr>
          <w:rFonts w:ascii="Times New Roman" w:hAnsi="Times New Roman" w:cs="Times New Roman"/>
          <w:sz w:val="28"/>
          <w:szCs w:val="28"/>
        </w:rPr>
      </w:pPr>
      <w:r>
        <w:rPr>
          <w:rFonts w:ascii="Times New Roman" w:hAnsi="Times New Roman" w:cs="Times New Roman"/>
          <w:sz w:val="28"/>
          <w:szCs w:val="28"/>
        </w:rPr>
        <w:lastRenderedPageBreak/>
        <w:t xml:space="preserve">Table </w:t>
      </w:r>
      <w:r w:rsidR="0001136E">
        <w:rPr>
          <w:rFonts w:ascii="Times New Roman" w:hAnsi="Times New Roman" w:cs="Times New Roman"/>
          <w:sz w:val="28"/>
          <w:szCs w:val="28"/>
        </w:rPr>
        <w:t>2</w:t>
      </w:r>
      <w:r>
        <w:rPr>
          <w:rFonts w:ascii="Times New Roman" w:hAnsi="Times New Roman" w:cs="Times New Roman"/>
          <w:sz w:val="28"/>
          <w:szCs w:val="28"/>
        </w:rPr>
        <w:t>:  ACE results for Adult height, NLSY79 Sample</w:t>
      </w:r>
    </w:p>
    <w:p w:rsidR="00CC7506" w:rsidRPr="00A07CC1" w:rsidRDefault="00CC7506" w:rsidP="00CC7506">
      <w:pPr>
        <w:rPr>
          <w:rFonts w:ascii="Times New Roman" w:hAnsi="Times New Roman" w:cs="Times New Roman"/>
          <w:sz w:val="28"/>
          <w:szCs w:val="28"/>
        </w:rPr>
      </w:pPr>
    </w:p>
    <w:p w:rsidR="00CC7506" w:rsidRDefault="00CC7506" w:rsidP="00CC750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26DB8">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 xml:space="preserve">  h</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vertAlign w:val="superscript"/>
        </w:rPr>
        <w:t>2</w:t>
      </w:r>
      <w:r w:rsidRPr="00E26DB8">
        <w:rPr>
          <w:rFonts w:ascii="Times New Roman" w:hAnsi="Times New Roman" w:cs="Times New Roman"/>
          <w:sz w:val="28"/>
          <w:szCs w:val="28"/>
          <w:u w:val="single"/>
        </w:rPr>
        <w:tab/>
        <w:t xml:space="preserve"> c </w:t>
      </w:r>
      <w:r w:rsidRPr="00E26DB8">
        <w:rPr>
          <w:rFonts w:ascii="Times New Roman" w:hAnsi="Times New Roman" w:cs="Times New Roman"/>
          <w:sz w:val="28"/>
          <w:szCs w:val="28"/>
          <w:u w:val="single"/>
          <w:vertAlign w:val="superscript"/>
        </w:rPr>
        <w:t>2</w:t>
      </w:r>
      <w:r w:rsidRPr="00E26DB8">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 xml:space="preserve">e </w:t>
      </w:r>
      <w:r w:rsidRPr="00E26DB8">
        <w:rPr>
          <w:rFonts w:ascii="Times New Roman" w:hAnsi="Times New Roman" w:cs="Times New Roman"/>
          <w:sz w:val="28"/>
          <w:szCs w:val="28"/>
          <w:u w:val="single"/>
          <w:vertAlign w:val="superscript"/>
        </w:rPr>
        <w:t>2</w:t>
      </w:r>
      <w:r>
        <w:rPr>
          <w:rFonts w:ascii="Times New Roman" w:hAnsi="Times New Roman" w:cs="Times New Roman"/>
          <w:sz w:val="28"/>
          <w:szCs w:val="28"/>
          <w:u w:val="single"/>
          <w:vertAlign w:val="superscript"/>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E26DB8">
        <w:rPr>
          <w:rFonts w:ascii="Times New Roman" w:hAnsi="Times New Roman" w:cs="Times New Roman"/>
          <w:sz w:val="28"/>
          <w:szCs w:val="28"/>
          <w:u w:val="single"/>
        </w:rPr>
        <w:t>N</w:t>
      </w:r>
      <w:r w:rsidRPr="00E26DB8">
        <w:rPr>
          <w:rFonts w:ascii="Times New Roman" w:hAnsi="Times New Roman" w:cs="Times New Roman"/>
          <w:sz w:val="28"/>
          <w:szCs w:val="28"/>
          <w:u w:val="single"/>
          <w:vertAlign w:val="subscript"/>
        </w:rPr>
        <w:t>.25</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.50F</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.50D</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E26DB8">
        <w:rPr>
          <w:rFonts w:ascii="Times New Roman" w:hAnsi="Times New Roman" w:cs="Times New Roman"/>
          <w:sz w:val="28"/>
          <w:szCs w:val="28"/>
          <w:u w:val="single"/>
        </w:rPr>
        <w:t>r</w:t>
      </w:r>
      <w:r w:rsidRPr="00E26DB8">
        <w:rPr>
          <w:rFonts w:ascii="Times New Roman" w:hAnsi="Times New Roman" w:cs="Times New Roman"/>
          <w:sz w:val="28"/>
          <w:szCs w:val="28"/>
          <w:u w:val="single"/>
          <w:vertAlign w:val="subscript"/>
        </w:rPr>
        <w:t>.25</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r</w:t>
      </w:r>
      <w:r w:rsidRPr="00E26DB8">
        <w:rPr>
          <w:rFonts w:ascii="Times New Roman" w:hAnsi="Times New Roman" w:cs="Times New Roman"/>
          <w:sz w:val="28"/>
          <w:szCs w:val="28"/>
          <w:u w:val="single"/>
          <w:vertAlign w:val="subscript"/>
        </w:rPr>
        <w:t>.50F</w:t>
      </w:r>
      <w:r w:rsidRPr="00E26DB8">
        <w:rPr>
          <w:rFonts w:ascii="Times New Roman" w:hAnsi="Times New Roman" w:cs="Times New Roman"/>
          <w:sz w:val="28"/>
          <w:szCs w:val="28"/>
          <w:u w:val="single"/>
          <w:vertAlign w:val="subscript"/>
        </w:rPr>
        <w:tab/>
      </w:r>
      <w:r w:rsidRPr="00E26DB8">
        <w:rPr>
          <w:rFonts w:ascii="Times New Roman" w:hAnsi="Times New Roman" w:cs="Times New Roman"/>
          <w:sz w:val="28"/>
          <w:szCs w:val="28"/>
          <w:u w:val="single"/>
        </w:rPr>
        <w:t xml:space="preserve"> r</w:t>
      </w:r>
      <w:r w:rsidRPr="00E26DB8">
        <w:rPr>
          <w:rFonts w:ascii="Times New Roman" w:hAnsi="Times New Roman" w:cs="Times New Roman"/>
          <w:sz w:val="28"/>
          <w:szCs w:val="28"/>
          <w:u w:val="single"/>
          <w:vertAlign w:val="subscript"/>
        </w:rPr>
        <w:t xml:space="preserve">.50D </w:t>
      </w:r>
      <w:r w:rsidRPr="00E26DB8">
        <w:rPr>
          <w:rFonts w:ascii="Times New Roman" w:hAnsi="Times New Roman" w:cs="Times New Roman"/>
          <w:sz w:val="28"/>
          <w:szCs w:val="28"/>
          <w:u w:val="single"/>
          <w:vertAlign w:val="subscript"/>
        </w:rPr>
        <w:tab/>
      </w:r>
      <w:r w:rsidRPr="00E26DB8">
        <w:rPr>
          <w:rFonts w:ascii="Times New Roman" w:hAnsi="Times New Roman" w:cs="Times New Roman"/>
          <w:sz w:val="28"/>
          <w:szCs w:val="28"/>
          <w:u w:val="single"/>
        </w:rPr>
        <w:t>r</w:t>
      </w:r>
      <w:r w:rsidRPr="00E26DB8">
        <w:rPr>
          <w:rFonts w:ascii="Times New Roman" w:hAnsi="Times New Roman" w:cs="Times New Roman"/>
          <w:sz w:val="28"/>
          <w:szCs w:val="28"/>
          <w:u w:val="single"/>
          <w:vertAlign w:val="subscript"/>
        </w:rPr>
        <w:t>1.0</w:t>
      </w:r>
    </w:p>
    <w:p w:rsidR="008F7FC8" w:rsidRDefault="00CC7506" w:rsidP="00CC7506">
      <w:pPr>
        <w:rPr>
          <w:rFonts w:ascii="Times New Roman" w:hAnsi="Times New Roman" w:cs="Times New Roman"/>
          <w:sz w:val="28"/>
          <w:szCs w:val="28"/>
        </w:rPr>
        <w:sectPr w:rsidR="008F7FC8" w:rsidSect="008F7FC8">
          <w:pgSz w:w="15840" w:h="12240" w:orient="landscape" w:code="1"/>
          <w:pgMar w:top="1440" w:right="1440" w:bottom="1440" w:left="1440" w:header="720" w:footer="720" w:gutter="0"/>
          <w:cols w:space="720"/>
          <w:docGrid w:linePitch="360"/>
        </w:sectPr>
      </w:pPr>
      <w:r w:rsidRPr="00D02BD1">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t>4064</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w:t>
      </w:r>
      <w:r>
        <w:rPr>
          <w:rFonts w:ascii="Times New Roman" w:hAnsi="Times New Roman" w:cs="Times New Roman"/>
          <w:sz w:val="28"/>
          <w:szCs w:val="28"/>
        </w:rPr>
        <w:t>90</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w:t>
      </w:r>
      <w:r>
        <w:rPr>
          <w:rFonts w:ascii="Times New Roman" w:hAnsi="Times New Roman" w:cs="Times New Roman"/>
          <w:sz w:val="28"/>
          <w:szCs w:val="28"/>
        </w:rPr>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88</w:t>
      </w:r>
      <w:r w:rsidRPr="00D02BD1">
        <w:rPr>
          <w:rFonts w:ascii="Times New Roman" w:hAnsi="Times New Roman" w:cs="Times New Roman"/>
          <w:sz w:val="28"/>
          <w:szCs w:val="28"/>
        </w:rPr>
        <w:t xml:space="preserve"> </w:t>
      </w:r>
      <w:r>
        <w:rPr>
          <w:rFonts w:ascii="Times New Roman" w:hAnsi="Times New Roman" w:cs="Times New Roman"/>
          <w:sz w:val="28"/>
          <w:szCs w:val="28"/>
        </w:rPr>
        <w:tab/>
        <w:t>259</w:t>
      </w:r>
      <w:r w:rsidRPr="00D02BD1">
        <w:rPr>
          <w:rFonts w:ascii="Times New Roman" w:hAnsi="Times New Roman" w:cs="Times New Roman"/>
          <w:sz w:val="28"/>
          <w:szCs w:val="28"/>
        </w:rPr>
        <w:t xml:space="preserve"> </w:t>
      </w:r>
      <w:r>
        <w:rPr>
          <w:rFonts w:ascii="Times New Roman" w:hAnsi="Times New Roman" w:cs="Times New Roman"/>
          <w:sz w:val="28"/>
          <w:szCs w:val="28"/>
        </w:rPr>
        <w:tab/>
        <w:t>3706</w:t>
      </w:r>
      <w:r w:rsidRPr="00D02BD1">
        <w:rPr>
          <w:rFonts w:ascii="Times New Roman" w:hAnsi="Times New Roman" w:cs="Times New Roman"/>
          <w:sz w:val="28"/>
          <w:szCs w:val="28"/>
        </w:rPr>
        <w:t xml:space="preserve"> </w:t>
      </w:r>
      <w:r>
        <w:rPr>
          <w:rFonts w:ascii="Times New Roman" w:hAnsi="Times New Roman" w:cs="Times New Roman"/>
          <w:sz w:val="28"/>
          <w:szCs w:val="28"/>
        </w:rPr>
        <w:tab/>
        <w:t>11</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0.</w:t>
      </w:r>
      <w:r>
        <w:rPr>
          <w:rFonts w:ascii="Times New Roman" w:hAnsi="Times New Roman" w:cs="Times New Roman"/>
          <w:sz w:val="28"/>
          <w:szCs w:val="28"/>
        </w:rPr>
        <w:t>16</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0.</w:t>
      </w:r>
      <w:r>
        <w:rPr>
          <w:rFonts w:ascii="Times New Roman" w:hAnsi="Times New Roman" w:cs="Times New Roman"/>
          <w:sz w:val="28"/>
          <w:szCs w:val="28"/>
        </w:rPr>
        <w:t>25</w:t>
      </w:r>
      <w:r>
        <w:rPr>
          <w:rFonts w:ascii="Times New Roman" w:hAnsi="Times New Roman" w:cs="Times New Roman"/>
          <w:sz w:val="28"/>
          <w:szCs w:val="28"/>
        </w:rPr>
        <w:tab/>
      </w:r>
      <w:r w:rsidRPr="00D02BD1">
        <w:rPr>
          <w:rFonts w:ascii="Times New Roman" w:hAnsi="Times New Roman" w:cs="Times New Roman"/>
          <w:sz w:val="28"/>
          <w:szCs w:val="28"/>
        </w:rPr>
        <w:t>0.</w:t>
      </w:r>
      <w:r>
        <w:rPr>
          <w:rFonts w:ascii="Times New Roman" w:hAnsi="Times New Roman" w:cs="Times New Roman"/>
          <w:sz w:val="28"/>
          <w:szCs w:val="28"/>
        </w:rPr>
        <w:t>45</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0.</w:t>
      </w:r>
      <w:r>
        <w:rPr>
          <w:rFonts w:ascii="Times New Roman" w:hAnsi="Times New Roman" w:cs="Times New Roman"/>
          <w:sz w:val="28"/>
          <w:szCs w:val="28"/>
        </w:rPr>
        <w:t>89</w:t>
      </w:r>
    </w:p>
    <w:p w:rsidR="0001136E" w:rsidRDefault="0001136E">
      <w:pPr>
        <w:rPr>
          <w:rFonts w:ascii="Times New Roman" w:hAnsi="Times New Roman" w:cs="Times New Roman"/>
          <w:sz w:val="28"/>
          <w:szCs w:val="28"/>
        </w:rPr>
      </w:pPr>
    </w:p>
    <w:p w:rsidR="0001136E" w:rsidRPr="00045B46"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t xml:space="preserve">Table </w:t>
      </w:r>
      <w:r>
        <w:rPr>
          <w:rFonts w:ascii="Times New Roman" w:hAnsi="Times New Roman" w:cs="Times New Roman"/>
          <w:sz w:val="24"/>
          <w:szCs w:val="24"/>
        </w:rPr>
        <w:t>3</w:t>
      </w:r>
      <w:r w:rsidRPr="00045B46">
        <w:rPr>
          <w:rFonts w:ascii="Times New Roman" w:hAnsi="Times New Roman" w:cs="Times New Roman"/>
          <w:sz w:val="24"/>
          <w:szCs w:val="24"/>
        </w:rPr>
        <w:t xml:space="preserve">:  Kinship link sample sizes </w:t>
      </w:r>
      <w:r>
        <w:rPr>
          <w:rFonts w:ascii="Times New Roman" w:hAnsi="Times New Roman" w:cs="Times New Roman"/>
          <w:sz w:val="24"/>
          <w:szCs w:val="24"/>
        </w:rPr>
        <w:t xml:space="preserve">(number of pairs) </w:t>
      </w:r>
      <w:r w:rsidRPr="00045B46">
        <w:rPr>
          <w:rFonts w:ascii="Times New Roman" w:hAnsi="Times New Roman" w:cs="Times New Roman"/>
          <w:sz w:val="24"/>
          <w:szCs w:val="24"/>
        </w:rPr>
        <w:t>in the three past</w:t>
      </w:r>
      <w:r>
        <w:rPr>
          <w:rFonts w:ascii="Times New Roman" w:hAnsi="Times New Roman" w:cs="Times New Roman"/>
          <w:sz w:val="24"/>
          <w:szCs w:val="24"/>
        </w:rPr>
        <w:t xml:space="preserve"> </w:t>
      </w:r>
      <w:r w:rsidR="008F6629">
        <w:rPr>
          <w:rFonts w:ascii="Times New Roman" w:hAnsi="Times New Roman" w:cs="Times New Roman"/>
          <w:sz w:val="24"/>
          <w:szCs w:val="24"/>
        </w:rPr>
        <w:t>NLSY-C/YA</w:t>
      </w:r>
      <w:r w:rsidRPr="00045B46">
        <w:rPr>
          <w:rFonts w:ascii="Times New Roman" w:hAnsi="Times New Roman" w:cs="Times New Roman"/>
          <w:sz w:val="24"/>
          <w:szCs w:val="24"/>
        </w:rPr>
        <w:t xml:space="preserve"> linking files</w:t>
      </w:r>
    </w:p>
    <w:p w:rsidR="0001136E" w:rsidRPr="00045B46" w:rsidRDefault="0001136E" w:rsidP="0001136E">
      <w:pPr>
        <w:widowControl w:val="0"/>
        <w:rPr>
          <w:rFonts w:ascii="Times New Roman" w:hAnsi="Times New Roman" w:cs="Times New Roman"/>
          <w:sz w:val="24"/>
          <w:szCs w:val="24"/>
        </w:rPr>
      </w:pPr>
    </w:p>
    <w:p w:rsidR="0001136E" w:rsidRPr="00045B46" w:rsidRDefault="0001136E" w:rsidP="0001136E">
      <w:pPr>
        <w:widowControl w:val="0"/>
        <w:ind w:left="1440" w:firstLine="720"/>
        <w:rPr>
          <w:rFonts w:ascii="Times New Roman" w:hAnsi="Times New Roman" w:cs="Times New Roman"/>
          <w:sz w:val="24"/>
          <w:szCs w:val="24"/>
          <w:lang w:val="de-DE"/>
        </w:rPr>
      </w:pPr>
      <w:r w:rsidRPr="00045B46">
        <w:rPr>
          <w:rFonts w:ascii="Times New Roman" w:hAnsi="Times New Roman" w:cs="Times New Roman"/>
          <w:sz w:val="24"/>
          <w:szCs w:val="24"/>
          <w:u w:val="single"/>
        </w:rPr>
        <w:t>1994</w:t>
      </w:r>
      <w:r w:rsidRPr="00045B46">
        <w:rPr>
          <w:rFonts w:ascii="Times New Roman" w:hAnsi="Times New Roman" w:cs="Times New Roman"/>
          <w:sz w:val="24"/>
          <w:szCs w:val="24"/>
          <w:u w:val="single"/>
        </w:rPr>
        <w:tab/>
      </w:r>
      <w:r w:rsidRPr="00045B46">
        <w:rPr>
          <w:rFonts w:ascii="Times New Roman" w:hAnsi="Times New Roman" w:cs="Times New Roman"/>
          <w:sz w:val="24"/>
          <w:szCs w:val="24"/>
        </w:rPr>
        <w:t xml:space="preserve">  </w:t>
      </w:r>
      <w:r w:rsidRPr="00045B46">
        <w:rPr>
          <w:rFonts w:ascii="Times New Roman" w:hAnsi="Times New Roman" w:cs="Times New Roman"/>
          <w:sz w:val="24"/>
          <w:szCs w:val="24"/>
        </w:rPr>
        <w:tab/>
        <w:t xml:space="preserve"> </w:t>
      </w:r>
      <w:r w:rsidRPr="00045B46">
        <w:rPr>
          <w:rFonts w:ascii="Times New Roman" w:hAnsi="Times New Roman" w:cs="Times New Roman"/>
          <w:sz w:val="24"/>
          <w:szCs w:val="24"/>
          <w:u w:val="single"/>
        </w:rPr>
        <w:t>2005</w:t>
      </w:r>
      <w:r w:rsidRPr="00045B46">
        <w:rPr>
          <w:rFonts w:ascii="Times New Roman" w:hAnsi="Times New Roman" w:cs="Times New Roman"/>
          <w:sz w:val="24"/>
          <w:szCs w:val="24"/>
        </w:rPr>
        <w:tab/>
        <w:t xml:space="preserve">   </w:t>
      </w:r>
      <w:r w:rsidRPr="00045B46">
        <w:rPr>
          <w:rFonts w:ascii="Times New Roman" w:hAnsi="Times New Roman" w:cs="Times New Roman"/>
          <w:sz w:val="24"/>
          <w:szCs w:val="24"/>
        </w:rPr>
        <w:tab/>
        <w:t xml:space="preserve"> </w:t>
      </w:r>
      <w:r w:rsidRPr="00045B46">
        <w:rPr>
          <w:rFonts w:ascii="Times New Roman" w:hAnsi="Times New Roman" w:cs="Times New Roman"/>
          <w:sz w:val="24"/>
          <w:szCs w:val="24"/>
          <w:u w:val="single"/>
        </w:rPr>
        <w:t>201</w:t>
      </w:r>
      <w:r w:rsidR="00EB7C27">
        <w:rPr>
          <w:rFonts w:ascii="Times New Roman" w:hAnsi="Times New Roman" w:cs="Times New Roman"/>
          <w:sz w:val="24"/>
          <w:szCs w:val="24"/>
          <w:u w:val="single"/>
        </w:rPr>
        <w:t>3</w:t>
      </w:r>
      <w:r w:rsidRPr="00045B46">
        <w:rPr>
          <w:rFonts w:ascii="Times New Roman" w:hAnsi="Times New Roman" w:cs="Times New Roman"/>
          <w:sz w:val="24"/>
          <w:szCs w:val="24"/>
        </w:rPr>
        <w:tab/>
      </w:r>
      <w:r w:rsidRPr="00045B46">
        <w:rPr>
          <w:rFonts w:ascii="Times New Roman" w:hAnsi="Times New Roman" w:cs="Times New Roman"/>
          <w:sz w:val="24"/>
          <w:szCs w:val="24"/>
        </w:rPr>
        <w:tab/>
      </w:r>
    </w:p>
    <w:p w:rsidR="0001136E" w:rsidRPr="00045B46" w:rsidRDefault="0001136E" w:rsidP="0001136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R=.125</w:t>
      </w:r>
      <w:r w:rsidR="008927C9">
        <w:rPr>
          <w:rFonts w:ascii="Times New Roman" w:hAnsi="Times New Roman" w:cs="Times New Roman"/>
          <w:i/>
          <w:sz w:val="24"/>
          <w:szCs w:val="24"/>
          <w:lang w:val="de-DE"/>
        </w:rPr>
        <w:t xml:space="preserve">, </w:t>
      </w:r>
      <w:r w:rsidR="008927C9" w:rsidRPr="008927C9">
        <w:rPr>
          <w:rFonts w:ascii="Times New Roman" w:hAnsi="Times New Roman" w:cs="Times New Roman"/>
          <w:sz w:val="24"/>
          <w:szCs w:val="24"/>
          <w:lang w:val="de-DE"/>
        </w:rPr>
        <w:t>etc</w:t>
      </w:r>
      <w:r w:rsidR="008927C9">
        <w:rPr>
          <w:rFonts w:ascii="Times New Roman" w:hAnsi="Times New Roman" w:cs="Times New Roman"/>
          <w:sz w:val="24"/>
          <w:szCs w:val="24"/>
          <w:lang w:val="de-DE"/>
        </w:rPr>
        <w:t>.</w:t>
      </w:r>
      <w:r w:rsidRPr="00045B46">
        <w:rPr>
          <w:rFonts w:ascii="Times New Roman" w:hAnsi="Times New Roman" w:cs="Times New Roman"/>
          <w:sz w:val="24"/>
          <w:szCs w:val="24"/>
          <w:lang w:val="de-DE"/>
        </w:rPr>
        <w:t xml:space="preserve"> (*)</w:t>
      </w:r>
      <w:r w:rsidRPr="00045B46">
        <w:rPr>
          <w:rFonts w:ascii="Times New Roman" w:hAnsi="Times New Roman" w:cs="Times New Roman"/>
          <w:sz w:val="24"/>
          <w:szCs w:val="24"/>
          <w:lang w:val="de-DE"/>
        </w:rPr>
        <w:tab/>
        <w:t xml:space="preserve"> 165   </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1,980</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r>
      <w:r w:rsidR="008927C9">
        <w:rPr>
          <w:rFonts w:ascii="Times New Roman" w:hAnsi="Times New Roman" w:cs="Times New Roman"/>
          <w:sz w:val="24"/>
          <w:szCs w:val="24"/>
          <w:lang w:val="de-DE"/>
        </w:rPr>
        <w:t>4,995</w:t>
      </w:r>
      <w:r w:rsidRPr="00045B46">
        <w:rPr>
          <w:rFonts w:ascii="Times New Roman" w:hAnsi="Times New Roman" w:cs="Times New Roman"/>
          <w:sz w:val="24"/>
          <w:szCs w:val="24"/>
          <w:lang w:val="de-DE"/>
        </w:rPr>
        <w:tab/>
      </w:r>
    </w:p>
    <w:p w:rsidR="0001136E" w:rsidRPr="00045B46" w:rsidRDefault="0001136E" w:rsidP="0001136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R=.25</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184   </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2,111</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3,4</w:t>
      </w:r>
      <w:r w:rsidR="00C64B51">
        <w:rPr>
          <w:rFonts w:ascii="Times New Roman" w:hAnsi="Times New Roman" w:cs="Times New Roman"/>
          <w:sz w:val="24"/>
          <w:szCs w:val="24"/>
          <w:lang w:val="de-DE"/>
        </w:rPr>
        <w:t>4</w:t>
      </w:r>
      <w:r w:rsidR="008927C9">
        <w:rPr>
          <w:rFonts w:ascii="Times New Roman" w:hAnsi="Times New Roman" w:cs="Times New Roman"/>
          <w:sz w:val="24"/>
          <w:szCs w:val="24"/>
          <w:lang w:val="de-DE"/>
        </w:rPr>
        <w:t>2</w:t>
      </w:r>
      <w:r w:rsidRPr="00045B46">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ab/>
      </w:r>
    </w:p>
    <w:p w:rsidR="0001136E" w:rsidRPr="00045B46" w:rsidRDefault="0001136E" w:rsidP="0001136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R=.375 (**)</w:t>
      </w:r>
      <w:r w:rsidRPr="00045B46">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ab/>
        <w:t xml:space="preserve"> 119  </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2,636</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6</w:t>
      </w:r>
      <w:r w:rsidR="00C64B51">
        <w:rPr>
          <w:rFonts w:ascii="Times New Roman" w:hAnsi="Times New Roman" w:cs="Times New Roman"/>
          <w:sz w:val="24"/>
          <w:szCs w:val="24"/>
          <w:lang w:val="de-DE"/>
        </w:rPr>
        <w:t>10</w:t>
      </w:r>
      <w:r w:rsidRPr="00045B46">
        <w:rPr>
          <w:rFonts w:ascii="Times New Roman" w:hAnsi="Times New Roman" w:cs="Times New Roman"/>
          <w:sz w:val="24"/>
          <w:szCs w:val="24"/>
          <w:lang w:val="de-DE"/>
        </w:rPr>
        <w:t xml:space="preserve">     </w:t>
      </w:r>
      <w:r w:rsidRPr="00045B46">
        <w:rPr>
          <w:rFonts w:ascii="Times New Roman" w:hAnsi="Times New Roman" w:cs="Times New Roman"/>
          <w:sz w:val="24"/>
          <w:szCs w:val="24"/>
          <w:lang w:val="de-DE"/>
        </w:rPr>
        <w:tab/>
      </w:r>
    </w:p>
    <w:p w:rsidR="0001136E" w:rsidRPr="00045B46" w:rsidRDefault="0001136E" w:rsidP="0001136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R=.50  (***)</w:t>
      </w:r>
      <w:r w:rsidRPr="00045B46">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 xml:space="preserve">671   </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5,666</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w:t>
      </w:r>
      <w:r w:rsidR="008927C9">
        <w:rPr>
          <w:rFonts w:ascii="Times New Roman" w:hAnsi="Times New Roman" w:cs="Times New Roman"/>
          <w:sz w:val="24"/>
          <w:szCs w:val="24"/>
          <w:lang w:val="de-DE"/>
        </w:rPr>
        <w:t>6,997</w:t>
      </w:r>
      <w:r w:rsidRPr="00045B46">
        <w:rPr>
          <w:rFonts w:ascii="Times New Roman" w:hAnsi="Times New Roman" w:cs="Times New Roman"/>
          <w:sz w:val="24"/>
          <w:szCs w:val="24"/>
          <w:lang w:val="de-DE"/>
        </w:rPr>
        <w:t xml:space="preserve">      </w:t>
      </w:r>
    </w:p>
    <w:p w:rsidR="0001136E" w:rsidRPr="00045B46" w:rsidRDefault="0001136E" w:rsidP="0001136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 xml:space="preserve">R=.75 </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24</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16</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1</w:t>
      </w:r>
      <w:r w:rsidR="00C64B51">
        <w:rPr>
          <w:rFonts w:ascii="Times New Roman" w:hAnsi="Times New Roman" w:cs="Times New Roman"/>
          <w:sz w:val="24"/>
          <w:szCs w:val="24"/>
          <w:lang w:val="de-DE"/>
        </w:rPr>
        <w:t>2</w:t>
      </w:r>
      <w:r w:rsidRPr="00045B46">
        <w:rPr>
          <w:rFonts w:ascii="Times New Roman" w:hAnsi="Times New Roman" w:cs="Times New Roman"/>
          <w:sz w:val="24"/>
          <w:szCs w:val="24"/>
          <w:lang w:val="de-DE"/>
        </w:rPr>
        <w:tab/>
      </w:r>
    </w:p>
    <w:p w:rsidR="0001136E" w:rsidRPr="00045B46"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t>R=1.0(****)</w:t>
      </w:r>
      <w:r w:rsidRPr="00045B46">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045B46">
        <w:rPr>
          <w:rFonts w:ascii="Times New Roman" w:hAnsi="Times New Roman" w:cs="Times New Roman"/>
          <w:sz w:val="24"/>
          <w:szCs w:val="24"/>
        </w:rPr>
        <w:t>--</w:t>
      </w:r>
      <w:r w:rsidRPr="00045B46">
        <w:rPr>
          <w:rFonts w:ascii="Times New Roman" w:hAnsi="Times New Roman" w:cs="Times New Roman"/>
          <w:sz w:val="24"/>
          <w:szCs w:val="24"/>
        </w:rPr>
        <w:tab/>
      </w:r>
      <w:r w:rsidRPr="00045B46">
        <w:rPr>
          <w:rFonts w:ascii="Times New Roman" w:hAnsi="Times New Roman" w:cs="Times New Roman"/>
          <w:sz w:val="24"/>
          <w:szCs w:val="24"/>
        </w:rPr>
        <w:tab/>
        <w:t xml:space="preserve">     22</w:t>
      </w:r>
      <w:r w:rsidRPr="00045B46">
        <w:rPr>
          <w:rFonts w:ascii="Times New Roman" w:hAnsi="Times New Roman" w:cs="Times New Roman"/>
          <w:sz w:val="24"/>
          <w:szCs w:val="24"/>
        </w:rPr>
        <w:tab/>
      </w:r>
      <w:r w:rsidRPr="00045B46">
        <w:rPr>
          <w:rFonts w:ascii="Times New Roman" w:hAnsi="Times New Roman" w:cs="Times New Roman"/>
          <w:sz w:val="24"/>
          <w:szCs w:val="24"/>
        </w:rPr>
        <w:tab/>
        <w:t xml:space="preserve">      27</w:t>
      </w:r>
      <w:r w:rsidRPr="00045B46">
        <w:rPr>
          <w:rFonts w:ascii="Times New Roman" w:hAnsi="Times New Roman" w:cs="Times New Roman"/>
          <w:sz w:val="24"/>
          <w:szCs w:val="24"/>
        </w:rPr>
        <w:tab/>
      </w:r>
    </w:p>
    <w:p w:rsidR="0001136E" w:rsidRPr="00045B46"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tab/>
      </w:r>
      <w:r w:rsidRPr="00045B4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45B46">
        <w:rPr>
          <w:rFonts w:ascii="Times New Roman" w:hAnsi="Times New Roman" w:cs="Times New Roman"/>
          <w:sz w:val="24"/>
          <w:szCs w:val="24"/>
        </w:rPr>
        <w:t xml:space="preserve">   --------</w:t>
      </w:r>
      <w:r w:rsidRPr="00045B46">
        <w:rPr>
          <w:rFonts w:ascii="Times New Roman" w:hAnsi="Times New Roman" w:cs="Times New Roman"/>
          <w:sz w:val="24"/>
          <w:szCs w:val="24"/>
        </w:rPr>
        <w:tab/>
      </w:r>
      <w:r>
        <w:rPr>
          <w:rFonts w:ascii="Times New Roman" w:hAnsi="Times New Roman" w:cs="Times New Roman"/>
          <w:sz w:val="24"/>
          <w:szCs w:val="24"/>
        </w:rPr>
        <w:tab/>
        <w:t>-------</w:t>
      </w:r>
      <w:r w:rsidRPr="00045B46">
        <w:rPr>
          <w:rFonts w:ascii="Times New Roman" w:hAnsi="Times New Roman" w:cs="Times New Roman"/>
          <w:sz w:val="24"/>
          <w:szCs w:val="24"/>
        </w:rPr>
        <w:tab/>
      </w:r>
      <w:r>
        <w:rPr>
          <w:rFonts w:ascii="Times New Roman" w:hAnsi="Times New Roman" w:cs="Times New Roman"/>
          <w:sz w:val="24"/>
          <w:szCs w:val="24"/>
        </w:rPr>
        <w:tab/>
        <w:t xml:space="preserve"> -------</w:t>
      </w:r>
    </w:p>
    <w:p w:rsidR="0001136E"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t>Total</w:t>
      </w:r>
      <w:r w:rsidRPr="00045B46">
        <w:rPr>
          <w:rFonts w:ascii="Times New Roman" w:hAnsi="Times New Roman" w:cs="Times New Roman"/>
          <w:sz w:val="24"/>
          <w:szCs w:val="24"/>
        </w:rPr>
        <w:tab/>
      </w:r>
      <w:r w:rsidRPr="00045B4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45B46">
        <w:rPr>
          <w:rFonts w:ascii="Times New Roman" w:hAnsi="Times New Roman" w:cs="Times New Roman"/>
          <w:sz w:val="24"/>
          <w:szCs w:val="24"/>
        </w:rPr>
        <w:t>1</w:t>
      </w:r>
      <w:r>
        <w:rPr>
          <w:rFonts w:ascii="Times New Roman" w:hAnsi="Times New Roman" w:cs="Times New Roman"/>
          <w:sz w:val="24"/>
          <w:szCs w:val="24"/>
        </w:rPr>
        <w:t>,</w:t>
      </w:r>
      <w:r w:rsidRPr="00045B46">
        <w:rPr>
          <w:rFonts w:ascii="Times New Roman" w:hAnsi="Times New Roman" w:cs="Times New Roman"/>
          <w:sz w:val="24"/>
          <w:szCs w:val="24"/>
        </w:rPr>
        <w:t>163</w:t>
      </w:r>
      <w:r>
        <w:rPr>
          <w:rFonts w:ascii="Times New Roman" w:hAnsi="Times New Roman" w:cs="Times New Roman"/>
          <w:sz w:val="24"/>
          <w:szCs w:val="24"/>
        </w:rPr>
        <w:tab/>
        <w:t xml:space="preserve">          </w:t>
      </w:r>
      <w:r w:rsidR="008927C9">
        <w:rPr>
          <w:rFonts w:ascii="Times New Roman" w:hAnsi="Times New Roman" w:cs="Times New Roman"/>
          <w:sz w:val="24"/>
          <w:szCs w:val="24"/>
        </w:rPr>
        <w:t>12,431</w:t>
      </w:r>
      <w:r w:rsidR="008927C9">
        <w:rPr>
          <w:rFonts w:ascii="Times New Roman" w:hAnsi="Times New Roman" w:cs="Times New Roman"/>
          <w:sz w:val="24"/>
          <w:szCs w:val="24"/>
        </w:rPr>
        <w:tab/>
      </w:r>
      <w:r w:rsidR="008927C9">
        <w:rPr>
          <w:rFonts w:ascii="Times New Roman" w:hAnsi="Times New Roman" w:cs="Times New Roman"/>
          <w:sz w:val="24"/>
          <w:szCs w:val="24"/>
        </w:rPr>
        <w:tab/>
        <w:t>16,083</w:t>
      </w:r>
      <w:r w:rsidRPr="00045B46">
        <w:rPr>
          <w:rFonts w:ascii="Times New Roman" w:hAnsi="Times New Roman" w:cs="Times New Roman"/>
          <w:sz w:val="24"/>
          <w:szCs w:val="24"/>
        </w:rPr>
        <w:t xml:space="preserve">         </w:t>
      </w:r>
    </w:p>
    <w:p w:rsidR="0001136E" w:rsidRDefault="0001136E" w:rsidP="0001136E">
      <w:pPr>
        <w:widowControl w:val="0"/>
        <w:rPr>
          <w:rFonts w:ascii="Times New Roman" w:hAnsi="Times New Roman" w:cs="Times New Roman"/>
          <w:sz w:val="24"/>
          <w:szCs w:val="24"/>
        </w:rPr>
      </w:pPr>
    </w:p>
    <w:p w:rsidR="0001136E" w:rsidRDefault="0001136E" w:rsidP="0001136E">
      <w:pPr>
        <w:widowControl w:val="0"/>
        <w:rPr>
          <w:rFonts w:ascii="Times New Roman" w:hAnsi="Times New Roman" w:cs="Times New Roman"/>
          <w:sz w:val="24"/>
          <w:szCs w:val="24"/>
        </w:rPr>
      </w:pPr>
    </w:p>
    <w:p w:rsidR="0001136E" w:rsidRPr="00045B46" w:rsidRDefault="0001136E" w:rsidP="0001136E">
      <w:pPr>
        <w:widowControl w:val="0"/>
        <w:rPr>
          <w:rFonts w:ascii="Times New Roman" w:hAnsi="Times New Roman" w:cs="Times New Roman"/>
          <w:sz w:val="24"/>
          <w:szCs w:val="24"/>
        </w:rPr>
      </w:pPr>
    </w:p>
    <w:p w:rsidR="00C64B51"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t>*The R=.125</w:t>
      </w:r>
      <w:r w:rsidR="008927C9">
        <w:rPr>
          <w:rFonts w:ascii="Times New Roman" w:hAnsi="Times New Roman" w:cs="Times New Roman"/>
          <w:i/>
          <w:sz w:val="24"/>
          <w:szCs w:val="24"/>
        </w:rPr>
        <w:t xml:space="preserve">, </w:t>
      </w:r>
      <w:r w:rsidR="008927C9" w:rsidRPr="008927C9">
        <w:rPr>
          <w:rFonts w:ascii="Times New Roman" w:hAnsi="Times New Roman" w:cs="Times New Roman"/>
          <w:sz w:val="24"/>
          <w:szCs w:val="24"/>
        </w:rPr>
        <w:t>etc</w:t>
      </w:r>
      <w:r w:rsidR="008927C9">
        <w:rPr>
          <w:rFonts w:ascii="Times New Roman" w:hAnsi="Times New Roman" w:cs="Times New Roman"/>
          <w:sz w:val="24"/>
          <w:szCs w:val="24"/>
        </w:rPr>
        <w:t>.</w:t>
      </w:r>
      <w:r w:rsidRPr="00045B46">
        <w:rPr>
          <w:rFonts w:ascii="Times New Roman" w:hAnsi="Times New Roman" w:cs="Times New Roman"/>
          <w:sz w:val="24"/>
          <w:szCs w:val="24"/>
        </w:rPr>
        <w:t xml:space="preserve"> category defines cousin links, which are defined by identifying mothers who are sisters, and linking their children as cousins.  </w:t>
      </w:r>
      <w:r w:rsidR="00C64B51">
        <w:rPr>
          <w:rFonts w:ascii="Times New Roman" w:hAnsi="Times New Roman" w:cs="Times New Roman"/>
          <w:sz w:val="24"/>
          <w:szCs w:val="24"/>
        </w:rPr>
        <w:t>The majority of mothers are full siblings, resulting in R=.125 cousin links.  But there are many other potential categories.  When mothers are half siblings, their children are R=.0625 half-cousins.  When mothers are themselves half cousins, their children are R=.03125 quarter-cousins.  In the 2005 kinship links, there were 1,926 full cousins and 54 half-cousins.  In the 201</w:t>
      </w:r>
      <w:r w:rsidR="008927C9">
        <w:rPr>
          <w:rFonts w:ascii="Times New Roman" w:hAnsi="Times New Roman" w:cs="Times New Roman"/>
          <w:sz w:val="24"/>
          <w:szCs w:val="24"/>
        </w:rPr>
        <w:t>3</w:t>
      </w:r>
      <w:r w:rsidR="00C64B51">
        <w:rPr>
          <w:rFonts w:ascii="Times New Roman" w:hAnsi="Times New Roman" w:cs="Times New Roman"/>
          <w:sz w:val="24"/>
          <w:szCs w:val="24"/>
        </w:rPr>
        <w:t xml:space="preserve"> links, there are many cousin categories.  In this table we combine all of the various types of cousins within the R=.125</w:t>
      </w:r>
      <w:r w:rsidR="008927C9" w:rsidRPr="008927C9">
        <w:rPr>
          <w:rFonts w:ascii="Times New Roman" w:hAnsi="Times New Roman" w:cs="Times New Roman"/>
          <w:sz w:val="24"/>
          <w:szCs w:val="24"/>
        </w:rPr>
        <w:t>, etc</w:t>
      </w:r>
      <w:r w:rsidR="008927C9">
        <w:rPr>
          <w:rFonts w:ascii="Times New Roman" w:hAnsi="Times New Roman" w:cs="Times New Roman"/>
          <w:i/>
          <w:sz w:val="24"/>
          <w:szCs w:val="24"/>
        </w:rPr>
        <w:t>.</w:t>
      </w:r>
      <w:r w:rsidR="00C64B51">
        <w:rPr>
          <w:rFonts w:ascii="Times New Roman" w:hAnsi="Times New Roman" w:cs="Times New Roman"/>
          <w:sz w:val="24"/>
          <w:szCs w:val="24"/>
        </w:rPr>
        <w:t xml:space="preserve"> category.  The separate cousin categories for the 201</w:t>
      </w:r>
      <w:r w:rsidR="00EB7C27">
        <w:rPr>
          <w:rFonts w:ascii="Times New Roman" w:hAnsi="Times New Roman" w:cs="Times New Roman"/>
          <w:sz w:val="24"/>
          <w:szCs w:val="24"/>
        </w:rPr>
        <w:t>3</w:t>
      </w:r>
      <w:r w:rsidR="00C64B51">
        <w:rPr>
          <w:rFonts w:ascii="Times New Roman" w:hAnsi="Times New Roman" w:cs="Times New Roman"/>
          <w:sz w:val="24"/>
          <w:szCs w:val="24"/>
        </w:rPr>
        <w:t xml:space="preserve"> links are separated in Table 4.</w:t>
      </w:r>
    </w:p>
    <w:p w:rsidR="0001136E" w:rsidRDefault="0001136E" w:rsidP="0001136E">
      <w:pPr>
        <w:widowControl w:val="0"/>
        <w:rPr>
          <w:rFonts w:ascii="Times New Roman" w:hAnsi="Times New Roman" w:cs="Times New Roman"/>
          <w:sz w:val="24"/>
          <w:szCs w:val="24"/>
        </w:rPr>
      </w:pPr>
      <w:r w:rsidRPr="00045B46">
        <w:rPr>
          <w:rFonts w:ascii="Times New Roman" w:hAnsi="Times New Roman" w:cs="Times New Roman"/>
          <w:sz w:val="24"/>
          <w:szCs w:val="24"/>
        </w:rPr>
        <w:br/>
        <w:t xml:space="preserve">** All NLSY-Children </w:t>
      </w:r>
      <w:r w:rsidR="00EB7C27">
        <w:rPr>
          <w:rFonts w:ascii="Times New Roman" w:hAnsi="Times New Roman" w:cs="Times New Roman"/>
          <w:sz w:val="24"/>
          <w:szCs w:val="24"/>
        </w:rPr>
        <w:t xml:space="preserve">sibling pairs </w:t>
      </w:r>
      <w:r w:rsidRPr="00045B46">
        <w:rPr>
          <w:rFonts w:ascii="Times New Roman" w:hAnsi="Times New Roman" w:cs="Times New Roman"/>
          <w:sz w:val="24"/>
          <w:szCs w:val="24"/>
        </w:rPr>
        <w:t xml:space="preserve">are </w:t>
      </w:r>
      <w:r w:rsidR="008927C9">
        <w:rPr>
          <w:rFonts w:ascii="Times New Roman" w:hAnsi="Times New Roman" w:cs="Times New Roman"/>
          <w:sz w:val="24"/>
          <w:szCs w:val="24"/>
        </w:rPr>
        <w:t xml:space="preserve">twin, </w:t>
      </w:r>
      <w:r w:rsidRPr="00045B46">
        <w:rPr>
          <w:rFonts w:ascii="Times New Roman" w:hAnsi="Times New Roman" w:cs="Times New Roman"/>
          <w:sz w:val="24"/>
          <w:szCs w:val="24"/>
        </w:rPr>
        <w:t>full or maternal half siblings, because all NLSYC respondents within the same family are biological offspring of the same NLSY79 mother.  The R=.375 category, the “ambiguous siblings,” are composed of NLSYC children links</w:t>
      </w:r>
      <w:r w:rsidR="008927C9">
        <w:rPr>
          <w:rFonts w:ascii="Times New Roman" w:hAnsi="Times New Roman" w:cs="Times New Roman"/>
          <w:sz w:val="24"/>
          <w:szCs w:val="24"/>
        </w:rPr>
        <w:t xml:space="preserve"> who are either full or half siblings, but whom</w:t>
      </w:r>
      <w:r w:rsidRPr="00045B46">
        <w:rPr>
          <w:rFonts w:ascii="Times New Roman" w:hAnsi="Times New Roman" w:cs="Times New Roman"/>
          <w:sz w:val="24"/>
          <w:szCs w:val="24"/>
        </w:rPr>
        <w:t xml:space="preserve"> we cannot classify (due to missing data, etc.).  We have used a .375 classification in past work for these pairs (see discussion in text)</w:t>
      </w:r>
      <w:r w:rsidR="008927C9">
        <w:rPr>
          <w:rFonts w:ascii="Times New Roman" w:hAnsi="Times New Roman" w:cs="Times New Roman"/>
          <w:sz w:val="24"/>
          <w:szCs w:val="24"/>
        </w:rPr>
        <w:t>.</w:t>
      </w:r>
    </w:p>
    <w:p w:rsidR="0001136E" w:rsidRPr="00045B46" w:rsidRDefault="0001136E" w:rsidP="0001136E">
      <w:pPr>
        <w:widowControl w:val="0"/>
        <w:rPr>
          <w:rFonts w:ascii="Times New Roman" w:hAnsi="Times New Roman" w:cs="Times New Roman"/>
          <w:sz w:val="24"/>
          <w:szCs w:val="24"/>
        </w:rPr>
      </w:pPr>
    </w:p>
    <w:p w:rsidR="0001136E" w:rsidRDefault="0001136E" w:rsidP="0001136E">
      <w:pPr>
        <w:rPr>
          <w:rFonts w:ascii="Times New Roman" w:hAnsi="Times New Roman" w:cs="Times New Roman"/>
          <w:sz w:val="24"/>
          <w:szCs w:val="24"/>
        </w:rPr>
      </w:pPr>
      <w:r w:rsidRPr="00045B46">
        <w:rPr>
          <w:rFonts w:ascii="Times New Roman" w:hAnsi="Times New Roman" w:cs="Times New Roman"/>
          <w:sz w:val="24"/>
          <w:szCs w:val="24"/>
        </w:rPr>
        <w:t>***The R</w:t>
      </w:r>
      <w:r>
        <w:rPr>
          <w:rFonts w:ascii="Times New Roman" w:hAnsi="Times New Roman" w:cs="Times New Roman"/>
          <w:sz w:val="24"/>
          <w:szCs w:val="24"/>
        </w:rPr>
        <w:t>=</w:t>
      </w:r>
      <w:r w:rsidRPr="00045B46">
        <w:rPr>
          <w:rFonts w:ascii="Times New Roman" w:hAnsi="Times New Roman" w:cs="Times New Roman"/>
          <w:sz w:val="24"/>
          <w:szCs w:val="24"/>
        </w:rPr>
        <w:t>.50 category, defining full siblings, includes a few DZ twins (who are genetically full siblings).  For example, there are 83 DZ twins among the 5,666 full siblings in</w:t>
      </w:r>
      <w:r>
        <w:rPr>
          <w:rFonts w:ascii="Times New Roman" w:hAnsi="Times New Roman" w:cs="Times New Roman"/>
          <w:sz w:val="24"/>
          <w:szCs w:val="24"/>
        </w:rPr>
        <w:t xml:space="preserve"> </w:t>
      </w:r>
      <w:r w:rsidRPr="00045B46">
        <w:rPr>
          <w:rFonts w:ascii="Times New Roman" w:hAnsi="Times New Roman" w:cs="Times New Roman"/>
          <w:sz w:val="24"/>
          <w:szCs w:val="24"/>
        </w:rPr>
        <w:t xml:space="preserve">the 2005 </w:t>
      </w:r>
      <w:r>
        <w:rPr>
          <w:rFonts w:ascii="Times New Roman" w:hAnsi="Times New Roman" w:cs="Times New Roman"/>
          <w:sz w:val="24"/>
          <w:szCs w:val="24"/>
        </w:rPr>
        <w:t>and</w:t>
      </w:r>
      <w:r w:rsidR="00C64B51">
        <w:rPr>
          <w:rFonts w:ascii="Times New Roman" w:hAnsi="Times New Roman" w:cs="Times New Roman"/>
          <w:sz w:val="24"/>
          <w:szCs w:val="24"/>
        </w:rPr>
        <w:t xml:space="preserve"> the same 83 among the 7,036 full siblings in the</w:t>
      </w:r>
      <w:r w:rsidR="00EB7C27">
        <w:rPr>
          <w:rFonts w:ascii="Times New Roman" w:hAnsi="Times New Roman" w:cs="Times New Roman"/>
          <w:sz w:val="24"/>
          <w:szCs w:val="24"/>
        </w:rPr>
        <w:t xml:space="preserve"> 2013</w:t>
      </w:r>
      <w:r>
        <w:rPr>
          <w:rFonts w:ascii="Times New Roman" w:hAnsi="Times New Roman" w:cs="Times New Roman"/>
          <w:sz w:val="24"/>
          <w:szCs w:val="24"/>
        </w:rPr>
        <w:t xml:space="preserve"> </w:t>
      </w:r>
      <w:r w:rsidRPr="00045B46">
        <w:rPr>
          <w:rFonts w:ascii="Times New Roman" w:hAnsi="Times New Roman" w:cs="Times New Roman"/>
          <w:sz w:val="24"/>
          <w:szCs w:val="24"/>
        </w:rPr>
        <w:t>kinship links</w:t>
      </w:r>
    </w:p>
    <w:p w:rsidR="0001136E" w:rsidRPr="00045B46" w:rsidRDefault="0001136E" w:rsidP="0001136E">
      <w:pPr>
        <w:rPr>
          <w:rFonts w:ascii="Times New Roman" w:hAnsi="Times New Roman" w:cs="Times New Roman"/>
          <w:sz w:val="24"/>
          <w:szCs w:val="24"/>
        </w:rPr>
      </w:pPr>
    </w:p>
    <w:p w:rsidR="0001136E" w:rsidRPr="00045B46" w:rsidRDefault="0001136E" w:rsidP="0001136E">
      <w:pPr>
        <w:rPr>
          <w:rFonts w:ascii="Times New Roman" w:hAnsi="Times New Roman" w:cs="Times New Roman"/>
          <w:sz w:val="24"/>
          <w:szCs w:val="24"/>
        </w:rPr>
      </w:pPr>
      <w:r w:rsidRPr="00045B46">
        <w:rPr>
          <w:rFonts w:ascii="Times New Roman" w:hAnsi="Times New Roman" w:cs="Times New Roman"/>
          <w:sz w:val="24"/>
          <w:szCs w:val="24"/>
        </w:rPr>
        <w:t>**** In 1994, there was no diagnostic information to classify identical twins; all same-sex twin pairs were assigned to an R</w:t>
      </w:r>
      <w:r w:rsidR="00EB7C27">
        <w:rPr>
          <w:rFonts w:ascii="Times New Roman" w:hAnsi="Times New Roman" w:cs="Times New Roman"/>
          <w:sz w:val="24"/>
          <w:szCs w:val="24"/>
        </w:rPr>
        <w:t>=.75 category.  In 2005 and 2013</w:t>
      </w:r>
      <w:r w:rsidRPr="00045B46">
        <w:rPr>
          <w:rFonts w:ascii="Times New Roman" w:hAnsi="Times New Roman" w:cs="Times New Roman"/>
          <w:sz w:val="24"/>
          <w:szCs w:val="24"/>
        </w:rPr>
        <w:t>, the R=.75 twin category contained same-sex twin pairs who could not be classified.</w:t>
      </w:r>
    </w:p>
    <w:p w:rsidR="00BF48DE" w:rsidRDefault="00BF48DE">
      <w:pPr>
        <w:rPr>
          <w:rFonts w:ascii="Times New Roman" w:hAnsi="Times New Roman" w:cs="Times New Roman"/>
          <w:sz w:val="28"/>
          <w:szCs w:val="28"/>
        </w:rPr>
      </w:pPr>
      <w:r>
        <w:rPr>
          <w:rFonts w:ascii="Times New Roman" w:hAnsi="Times New Roman" w:cs="Times New Roman"/>
          <w:sz w:val="28"/>
          <w:szCs w:val="28"/>
        </w:rPr>
        <w:br w:type="page"/>
      </w:r>
    </w:p>
    <w:p w:rsidR="00BF48DE" w:rsidRPr="00045B46" w:rsidRDefault="00BF48DE" w:rsidP="00BF48DE">
      <w:pPr>
        <w:widowControl w:val="0"/>
        <w:rPr>
          <w:rFonts w:ascii="Times New Roman" w:hAnsi="Times New Roman" w:cs="Times New Roman"/>
          <w:sz w:val="24"/>
          <w:szCs w:val="24"/>
        </w:rPr>
      </w:pPr>
      <w:r w:rsidRPr="00045B46">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sidRPr="00045B46">
        <w:rPr>
          <w:rFonts w:ascii="Times New Roman" w:hAnsi="Times New Roman" w:cs="Times New Roman"/>
          <w:sz w:val="24"/>
          <w:szCs w:val="24"/>
        </w:rPr>
        <w:t>:  Kinship link</w:t>
      </w:r>
      <w:r>
        <w:rPr>
          <w:rFonts w:ascii="Times New Roman" w:hAnsi="Times New Roman" w:cs="Times New Roman"/>
          <w:sz w:val="24"/>
          <w:szCs w:val="24"/>
        </w:rPr>
        <w:t>s for various types of cousins, categories and</w:t>
      </w:r>
      <w:r w:rsidRPr="00045B46">
        <w:rPr>
          <w:rFonts w:ascii="Times New Roman" w:hAnsi="Times New Roman" w:cs="Times New Roman"/>
          <w:sz w:val="24"/>
          <w:szCs w:val="24"/>
        </w:rPr>
        <w:t xml:space="preserve"> sample sizes </w:t>
      </w:r>
      <w:r>
        <w:rPr>
          <w:rFonts w:ascii="Times New Roman" w:hAnsi="Times New Roman" w:cs="Times New Roman"/>
          <w:sz w:val="24"/>
          <w:szCs w:val="24"/>
        </w:rPr>
        <w:t xml:space="preserve">(number of pairs) </w:t>
      </w:r>
      <w:r w:rsidRPr="00045B46">
        <w:rPr>
          <w:rFonts w:ascii="Times New Roman" w:hAnsi="Times New Roman" w:cs="Times New Roman"/>
          <w:sz w:val="24"/>
          <w:szCs w:val="24"/>
        </w:rPr>
        <w:t xml:space="preserve">in the </w:t>
      </w:r>
      <w:r>
        <w:rPr>
          <w:rFonts w:ascii="Times New Roman" w:hAnsi="Times New Roman" w:cs="Times New Roman"/>
          <w:sz w:val="24"/>
          <w:szCs w:val="24"/>
        </w:rPr>
        <w:t>most recent (2013)  NLSY</w:t>
      </w:r>
      <w:r w:rsidR="00895231">
        <w:rPr>
          <w:rFonts w:ascii="Times New Roman" w:hAnsi="Times New Roman" w:cs="Times New Roman"/>
          <w:sz w:val="24"/>
          <w:szCs w:val="24"/>
        </w:rPr>
        <w:t>-</w:t>
      </w:r>
      <w:r>
        <w:rPr>
          <w:rFonts w:ascii="Times New Roman" w:hAnsi="Times New Roman" w:cs="Times New Roman"/>
          <w:sz w:val="24"/>
          <w:szCs w:val="24"/>
        </w:rPr>
        <w:t>C/YA</w:t>
      </w:r>
      <w:r w:rsidRPr="00045B46">
        <w:rPr>
          <w:rFonts w:ascii="Times New Roman" w:hAnsi="Times New Roman" w:cs="Times New Roman"/>
          <w:sz w:val="24"/>
          <w:szCs w:val="24"/>
        </w:rPr>
        <w:t xml:space="preserve"> linking files</w:t>
      </w:r>
    </w:p>
    <w:p w:rsidR="00BF48DE" w:rsidRPr="00045B46" w:rsidRDefault="00BF48DE" w:rsidP="00BF48DE">
      <w:pPr>
        <w:widowControl w:val="0"/>
        <w:rPr>
          <w:rFonts w:ascii="Times New Roman" w:hAnsi="Times New Roman" w:cs="Times New Roman"/>
          <w:sz w:val="24"/>
          <w:szCs w:val="24"/>
        </w:rPr>
      </w:pPr>
    </w:p>
    <w:p w:rsidR="00BF48DE" w:rsidRDefault="00BF48DE" w:rsidP="00BF48DE">
      <w:pPr>
        <w:widowControl w:val="0"/>
        <w:rPr>
          <w:rFonts w:ascii="Times New Roman" w:hAnsi="Times New Roman" w:cs="Times New Roman"/>
          <w:sz w:val="24"/>
          <w:szCs w:val="24"/>
        </w:rPr>
      </w:pPr>
      <w:r>
        <w:rPr>
          <w:rFonts w:ascii="Times New Roman" w:hAnsi="Times New Roman" w:cs="Times New Roman"/>
          <w:sz w:val="24"/>
          <w:szCs w:val="24"/>
        </w:rPr>
        <w:t>Cousins’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Sample   </w:t>
      </w:r>
      <w:r>
        <w:rPr>
          <w:rFonts w:ascii="Times New Roman" w:hAnsi="Times New Roman" w:cs="Times New Roman"/>
          <w:sz w:val="24"/>
          <w:szCs w:val="24"/>
        </w:rPr>
        <w:tab/>
        <w:t xml:space="preserve">  Mothers’</w:t>
      </w:r>
      <w:r>
        <w:rPr>
          <w:rFonts w:ascii="Times New Roman" w:hAnsi="Times New Roman" w:cs="Times New Roman"/>
          <w:sz w:val="24"/>
          <w:szCs w:val="24"/>
        </w:rPr>
        <w:tab/>
      </w:r>
      <w:r>
        <w:rPr>
          <w:rFonts w:ascii="Times New Roman" w:hAnsi="Times New Roman" w:cs="Times New Roman"/>
          <w:sz w:val="24"/>
          <w:szCs w:val="24"/>
        </w:rPr>
        <w:tab/>
        <w:t>Mother’s</w:t>
      </w:r>
    </w:p>
    <w:p w:rsidR="00BF48DE" w:rsidRPr="00045B46" w:rsidRDefault="00BF48DE" w:rsidP="00BF48DE">
      <w:pPr>
        <w:widowControl w:val="0"/>
        <w:rPr>
          <w:rFonts w:ascii="Times New Roman" w:hAnsi="Times New Roman" w:cs="Times New Roman"/>
          <w:sz w:val="24"/>
          <w:szCs w:val="24"/>
          <w:lang w:val="de-DE"/>
        </w:rPr>
      </w:pPr>
      <w:r w:rsidRPr="00BF48DE">
        <w:rPr>
          <w:rFonts w:ascii="Times New Roman" w:hAnsi="Times New Roman" w:cs="Times New Roman"/>
          <w:sz w:val="24"/>
          <w:szCs w:val="24"/>
          <w:u w:val="single"/>
        </w:rPr>
        <w:t>R</w:t>
      </w:r>
      <w:r w:rsidR="00CF443A">
        <w:rPr>
          <w:rFonts w:ascii="Times New Roman" w:hAnsi="Times New Roman" w:cs="Times New Roman"/>
          <w:sz w:val="24"/>
          <w:szCs w:val="24"/>
          <w:u w:val="single"/>
        </w:rPr>
        <w:t xml:space="preserve"> Coef</w:t>
      </w:r>
      <w:r>
        <w:rPr>
          <w:rFonts w:ascii="Times New Roman" w:hAnsi="Times New Roman" w:cs="Times New Roman"/>
          <w:sz w:val="24"/>
          <w:szCs w:val="24"/>
          <w:u w:val="single"/>
        </w:rPr>
        <w:t xml:space="preserve"> </w:t>
      </w:r>
      <w:r>
        <w:rPr>
          <w:rFonts w:ascii="Times New Roman" w:hAnsi="Times New Roman" w:cs="Times New Roman"/>
          <w:sz w:val="24"/>
          <w:szCs w:val="24"/>
        </w:rPr>
        <w:tab/>
      </w:r>
      <w:r>
        <w:rPr>
          <w:rFonts w:ascii="Times New Roman" w:hAnsi="Times New Roman" w:cs="Times New Roman"/>
          <w:sz w:val="24"/>
          <w:szCs w:val="24"/>
          <w:u w:val="single"/>
        </w:rPr>
        <w:t>Description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u w:val="single"/>
        </w:rPr>
        <w:t>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Relatedness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u w:val="single"/>
        </w:rPr>
        <w:t>R Coef</w:t>
      </w:r>
      <w:r>
        <w:rPr>
          <w:rFonts w:ascii="Times New Roman" w:hAnsi="Times New Roman" w:cs="Times New Roman"/>
          <w:sz w:val="24"/>
          <w:szCs w:val="24"/>
        </w:rPr>
        <w:tab/>
      </w:r>
      <w:r w:rsidRPr="00045B46">
        <w:rPr>
          <w:rFonts w:ascii="Times New Roman" w:hAnsi="Times New Roman" w:cs="Times New Roman"/>
          <w:sz w:val="24"/>
          <w:szCs w:val="24"/>
        </w:rPr>
        <w:tab/>
      </w:r>
      <w:r w:rsidRPr="00045B46">
        <w:rPr>
          <w:rFonts w:ascii="Times New Roman" w:hAnsi="Times New Roman" w:cs="Times New Roman"/>
          <w:sz w:val="24"/>
          <w:szCs w:val="24"/>
        </w:rPr>
        <w:tab/>
      </w:r>
    </w:p>
    <w:p w:rsidR="00BF48DE" w:rsidRDefault="00BF48DE" w:rsidP="00BF48DE">
      <w:pPr>
        <w:widowControl w:val="0"/>
        <w:rPr>
          <w:rFonts w:ascii="Times New Roman" w:hAnsi="Times New Roman" w:cs="Times New Roman"/>
          <w:sz w:val="24"/>
          <w:szCs w:val="24"/>
          <w:lang w:val="de-DE"/>
        </w:rPr>
      </w:pPr>
    </w:p>
    <w:p w:rsidR="00BF48DE" w:rsidRDefault="00BF48DE" w:rsidP="00BF48DE">
      <w:pPr>
        <w:widowControl w:val="0"/>
        <w:rPr>
          <w:rFonts w:ascii="Times New Roman" w:hAnsi="Times New Roman" w:cs="Times New Roman"/>
          <w:sz w:val="24"/>
          <w:szCs w:val="24"/>
          <w:lang w:val="de-DE"/>
        </w:rPr>
      </w:pPr>
      <w:r>
        <w:rPr>
          <w:rFonts w:ascii="Times New Roman" w:hAnsi="Times New Roman" w:cs="Times New Roman"/>
          <w:sz w:val="24"/>
          <w:szCs w:val="24"/>
          <w:lang w:val="de-DE"/>
        </w:rPr>
        <w:t>R=0</w:t>
      </w:r>
      <w:r>
        <w:rPr>
          <w:rFonts w:ascii="Times New Roman" w:hAnsi="Times New Roman" w:cs="Times New Roman"/>
          <w:sz w:val="24"/>
          <w:szCs w:val="24"/>
          <w:lang w:val="de-DE"/>
        </w:rPr>
        <w:tab/>
      </w:r>
      <w:r>
        <w:rPr>
          <w:rFonts w:ascii="Times New Roman" w:hAnsi="Times New Roman" w:cs="Times New Roman"/>
          <w:sz w:val="24"/>
          <w:szCs w:val="24"/>
          <w:lang w:val="de-DE"/>
        </w:rPr>
        <w:tab/>
        <w:t>Gen</w:t>
      </w:r>
      <w:r w:rsidR="00895231">
        <w:rPr>
          <w:rFonts w:ascii="Times New Roman" w:hAnsi="Times New Roman" w:cs="Times New Roman"/>
          <w:sz w:val="24"/>
          <w:szCs w:val="24"/>
          <w:lang w:val="de-DE"/>
        </w:rPr>
        <w:t>etically</w:t>
      </w:r>
      <w:r w:rsidR="00895231">
        <w:rPr>
          <w:rFonts w:ascii="Times New Roman" w:hAnsi="Times New Roman" w:cs="Times New Roman"/>
          <w:sz w:val="24"/>
          <w:szCs w:val="24"/>
          <w:lang w:val="de-DE"/>
        </w:rPr>
        <w:tab/>
      </w:r>
      <w:r>
        <w:rPr>
          <w:rFonts w:ascii="Times New Roman" w:hAnsi="Times New Roman" w:cs="Times New Roman"/>
          <w:sz w:val="24"/>
          <w:szCs w:val="24"/>
          <w:lang w:val="de-DE"/>
        </w:rPr>
        <w:tab/>
        <w:t xml:space="preserve">  314</w:t>
      </w:r>
      <w:r>
        <w:rPr>
          <w:rFonts w:ascii="Times New Roman" w:hAnsi="Times New Roman" w:cs="Times New Roman"/>
          <w:sz w:val="24"/>
          <w:szCs w:val="24"/>
          <w:lang w:val="de-DE"/>
        </w:rPr>
        <w:tab/>
      </w:r>
      <w:r>
        <w:rPr>
          <w:rFonts w:ascii="Times New Roman" w:hAnsi="Times New Roman" w:cs="Times New Roman"/>
          <w:sz w:val="24"/>
          <w:szCs w:val="24"/>
          <w:lang w:val="de-DE"/>
        </w:rPr>
        <w:tab/>
        <w:t>Adoptive Siblings</w:t>
      </w:r>
      <w:r>
        <w:rPr>
          <w:rFonts w:ascii="Times New Roman" w:hAnsi="Times New Roman" w:cs="Times New Roman"/>
          <w:sz w:val="24"/>
          <w:szCs w:val="24"/>
          <w:lang w:val="de-DE"/>
        </w:rPr>
        <w:tab/>
        <w:t xml:space="preserve">   0</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w:t>
      </w:r>
      <w:r w:rsidR="00895231">
        <w:rPr>
          <w:rFonts w:ascii="Times New Roman" w:hAnsi="Times New Roman" w:cs="Times New Roman"/>
          <w:sz w:val="24"/>
          <w:szCs w:val="24"/>
          <w:lang w:val="de-DE"/>
        </w:rPr>
        <w:t>Unrelated</w:t>
      </w:r>
      <w:r>
        <w:rPr>
          <w:rFonts w:ascii="Times New Roman" w:hAnsi="Times New Roman" w:cs="Times New Roman"/>
          <w:sz w:val="24"/>
          <w:szCs w:val="24"/>
          <w:lang w:val="de-DE"/>
        </w:rPr>
        <w:t xml:space="preserve">  Cousins</w:t>
      </w:r>
    </w:p>
    <w:p w:rsidR="00BF48DE" w:rsidRPr="00045B46" w:rsidRDefault="00BF48DE" w:rsidP="00BF48D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w:t>
      </w:r>
      <w:r>
        <w:rPr>
          <w:rFonts w:ascii="Times New Roman" w:hAnsi="Times New Roman" w:cs="Times New Roman"/>
          <w:sz w:val="24"/>
          <w:szCs w:val="24"/>
          <w:lang w:val="de-DE"/>
        </w:rPr>
        <w:t>0</w:t>
      </w:r>
      <w:r w:rsidRPr="00045B46">
        <w:rPr>
          <w:rFonts w:ascii="Times New Roman" w:hAnsi="Times New Roman" w:cs="Times New Roman"/>
          <w:sz w:val="24"/>
          <w:szCs w:val="24"/>
          <w:lang w:val="de-DE"/>
        </w:rPr>
        <w:t>1</w:t>
      </w:r>
      <w:r>
        <w:rPr>
          <w:rFonts w:ascii="Times New Roman" w:hAnsi="Times New Roman" w:cs="Times New Roman"/>
          <w:sz w:val="24"/>
          <w:szCs w:val="24"/>
          <w:lang w:val="de-DE"/>
        </w:rPr>
        <w:t>56</w:t>
      </w:r>
      <w:r w:rsidRPr="00045B46">
        <w:rPr>
          <w:rFonts w:ascii="Times New Roman" w:hAnsi="Times New Roman" w:cs="Times New Roman"/>
          <w:sz w:val="24"/>
          <w:szCs w:val="24"/>
          <w:lang w:val="de-DE"/>
        </w:rPr>
        <w:t>25</w:t>
      </w:r>
      <w:r w:rsidRPr="00045B46">
        <w:rPr>
          <w:rFonts w:ascii="Times New Roman" w:hAnsi="Times New Roman" w:cs="Times New Roman"/>
          <w:sz w:val="24"/>
          <w:szCs w:val="24"/>
          <w:lang w:val="de-DE"/>
        </w:rPr>
        <w:tab/>
      </w:r>
      <w:r w:rsidR="00895231">
        <w:rPr>
          <w:rFonts w:ascii="Times New Roman" w:hAnsi="Times New Roman" w:cs="Times New Roman"/>
          <w:sz w:val="24"/>
          <w:szCs w:val="24"/>
          <w:lang w:val="de-DE"/>
        </w:rPr>
        <w:t>Eighth Cousins</w:t>
      </w:r>
      <w:r w:rsidRPr="00045B46">
        <w:rPr>
          <w:rFonts w:ascii="Times New Roman" w:hAnsi="Times New Roman" w:cs="Times New Roman"/>
          <w:sz w:val="24"/>
          <w:szCs w:val="24"/>
          <w:lang w:val="de-DE"/>
        </w:rPr>
        <w:tab/>
        <w:t xml:space="preserve"> </w:t>
      </w:r>
      <w:r w:rsidR="00895231">
        <w:rPr>
          <w:rFonts w:ascii="Times New Roman" w:hAnsi="Times New Roman" w:cs="Times New Roman"/>
          <w:sz w:val="24"/>
          <w:szCs w:val="24"/>
          <w:lang w:val="de-DE"/>
        </w:rPr>
        <w:t xml:space="preserve">   61</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Half Cousins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.0625</w:t>
      </w:r>
    </w:p>
    <w:p w:rsidR="00895231" w:rsidRDefault="00895231" w:rsidP="00BF48DE">
      <w:pPr>
        <w:widowControl w:val="0"/>
        <w:rPr>
          <w:rFonts w:ascii="Times New Roman" w:hAnsi="Times New Roman" w:cs="Times New Roman"/>
          <w:sz w:val="24"/>
          <w:szCs w:val="24"/>
          <w:lang w:val="de-DE"/>
        </w:rPr>
      </w:pPr>
    </w:p>
    <w:p w:rsidR="00BF48DE" w:rsidRPr="00045B46" w:rsidRDefault="00BF48DE" w:rsidP="00895231">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w:t>
      </w:r>
      <w:r>
        <w:rPr>
          <w:rFonts w:ascii="Times New Roman" w:hAnsi="Times New Roman" w:cs="Times New Roman"/>
          <w:sz w:val="24"/>
          <w:szCs w:val="24"/>
          <w:lang w:val="de-DE"/>
        </w:rPr>
        <w:t>03125</w:t>
      </w:r>
      <w:r w:rsidRPr="00045B46">
        <w:rPr>
          <w:rFonts w:ascii="Times New Roman" w:hAnsi="Times New Roman" w:cs="Times New Roman"/>
          <w:sz w:val="24"/>
          <w:szCs w:val="24"/>
          <w:lang w:val="de-DE"/>
        </w:rPr>
        <w:tab/>
      </w:r>
      <w:r w:rsidR="00895231">
        <w:rPr>
          <w:rFonts w:ascii="Times New Roman" w:hAnsi="Times New Roman" w:cs="Times New Roman"/>
          <w:sz w:val="24"/>
          <w:szCs w:val="24"/>
          <w:lang w:val="de-DE"/>
        </w:rPr>
        <w:t>Quarter Cousins</w:t>
      </w:r>
      <w:r w:rsidR="00895231">
        <w:rPr>
          <w:rFonts w:ascii="Times New Roman" w:hAnsi="Times New Roman" w:cs="Times New Roman"/>
          <w:sz w:val="24"/>
          <w:szCs w:val="24"/>
          <w:lang w:val="de-DE"/>
        </w:rPr>
        <w:tab/>
        <w:t xml:space="preserve">  204</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Full Cousins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.125</w:t>
      </w:r>
      <w:r w:rsidRPr="00045B46">
        <w:rPr>
          <w:rFonts w:ascii="Times New Roman" w:hAnsi="Times New Roman" w:cs="Times New Roman"/>
          <w:sz w:val="24"/>
          <w:szCs w:val="24"/>
          <w:lang w:val="de-DE"/>
        </w:rPr>
        <w:tab/>
      </w:r>
      <w:r w:rsidRPr="00045B46">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ab/>
      </w:r>
    </w:p>
    <w:p w:rsidR="00895231" w:rsidRDefault="00BF48DE" w:rsidP="00BF48D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w:t>
      </w:r>
      <w:r>
        <w:rPr>
          <w:rFonts w:ascii="Times New Roman" w:hAnsi="Times New Roman" w:cs="Times New Roman"/>
          <w:sz w:val="24"/>
          <w:szCs w:val="24"/>
          <w:lang w:val="de-DE"/>
        </w:rPr>
        <w:t>0625</w:t>
      </w:r>
      <w:r w:rsidRPr="00045B46">
        <w:rPr>
          <w:rFonts w:ascii="Times New Roman" w:hAnsi="Times New Roman" w:cs="Times New Roman"/>
          <w:sz w:val="24"/>
          <w:szCs w:val="24"/>
          <w:lang w:val="de-DE"/>
        </w:rPr>
        <w:tab/>
      </w:r>
      <w:r w:rsidR="00895231">
        <w:rPr>
          <w:rFonts w:ascii="Times New Roman" w:hAnsi="Times New Roman" w:cs="Times New Roman"/>
          <w:sz w:val="24"/>
          <w:szCs w:val="24"/>
          <w:lang w:val="de-DE"/>
        </w:rPr>
        <w:t>Half Cousins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 xml:space="preserve">  309</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Half Siblings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.25</w:t>
      </w:r>
    </w:p>
    <w:p w:rsidR="00BF48DE" w:rsidRPr="00045B46" w:rsidRDefault="00BF48DE" w:rsidP="00BF48D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 xml:space="preserve"> </w:t>
      </w:r>
      <w:r w:rsidRPr="00045B46">
        <w:rPr>
          <w:rFonts w:ascii="Times New Roman" w:hAnsi="Times New Roman" w:cs="Times New Roman"/>
          <w:sz w:val="24"/>
          <w:szCs w:val="24"/>
          <w:lang w:val="de-DE"/>
        </w:rPr>
        <w:tab/>
        <w:t xml:space="preserve">      </w:t>
      </w:r>
      <w:r w:rsidRPr="00045B46">
        <w:rPr>
          <w:rFonts w:ascii="Times New Roman" w:hAnsi="Times New Roman" w:cs="Times New Roman"/>
          <w:sz w:val="24"/>
          <w:szCs w:val="24"/>
          <w:lang w:val="de-DE"/>
        </w:rPr>
        <w:tab/>
      </w:r>
    </w:p>
    <w:p w:rsidR="00895231" w:rsidRDefault="00BF48DE" w:rsidP="00BF48D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w:t>
      </w:r>
      <w:r>
        <w:rPr>
          <w:rFonts w:ascii="Times New Roman" w:hAnsi="Times New Roman" w:cs="Times New Roman"/>
          <w:sz w:val="24"/>
          <w:szCs w:val="24"/>
          <w:lang w:val="de-DE"/>
        </w:rPr>
        <w:t>09375</w:t>
      </w:r>
      <w:r w:rsidRPr="00045B46">
        <w:rPr>
          <w:rFonts w:ascii="Times New Roman" w:hAnsi="Times New Roman" w:cs="Times New Roman"/>
          <w:sz w:val="24"/>
          <w:szCs w:val="24"/>
          <w:lang w:val="de-DE"/>
        </w:rPr>
        <w:tab/>
      </w:r>
      <w:r w:rsidR="00895231">
        <w:rPr>
          <w:rFonts w:ascii="Times New Roman" w:hAnsi="Times New Roman" w:cs="Times New Roman"/>
          <w:sz w:val="24"/>
          <w:szCs w:val="24"/>
          <w:lang w:val="de-DE"/>
        </w:rPr>
        <w:t>Unknown Half/</w:t>
      </w:r>
      <w:r w:rsidR="00895231">
        <w:rPr>
          <w:rFonts w:ascii="Times New Roman" w:hAnsi="Times New Roman" w:cs="Times New Roman"/>
          <w:sz w:val="24"/>
          <w:szCs w:val="24"/>
          <w:lang w:val="de-DE"/>
        </w:rPr>
        <w:tab/>
        <w:t xml:space="preserve">     12</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Ambiguous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.375</w:t>
      </w:r>
    </w:p>
    <w:p w:rsidR="00BF48DE" w:rsidRPr="00045B46" w:rsidRDefault="00895231" w:rsidP="00BF48DE">
      <w:pPr>
        <w:widowControl w:val="0"/>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Full Cousins</w:t>
      </w:r>
      <w:r w:rsidR="00BF48DE" w:rsidRPr="00045B46">
        <w:rPr>
          <w:rFonts w:ascii="Times New Roman" w:hAnsi="Times New Roman" w:cs="Times New Roman"/>
          <w:sz w:val="24"/>
          <w:szCs w:val="24"/>
          <w:lang w:val="de-DE"/>
        </w:rPr>
        <w:t xml:space="preserve"> </w:t>
      </w:r>
      <w:r w:rsidR="00BF48DE">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Siblings</w:t>
      </w:r>
    </w:p>
    <w:p w:rsidR="00BF48DE" w:rsidRDefault="00BF48DE" w:rsidP="00BF48DE">
      <w:pPr>
        <w:widowControl w:val="0"/>
        <w:rPr>
          <w:rFonts w:ascii="Times New Roman" w:hAnsi="Times New Roman" w:cs="Times New Roman"/>
          <w:sz w:val="24"/>
          <w:szCs w:val="24"/>
          <w:lang w:val="de-DE"/>
        </w:rPr>
      </w:pPr>
      <w:r w:rsidRPr="00045B46">
        <w:rPr>
          <w:rFonts w:ascii="Times New Roman" w:hAnsi="Times New Roman" w:cs="Times New Roman"/>
          <w:sz w:val="24"/>
          <w:szCs w:val="24"/>
          <w:lang w:val="de-DE"/>
        </w:rPr>
        <w:t>R=.</w:t>
      </w:r>
      <w:r>
        <w:rPr>
          <w:rFonts w:ascii="Times New Roman" w:hAnsi="Times New Roman" w:cs="Times New Roman"/>
          <w:sz w:val="24"/>
          <w:szCs w:val="24"/>
          <w:lang w:val="de-DE"/>
        </w:rPr>
        <w:t>125</w:t>
      </w:r>
      <w:r w:rsidRPr="00045B46">
        <w:rPr>
          <w:rFonts w:ascii="Times New Roman" w:hAnsi="Times New Roman" w:cs="Times New Roman"/>
          <w:sz w:val="24"/>
          <w:szCs w:val="24"/>
          <w:lang w:val="de-DE"/>
        </w:rPr>
        <w:t xml:space="preserve"> </w:t>
      </w:r>
      <w:r w:rsidRPr="00045B46">
        <w:rPr>
          <w:rFonts w:ascii="Times New Roman" w:hAnsi="Times New Roman" w:cs="Times New Roman"/>
          <w:sz w:val="24"/>
          <w:szCs w:val="24"/>
          <w:lang w:val="de-DE"/>
        </w:rPr>
        <w:tab/>
      </w:r>
      <w:r w:rsidR="00895231">
        <w:rPr>
          <w:rFonts w:ascii="Times New Roman" w:hAnsi="Times New Roman" w:cs="Times New Roman"/>
          <w:sz w:val="24"/>
          <w:szCs w:val="24"/>
          <w:lang w:val="de-DE"/>
        </w:rPr>
        <w:t>Full Cousins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3,941</w:t>
      </w:r>
      <w:r w:rsidRPr="00045B46">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r>
      <w:r w:rsidR="00895231">
        <w:rPr>
          <w:rFonts w:ascii="Times New Roman" w:hAnsi="Times New Roman" w:cs="Times New Roman"/>
          <w:sz w:val="24"/>
          <w:szCs w:val="24"/>
          <w:lang w:val="de-DE"/>
        </w:rPr>
        <w:t>Full Siblings</w:t>
      </w:r>
      <w:r w:rsidR="00895231">
        <w:rPr>
          <w:rFonts w:ascii="Times New Roman" w:hAnsi="Times New Roman" w:cs="Times New Roman"/>
          <w:sz w:val="24"/>
          <w:szCs w:val="24"/>
          <w:lang w:val="de-DE"/>
        </w:rPr>
        <w:tab/>
      </w:r>
      <w:r w:rsidR="00895231">
        <w:rPr>
          <w:rFonts w:ascii="Times New Roman" w:hAnsi="Times New Roman" w:cs="Times New Roman"/>
          <w:sz w:val="24"/>
          <w:szCs w:val="24"/>
          <w:lang w:val="de-DE"/>
        </w:rPr>
        <w:tab/>
        <w:t>.50</w:t>
      </w:r>
    </w:p>
    <w:p w:rsidR="00895231" w:rsidRPr="00045B46" w:rsidRDefault="00895231" w:rsidP="00BF48DE">
      <w:pPr>
        <w:widowControl w:val="0"/>
        <w:rPr>
          <w:rFonts w:ascii="Times New Roman" w:hAnsi="Times New Roman" w:cs="Times New Roman"/>
          <w:sz w:val="24"/>
          <w:szCs w:val="24"/>
          <w:lang w:val="de-DE"/>
        </w:rPr>
      </w:pPr>
    </w:p>
    <w:p w:rsidR="00BF48DE" w:rsidRDefault="00BF48DE" w:rsidP="00BF48DE">
      <w:pPr>
        <w:widowControl w:val="0"/>
        <w:rPr>
          <w:rFonts w:ascii="Times New Roman" w:hAnsi="Times New Roman" w:cs="Times New Roman"/>
          <w:sz w:val="24"/>
          <w:szCs w:val="24"/>
        </w:rPr>
      </w:pPr>
      <w:r w:rsidRPr="00045B46">
        <w:rPr>
          <w:rFonts w:ascii="Times New Roman" w:hAnsi="Times New Roman" w:cs="Times New Roman"/>
          <w:sz w:val="24"/>
          <w:szCs w:val="24"/>
        </w:rPr>
        <w:t>R=</w:t>
      </w:r>
      <w:r>
        <w:rPr>
          <w:rFonts w:ascii="Times New Roman" w:hAnsi="Times New Roman" w:cs="Times New Roman"/>
          <w:sz w:val="24"/>
          <w:szCs w:val="24"/>
        </w:rPr>
        <w:t>.1875</w:t>
      </w:r>
      <w:r w:rsidR="00895231">
        <w:rPr>
          <w:rFonts w:ascii="Times New Roman" w:hAnsi="Times New Roman" w:cs="Times New Roman"/>
          <w:sz w:val="24"/>
          <w:szCs w:val="24"/>
        </w:rPr>
        <w:tab/>
        <w:t>Full Cousins, Mothers</w:t>
      </w:r>
      <w:r w:rsidR="00895231">
        <w:rPr>
          <w:rFonts w:ascii="Times New Roman" w:hAnsi="Times New Roman" w:cs="Times New Roman"/>
          <w:sz w:val="24"/>
          <w:szCs w:val="24"/>
        </w:rPr>
        <w:tab/>
        <w:t xml:space="preserve">       5</w:t>
      </w:r>
      <w:r w:rsidR="00895231">
        <w:rPr>
          <w:rFonts w:ascii="Times New Roman" w:hAnsi="Times New Roman" w:cs="Times New Roman"/>
          <w:sz w:val="24"/>
          <w:szCs w:val="24"/>
        </w:rPr>
        <w:tab/>
      </w:r>
      <w:r w:rsidR="00895231">
        <w:rPr>
          <w:rFonts w:ascii="Times New Roman" w:hAnsi="Times New Roman" w:cs="Times New Roman"/>
          <w:sz w:val="24"/>
          <w:szCs w:val="24"/>
        </w:rPr>
        <w:tab/>
        <w:t>Ambiguous</w:t>
      </w:r>
      <w:r w:rsidR="00895231">
        <w:rPr>
          <w:rFonts w:ascii="Times New Roman" w:hAnsi="Times New Roman" w:cs="Times New Roman"/>
          <w:sz w:val="24"/>
          <w:szCs w:val="24"/>
        </w:rPr>
        <w:tab/>
      </w:r>
      <w:r w:rsidR="00895231">
        <w:rPr>
          <w:rFonts w:ascii="Times New Roman" w:hAnsi="Times New Roman" w:cs="Times New Roman"/>
          <w:sz w:val="24"/>
          <w:szCs w:val="24"/>
        </w:rPr>
        <w:tab/>
        <w:t>.75</w:t>
      </w:r>
    </w:p>
    <w:p w:rsidR="00895231" w:rsidRDefault="00895231" w:rsidP="00BF48DE">
      <w:pPr>
        <w:widowControl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Ambiguous Twins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Twins</w:t>
      </w:r>
    </w:p>
    <w:p w:rsidR="00BF48DE" w:rsidRDefault="00BF48DE" w:rsidP="00BF48DE">
      <w:pPr>
        <w:widowControl w:val="0"/>
        <w:rPr>
          <w:rFonts w:ascii="Times New Roman" w:hAnsi="Times New Roman" w:cs="Times New Roman"/>
          <w:sz w:val="24"/>
          <w:szCs w:val="24"/>
        </w:rPr>
      </w:pPr>
      <w:r>
        <w:rPr>
          <w:rFonts w:ascii="Times New Roman" w:hAnsi="Times New Roman" w:cs="Times New Roman"/>
          <w:sz w:val="24"/>
          <w:szCs w:val="24"/>
        </w:rPr>
        <w:t>R=.25</w:t>
      </w:r>
      <w:r w:rsidR="00895231">
        <w:rPr>
          <w:rFonts w:ascii="Times New Roman" w:hAnsi="Times New Roman" w:cs="Times New Roman"/>
          <w:sz w:val="24"/>
          <w:szCs w:val="24"/>
        </w:rPr>
        <w:tab/>
      </w:r>
      <w:r w:rsidR="00895231">
        <w:rPr>
          <w:rFonts w:ascii="Times New Roman" w:hAnsi="Times New Roman" w:cs="Times New Roman"/>
          <w:sz w:val="24"/>
          <w:szCs w:val="24"/>
        </w:rPr>
        <w:tab/>
        <w:t>Full Cousins, Mothers</w:t>
      </w:r>
      <w:r w:rsidR="00895231">
        <w:rPr>
          <w:rFonts w:ascii="Times New Roman" w:hAnsi="Times New Roman" w:cs="Times New Roman"/>
          <w:sz w:val="24"/>
          <w:szCs w:val="24"/>
        </w:rPr>
        <w:tab/>
        <w:t xml:space="preserve">     18</w:t>
      </w:r>
      <w:r w:rsidR="00895231">
        <w:rPr>
          <w:rFonts w:ascii="Times New Roman" w:hAnsi="Times New Roman" w:cs="Times New Roman"/>
          <w:sz w:val="24"/>
          <w:szCs w:val="24"/>
        </w:rPr>
        <w:tab/>
      </w:r>
      <w:r w:rsidR="00895231">
        <w:rPr>
          <w:rFonts w:ascii="Times New Roman" w:hAnsi="Times New Roman" w:cs="Times New Roman"/>
          <w:sz w:val="24"/>
          <w:szCs w:val="24"/>
        </w:rPr>
        <w:tab/>
        <w:t>MZ Twins</w:t>
      </w:r>
      <w:r w:rsidR="00895231">
        <w:rPr>
          <w:rFonts w:ascii="Times New Roman" w:hAnsi="Times New Roman" w:cs="Times New Roman"/>
          <w:sz w:val="24"/>
          <w:szCs w:val="24"/>
        </w:rPr>
        <w:tab/>
      </w:r>
      <w:r w:rsidR="00895231">
        <w:rPr>
          <w:rFonts w:ascii="Times New Roman" w:hAnsi="Times New Roman" w:cs="Times New Roman"/>
          <w:sz w:val="24"/>
          <w:szCs w:val="24"/>
        </w:rPr>
        <w:tab/>
        <w:t>1.0</w:t>
      </w:r>
    </w:p>
    <w:p w:rsidR="00895231" w:rsidRDefault="00895231" w:rsidP="00BF48DE">
      <w:pPr>
        <w:widowControl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MZ Twins</w:t>
      </w:r>
    </w:p>
    <w:p w:rsidR="00BF48DE" w:rsidRDefault="00BF48DE" w:rsidP="00BF48DE">
      <w:pPr>
        <w:widowControl w:val="0"/>
        <w:rPr>
          <w:rFonts w:ascii="Times New Roman" w:hAnsi="Times New Roman" w:cs="Times New Roman"/>
          <w:sz w:val="24"/>
          <w:szCs w:val="24"/>
        </w:rPr>
      </w:pPr>
      <w:r>
        <w:rPr>
          <w:rFonts w:ascii="Times New Roman" w:hAnsi="Times New Roman" w:cs="Times New Roman"/>
          <w:sz w:val="24"/>
          <w:szCs w:val="24"/>
        </w:rPr>
        <w:t>R=?</w:t>
      </w:r>
      <w:r w:rsidRPr="00045B46">
        <w:rPr>
          <w:rFonts w:ascii="Times New Roman" w:hAnsi="Times New Roman" w:cs="Times New Roman"/>
          <w:sz w:val="24"/>
          <w:szCs w:val="24"/>
        </w:rPr>
        <w:tab/>
      </w:r>
      <w:r w:rsidR="00895231">
        <w:rPr>
          <w:rFonts w:ascii="Times New Roman" w:hAnsi="Times New Roman" w:cs="Times New Roman"/>
          <w:sz w:val="24"/>
          <w:szCs w:val="24"/>
        </w:rPr>
        <w:tab/>
        <w:t>Cousins, Mothers</w:t>
      </w:r>
      <w:r w:rsidR="00895231">
        <w:rPr>
          <w:rFonts w:ascii="Times New Roman" w:hAnsi="Times New Roman" w:cs="Times New Roman"/>
          <w:sz w:val="24"/>
          <w:szCs w:val="24"/>
        </w:rPr>
        <w:tab/>
      </w:r>
      <w:r w:rsidR="00895231">
        <w:rPr>
          <w:rFonts w:ascii="Times New Roman" w:hAnsi="Times New Roman" w:cs="Times New Roman"/>
          <w:sz w:val="24"/>
          <w:szCs w:val="24"/>
        </w:rPr>
        <w:tab/>
      </w:r>
      <w:r w:rsidR="00895231">
        <w:rPr>
          <w:rFonts w:ascii="Times New Roman" w:hAnsi="Times New Roman" w:cs="Times New Roman"/>
          <w:sz w:val="24"/>
          <w:szCs w:val="24"/>
        </w:rPr>
        <w:tab/>
        <w:t>Unknown</w:t>
      </w:r>
      <w:r w:rsidR="00895231">
        <w:rPr>
          <w:rFonts w:ascii="Times New Roman" w:hAnsi="Times New Roman" w:cs="Times New Roman"/>
          <w:sz w:val="24"/>
          <w:szCs w:val="24"/>
        </w:rPr>
        <w:tab/>
      </w:r>
      <w:r w:rsidR="00895231">
        <w:rPr>
          <w:rFonts w:ascii="Times New Roman" w:hAnsi="Times New Roman" w:cs="Times New Roman"/>
          <w:sz w:val="24"/>
          <w:szCs w:val="24"/>
        </w:rPr>
        <w:tab/>
        <w:t>??</w:t>
      </w:r>
    </w:p>
    <w:p w:rsidR="00895231" w:rsidRDefault="00895231" w:rsidP="00BF48DE">
      <w:pPr>
        <w:widowControl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Relatedness Unknown</w:t>
      </w:r>
      <w:r>
        <w:rPr>
          <w:rFonts w:ascii="Times New Roman" w:hAnsi="Times New Roman" w:cs="Times New Roman"/>
          <w:sz w:val="24"/>
          <w:szCs w:val="24"/>
        </w:rPr>
        <w:tab/>
        <w:t xml:space="preserve">    131</w:t>
      </w:r>
      <w:r>
        <w:rPr>
          <w:rFonts w:ascii="Times New Roman" w:hAnsi="Times New Roman" w:cs="Times New Roman"/>
          <w:sz w:val="24"/>
          <w:szCs w:val="24"/>
        </w:rPr>
        <w:tab/>
      </w:r>
    </w:p>
    <w:p w:rsidR="00BF48DE" w:rsidRPr="00045B46" w:rsidRDefault="00895231" w:rsidP="00895231">
      <w:pPr>
        <w:widowControl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48DE">
        <w:rPr>
          <w:rFonts w:ascii="Times New Roman" w:hAnsi="Times New Roman" w:cs="Times New Roman"/>
          <w:sz w:val="24"/>
          <w:szCs w:val="24"/>
        </w:rPr>
        <w:tab/>
      </w:r>
      <w:r>
        <w:rPr>
          <w:rFonts w:ascii="Times New Roman" w:hAnsi="Times New Roman" w:cs="Times New Roman"/>
          <w:sz w:val="24"/>
          <w:szCs w:val="24"/>
        </w:rPr>
        <w:t xml:space="preserve">  </w:t>
      </w:r>
      <w:r w:rsidR="00BF48DE">
        <w:rPr>
          <w:rFonts w:ascii="Times New Roman" w:hAnsi="Times New Roman" w:cs="Times New Roman"/>
          <w:sz w:val="24"/>
          <w:szCs w:val="24"/>
        </w:rPr>
        <w:t>-------</w:t>
      </w:r>
      <w:r w:rsidR="00BF48DE" w:rsidRPr="00045B46">
        <w:rPr>
          <w:rFonts w:ascii="Times New Roman" w:hAnsi="Times New Roman" w:cs="Times New Roman"/>
          <w:sz w:val="24"/>
          <w:szCs w:val="24"/>
        </w:rPr>
        <w:tab/>
      </w:r>
    </w:p>
    <w:p w:rsidR="00BF48DE" w:rsidRDefault="00BF48DE" w:rsidP="00BF48DE">
      <w:pPr>
        <w:widowControl w:val="0"/>
        <w:rPr>
          <w:rFonts w:ascii="Times New Roman" w:hAnsi="Times New Roman" w:cs="Times New Roman"/>
          <w:sz w:val="24"/>
          <w:szCs w:val="24"/>
        </w:rPr>
      </w:pPr>
      <w:r w:rsidRPr="00045B46">
        <w:rPr>
          <w:rFonts w:ascii="Times New Roman" w:hAnsi="Times New Roman" w:cs="Times New Roman"/>
          <w:sz w:val="24"/>
          <w:szCs w:val="24"/>
        </w:rPr>
        <w:t>Total</w:t>
      </w:r>
      <w:r w:rsidRPr="00045B46">
        <w:rPr>
          <w:rFonts w:ascii="Times New Roman" w:hAnsi="Times New Roman" w:cs="Times New Roman"/>
          <w:sz w:val="24"/>
          <w:szCs w:val="24"/>
        </w:rPr>
        <w:tab/>
      </w:r>
      <w:r w:rsidRPr="00045B4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95231">
        <w:rPr>
          <w:rFonts w:ascii="Times New Roman" w:hAnsi="Times New Roman" w:cs="Times New Roman"/>
          <w:sz w:val="24"/>
          <w:szCs w:val="24"/>
        </w:rPr>
        <w:tab/>
      </w:r>
      <w:r w:rsidR="00895231">
        <w:rPr>
          <w:rFonts w:ascii="Times New Roman" w:hAnsi="Times New Roman" w:cs="Times New Roman"/>
          <w:sz w:val="24"/>
          <w:szCs w:val="24"/>
        </w:rPr>
        <w:tab/>
      </w:r>
      <w:r w:rsidR="00895231">
        <w:rPr>
          <w:rFonts w:ascii="Times New Roman" w:hAnsi="Times New Roman" w:cs="Times New Roman"/>
          <w:sz w:val="24"/>
          <w:szCs w:val="24"/>
        </w:rPr>
        <w:tab/>
      </w:r>
      <w:r w:rsidRPr="00045B46">
        <w:rPr>
          <w:rFonts w:ascii="Times New Roman" w:hAnsi="Times New Roman" w:cs="Times New Roman"/>
          <w:sz w:val="24"/>
          <w:szCs w:val="24"/>
        </w:rPr>
        <w:t xml:space="preserve">   </w:t>
      </w:r>
      <w:r w:rsidR="00895231">
        <w:rPr>
          <w:rFonts w:ascii="Times New Roman" w:hAnsi="Times New Roman" w:cs="Times New Roman"/>
          <w:sz w:val="24"/>
          <w:szCs w:val="24"/>
        </w:rPr>
        <w:t>4</w:t>
      </w:r>
      <w:r w:rsidR="008927C9">
        <w:rPr>
          <w:rFonts w:ascii="Times New Roman" w:hAnsi="Times New Roman" w:cs="Times New Roman"/>
          <w:sz w:val="24"/>
          <w:szCs w:val="24"/>
        </w:rPr>
        <w:t>,</w:t>
      </w:r>
      <w:r w:rsidR="00895231">
        <w:rPr>
          <w:rFonts w:ascii="Times New Roman" w:hAnsi="Times New Roman" w:cs="Times New Roman"/>
          <w:sz w:val="24"/>
          <w:szCs w:val="24"/>
        </w:rPr>
        <w:t>995</w:t>
      </w:r>
      <w:r w:rsidRPr="00045B46">
        <w:rPr>
          <w:rFonts w:ascii="Times New Roman" w:hAnsi="Times New Roman" w:cs="Times New Roman"/>
          <w:sz w:val="24"/>
          <w:szCs w:val="24"/>
        </w:rPr>
        <w:t xml:space="preserve">     </w:t>
      </w:r>
    </w:p>
    <w:p w:rsidR="00BF48DE" w:rsidRDefault="00BF48DE" w:rsidP="00BF48DE">
      <w:pPr>
        <w:widowControl w:val="0"/>
        <w:rPr>
          <w:rFonts w:ascii="Times New Roman" w:hAnsi="Times New Roman" w:cs="Times New Roman"/>
          <w:sz w:val="24"/>
          <w:szCs w:val="24"/>
        </w:rPr>
      </w:pPr>
    </w:p>
    <w:p w:rsidR="00CC7506" w:rsidRDefault="00CC7506" w:rsidP="00CC7506">
      <w:pPr>
        <w:rPr>
          <w:rFonts w:ascii="Times New Roman" w:hAnsi="Times New Roman" w:cs="Times New Roman"/>
          <w:sz w:val="28"/>
          <w:szCs w:val="28"/>
        </w:rPr>
      </w:pPr>
    </w:p>
    <w:p w:rsidR="00CC7506" w:rsidRDefault="00CC7506">
      <w:pPr>
        <w:rPr>
          <w:rFonts w:ascii="Times New Roman" w:hAnsi="Times New Roman" w:cs="Times New Roman"/>
          <w:sz w:val="28"/>
          <w:szCs w:val="28"/>
        </w:rPr>
      </w:pPr>
      <w:r>
        <w:rPr>
          <w:rFonts w:ascii="Times New Roman" w:hAnsi="Times New Roman" w:cs="Times New Roman"/>
          <w:sz w:val="28"/>
          <w:szCs w:val="28"/>
        </w:rPr>
        <w:br w:type="page"/>
      </w:r>
    </w:p>
    <w:p w:rsidR="008F7FC8" w:rsidRDefault="008F7FC8" w:rsidP="00795CB0">
      <w:pPr>
        <w:rPr>
          <w:rFonts w:ascii="Times New Roman" w:hAnsi="Times New Roman" w:cs="Times New Roman"/>
          <w:sz w:val="28"/>
          <w:szCs w:val="28"/>
        </w:rPr>
        <w:sectPr w:rsidR="008F7FC8" w:rsidSect="008F7FC8">
          <w:pgSz w:w="12240" w:h="15840" w:code="1"/>
          <w:pgMar w:top="1440" w:right="1440" w:bottom="1440" w:left="1440" w:header="720" w:footer="720" w:gutter="0"/>
          <w:cols w:space="720"/>
          <w:docGrid w:linePitch="360"/>
        </w:sectPr>
      </w:pPr>
    </w:p>
    <w:p w:rsidR="00795CB0" w:rsidRDefault="00795CB0" w:rsidP="00795CB0">
      <w:pPr>
        <w:rPr>
          <w:rFonts w:ascii="Times New Roman" w:hAnsi="Times New Roman" w:cs="Times New Roman"/>
          <w:sz w:val="28"/>
          <w:szCs w:val="28"/>
        </w:rPr>
      </w:pPr>
      <w:r>
        <w:rPr>
          <w:rFonts w:ascii="Times New Roman" w:hAnsi="Times New Roman" w:cs="Times New Roman"/>
          <w:sz w:val="28"/>
          <w:szCs w:val="28"/>
        </w:rPr>
        <w:lastRenderedPageBreak/>
        <w:t xml:space="preserve">Table </w:t>
      </w:r>
      <w:r w:rsidR="00BF48DE">
        <w:rPr>
          <w:rFonts w:ascii="Times New Roman" w:hAnsi="Times New Roman" w:cs="Times New Roman"/>
          <w:sz w:val="28"/>
          <w:szCs w:val="28"/>
        </w:rPr>
        <w:t>5</w:t>
      </w:r>
      <w:r>
        <w:rPr>
          <w:rFonts w:ascii="Times New Roman" w:hAnsi="Times New Roman" w:cs="Times New Roman"/>
          <w:sz w:val="28"/>
          <w:szCs w:val="28"/>
        </w:rPr>
        <w:t xml:space="preserve">:  ACE results for Age 19-25 height standardized by gender, </w:t>
      </w:r>
      <w:r w:rsidR="00EB7C27">
        <w:rPr>
          <w:rFonts w:ascii="Times New Roman" w:hAnsi="Times New Roman" w:cs="Times New Roman"/>
          <w:sz w:val="28"/>
          <w:szCs w:val="28"/>
        </w:rPr>
        <w:t xml:space="preserve">2013 </w:t>
      </w:r>
      <w:r w:rsidR="008F6629">
        <w:rPr>
          <w:rFonts w:ascii="Times New Roman" w:hAnsi="Times New Roman" w:cs="Times New Roman"/>
          <w:sz w:val="28"/>
          <w:szCs w:val="28"/>
        </w:rPr>
        <w:t>NLSY-C/YA</w:t>
      </w:r>
      <w:r>
        <w:rPr>
          <w:rFonts w:ascii="Times New Roman" w:hAnsi="Times New Roman" w:cs="Times New Roman"/>
          <w:sz w:val="28"/>
          <w:szCs w:val="28"/>
        </w:rPr>
        <w:t xml:space="preserve"> Sample</w:t>
      </w:r>
    </w:p>
    <w:p w:rsidR="00795CB0" w:rsidRPr="00A07CC1"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E26DB8">
        <w:rPr>
          <w:rFonts w:ascii="Times New Roman" w:hAnsi="Times New Roman" w:cs="Times New Roman"/>
          <w:sz w:val="28"/>
          <w:szCs w:val="28"/>
          <w:u w:val="single"/>
        </w:rPr>
        <w:t>Subgroup</w:t>
      </w:r>
      <w:r>
        <w:rPr>
          <w:rFonts w:ascii="Times New Roman" w:hAnsi="Times New Roman" w:cs="Times New Roman"/>
          <w:sz w:val="28"/>
          <w:szCs w:val="28"/>
        </w:rPr>
        <w:tab/>
      </w:r>
      <w:r w:rsidRPr="00E26DB8">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 xml:space="preserve">  h</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vertAlign w:val="superscript"/>
        </w:rPr>
        <w:t>2</w:t>
      </w:r>
      <w:r w:rsidRPr="00E26DB8">
        <w:rPr>
          <w:rFonts w:ascii="Times New Roman" w:hAnsi="Times New Roman" w:cs="Times New Roman"/>
          <w:sz w:val="28"/>
          <w:szCs w:val="28"/>
          <w:u w:val="single"/>
        </w:rPr>
        <w:tab/>
        <w:t xml:space="preserve"> c </w:t>
      </w:r>
      <w:r w:rsidRPr="00E26DB8">
        <w:rPr>
          <w:rFonts w:ascii="Times New Roman" w:hAnsi="Times New Roman" w:cs="Times New Roman"/>
          <w:sz w:val="28"/>
          <w:szCs w:val="28"/>
          <w:u w:val="single"/>
          <w:vertAlign w:val="superscript"/>
        </w:rPr>
        <w:t>2</w:t>
      </w:r>
      <w:r w:rsidRPr="00E26DB8">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 xml:space="preserve">e </w:t>
      </w:r>
      <w:r w:rsidRPr="00E26DB8">
        <w:rPr>
          <w:rFonts w:ascii="Times New Roman" w:hAnsi="Times New Roman" w:cs="Times New Roman"/>
          <w:sz w:val="28"/>
          <w:szCs w:val="28"/>
          <w:u w:val="single"/>
          <w:vertAlign w:val="superscript"/>
        </w:rPr>
        <w:t>2</w:t>
      </w:r>
      <w:r>
        <w:rPr>
          <w:rFonts w:ascii="Times New Roman" w:hAnsi="Times New Roman" w:cs="Times New Roman"/>
          <w:sz w:val="28"/>
          <w:szCs w:val="28"/>
          <w:u w:val="single"/>
          <w:vertAlign w:val="superscript"/>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E26DB8">
        <w:rPr>
          <w:rFonts w:ascii="Times New Roman" w:hAnsi="Times New Roman" w:cs="Times New Roman"/>
          <w:sz w:val="28"/>
          <w:szCs w:val="28"/>
          <w:u w:val="single"/>
        </w:rPr>
        <w:t>N</w:t>
      </w:r>
      <w:r w:rsidRPr="00E26DB8">
        <w:rPr>
          <w:rFonts w:ascii="Times New Roman" w:hAnsi="Times New Roman" w:cs="Times New Roman"/>
          <w:sz w:val="28"/>
          <w:szCs w:val="28"/>
          <w:u w:val="single"/>
          <w:vertAlign w:val="subscript"/>
        </w:rPr>
        <w:t>.25</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.50F</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.50D</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N</w:t>
      </w:r>
      <w:r w:rsidRPr="00E26DB8">
        <w:rPr>
          <w:rFonts w:ascii="Times New Roman" w:hAnsi="Times New Roman" w:cs="Times New Roman"/>
          <w:sz w:val="28"/>
          <w:szCs w:val="28"/>
          <w:u w:val="single"/>
          <w:vertAlign w:val="subscript"/>
        </w:rPr>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E26DB8">
        <w:rPr>
          <w:rFonts w:ascii="Times New Roman" w:hAnsi="Times New Roman" w:cs="Times New Roman"/>
          <w:sz w:val="28"/>
          <w:szCs w:val="28"/>
          <w:u w:val="single"/>
        </w:rPr>
        <w:t>r</w:t>
      </w:r>
      <w:r w:rsidRPr="00E26DB8">
        <w:rPr>
          <w:rFonts w:ascii="Times New Roman" w:hAnsi="Times New Roman" w:cs="Times New Roman"/>
          <w:sz w:val="28"/>
          <w:szCs w:val="28"/>
          <w:u w:val="single"/>
          <w:vertAlign w:val="subscript"/>
        </w:rPr>
        <w:t>.25</w:t>
      </w:r>
      <w:r w:rsidRPr="00E26DB8">
        <w:rPr>
          <w:rFonts w:ascii="Times New Roman" w:hAnsi="Times New Roman" w:cs="Times New Roman"/>
          <w:sz w:val="28"/>
          <w:szCs w:val="28"/>
          <w:u w:val="single"/>
        </w:rPr>
        <w:t xml:space="preserve"> </w:t>
      </w:r>
      <w:r w:rsidRPr="00E26DB8">
        <w:rPr>
          <w:rFonts w:ascii="Times New Roman" w:hAnsi="Times New Roman" w:cs="Times New Roman"/>
          <w:sz w:val="28"/>
          <w:szCs w:val="28"/>
          <w:u w:val="single"/>
        </w:rPr>
        <w:tab/>
        <w:t>r</w:t>
      </w:r>
      <w:r w:rsidRPr="00E26DB8">
        <w:rPr>
          <w:rFonts w:ascii="Times New Roman" w:hAnsi="Times New Roman" w:cs="Times New Roman"/>
          <w:sz w:val="28"/>
          <w:szCs w:val="28"/>
          <w:u w:val="single"/>
          <w:vertAlign w:val="subscript"/>
        </w:rPr>
        <w:t>.50F</w:t>
      </w:r>
      <w:r w:rsidRPr="00E26DB8">
        <w:rPr>
          <w:rFonts w:ascii="Times New Roman" w:hAnsi="Times New Roman" w:cs="Times New Roman"/>
          <w:sz w:val="28"/>
          <w:szCs w:val="28"/>
          <w:u w:val="single"/>
          <w:vertAlign w:val="subscript"/>
        </w:rPr>
        <w:tab/>
      </w:r>
      <w:r w:rsidRPr="00E26DB8">
        <w:rPr>
          <w:rFonts w:ascii="Times New Roman" w:hAnsi="Times New Roman" w:cs="Times New Roman"/>
          <w:sz w:val="28"/>
          <w:szCs w:val="28"/>
          <w:u w:val="single"/>
        </w:rPr>
        <w:t xml:space="preserve"> r</w:t>
      </w:r>
      <w:r w:rsidRPr="00E26DB8">
        <w:rPr>
          <w:rFonts w:ascii="Times New Roman" w:hAnsi="Times New Roman" w:cs="Times New Roman"/>
          <w:sz w:val="28"/>
          <w:szCs w:val="28"/>
          <w:u w:val="single"/>
          <w:vertAlign w:val="subscript"/>
        </w:rPr>
        <w:t xml:space="preserve">.50D </w:t>
      </w:r>
      <w:r w:rsidRPr="00E26DB8">
        <w:rPr>
          <w:rFonts w:ascii="Times New Roman" w:hAnsi="Times New Roman" w:cs="Times New Roman"/>
          <w:sz w:val="28"/>
          <w:szCs w:val="28"/>
          <w:u w:val="single"/>
          <w:vertAlign w:val="subscript"/>
        </w:rPr>
        <w:tab/>
      </w:r>
      <w:r w:rsidRPr="00E26DB8">
        <w:rPr>
          <w:rFonts w:ascii="Times New Roman" w:hAnsi="Times New Roman" w:cs="Times New Roman"/>
          <w:sz w:val="28"/>
          <w:szCs w:val="28"/>
          <w:u w:val="single"/>
        </w:rPr>
        <w:t>r</w:t>
      </w:r>
      <w:r w:rsidRPr="00E26DB8">
        <w:rPr>
          <w:rFonts w:ascii="Times New Roman" w:hAnsi="Times New Roman" w:cs="Times New Roman"/>
          <w:sz w:val="28"/>
          <w:szCs w:val="28"/>
          <w:u w:val="single"/>
          <w:vertAlign w:val="subscript"/>
        </w:rPr>
        <w:t>1.0</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t>6916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.82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.18 </w:t>
      </w:r>
      <w:r>
        <w:rPr>
          <w:rFonts w:ascii="Times New Roman" w:hAnsi="Times New Roman" w:cs="Times New Roman"/>
          <w:sz w:val="28"/>
          <w:szCs w:val="28"/>
        </w:rPr>
        <w:tab/>
      </w:r>
      <w:r>
        <w:rPr>
          <w:rFonts w:ascii="Times New Roman" w:hAnsi="Times New Roman" w:cs="Times New Roman"/>
          <w:sz w:val="28"/>
          <w:szCs w:val="28"/>
        </w:rPr>
        <w:tab/>
        <w:t>2114</w:t>
      </w:r>
      <w:r w:rsidRPr="00D02BD1">
        <w:rPr>
          <w:rFonts w:ascii="Times New Roman" w:hAnsi="Times New Roman" w:cs="Times New Roman"/>
          <w:sz w:val="28"/>
          <w:szCs w:val="28"/>
        </w:rPr>
        <w:t xml:space="preserve"> </w:t>
      </w:r>
      <w:r>
        <w:rPr>
          <w:rFonts w:ascii="Times New Roman" w:hAnsi="Times New Roman" w:cs="Times New Roman"/>
          <w:sz w:val="28"/>
          <w:szCs w:val="28"/>
        </w:rPr>
        <w:tab/>
        <w:t>4728</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48</w:t>
      </w:r>
      <w:r w:rsidRPr="00D02BD1">
        <w:rPr>
          <w:rFonts w:ascii="Times New Roman" w:hAnsi="Times New Roman" w:cs="Times New Roman"/>
          <w:sz w:val="28"/>
          <w:szCs w:val="28"/>
        </w:rPr>
        <w:t xml:space="preserve"> </w:t>
      </w:r>
      <w:r>
        <w:rPr>
          <w:rFonts w:ascii="Times New Roman" w:hAnsi="Times New Roman" w:cs="Times New Roman"/>
          <w:sz w:val="28"/>
          <w:szCs w:val="28"/>
        </w:rPr>
        <w:tab/>
        <w:t>26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0.25 </w:t>
      </w:r>
      <w:r>
        <w:rPr>
          <w:rFonts w:ascii="Times New Roman" w:hAnsi="Times New Roman" w:cs="Times New Roman"/>
          <w:sz w:val="28"/>
          <w:szCs w:val="28"/>
        </w:rPr>
        <w:tab/>
      </w:r>
      <w:r w:rsidRPr="00D02BD1">
        <w:rPr>
          <w:rFonts w:ascii="Times New Roman" w:hAnsi="Times New Roman" w:cs="Times New Roman"/>
          <w:sz w:val="28"/>
          <w:szCs w:val="28"/>
        </w:rPr>
        <w:t xml:space="preserve">0.39 </w:t>
      </w:r>
      <w:r>
        <w:rPr>
          <w:rFonts w:ascii="Times New Roman" w:hAnsi="Times New Roman" w:cs="Times New Roman"/>
          <w:sz w:val="28"/>
          <w:szCs w:val="28"/>
        </w:rPr>
        <w:tab/>
      </w:r>
      <w:r w:rsidRPr="00D02BD1">
        <w:rPr>
          <w:rFonts w:ascii="Times New Roman" w:hAnsi="Times New Roman" w:cs="Times New Roman"/>
          <w:sz w:val="28"/>
          <w:szCs w:val="28"/>
        </w:rPr>
        <w:t xml:space="preserve">0.50 </w:t>
      </w:r>
      <w:r>
        <w:rPr>
          <w:rFonts w:ascii="Times New Roman" w:hAnsi="Times New Roman" w:cs="Times New Roman"/>
          <w:sz w:val="28"/>
          <w:szCs w:val="28"/>
        </w:rPr>
        <w:tab/>
      </w:r>
      <w:r w:rsidRPr="00D02BD1">
        <w:rPr>
          <w:rFonts w:ascii="Times New Roman" w:hAnsi="Times New Roman" w:cs="Times New Roman"/>
          <w:sz w:val="28"/>
          <w:szCs w:val="28"/>
        </w:rPr>
        <w:t xml:space="preserve">0.95 </w:t>
      </w:r>
    </w:p>
    <w:p w:rsidR="00795CB0"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FF </w:t>
      </w:r>
      <w:r>
        <w:rPr>
          <w:rFonts w:ascii="Times New Roman" w:hAnsi="Times New Roman" w:cs="Times New Roman"/>
          <w:sz w:val="28"/>
          <w:szCs w:val="28"/>
        </w:rPr>
        <w:tab/>
      </w:r>
      <w:r>
        <w:rPr>
          <w:rFonts w:ascii="Times New Roman" w:hAnsi="Times New Roman" w:cs="Times New Roman"/>
          <w:sz w:val="28"/>
          <w:szCs w:val="28"/>
        </w:rPr>
        <w:tab/>
        <w:t>1744</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.94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.05 </w:t>
      </w:r>
      <w:r>
        <w:rPr>
          <w:rFonts w:ascii="Times New Roman" w:hAnsi="Times New Roman" w:cs="Times New Roman"/>
          <w:sz w:val="28"/>
          <w:szCs w:val="28"/>
        </w:rPr>
        <w:tab/>
      </w:r>
      <w:r>
        <w:rPr>
          <w:rFonts w:ascii="Times New Roman" w:hAnsi="Times New Roman" w:cs="Times New Roman"/>
          <w:sz w:val="28"/>
          <w:szCs w:val="28"/>
        </w:rPr>
        <w:tab/>
        <w:t xml:space="preserve">  562</w:t>
      </w:r>
      <w:r w:rsidRPr="00D02BD1">
        <w:rPr>
          <w:rFonts w:ascii="Times New Roman" w:hAnsi="Times New Roman" w:cs="Times New Roman"/>
          <w:sz w:val="28"/>
          <w:szCs w:val="28"/>
        </w:rPr>
        <w:t xml:space="preserve"> </w:t>
      </w:r>
      <w:r>
        <w:rPr>
          <w:rFonts w:ascii="Times New Roman" w:hAnsi="Times New Roman" w:cs="Times New Roman"/>
          <w:sz w:val="28"/>
          <w:szCs w:val="28"/>
        </w:rPr>
        <w:tab/>
        <w:t>1158</w:t>
      </w:r>
      <w:r>
        <w:rPr>
          <w:rFonts w:ascii="Times New Roman" w:hAnsi="Times New Roman" w:cs="Times New Roman"/>
          <w:sz w:val="28"/>
          <w:szCs w:val="28"/>
        </w:rPr>
        <w:tab/>
        <w:t xml:space="preserve">  14</w:t>
      </w:r>
      <w:r w:rsidRPr="00D02BD1">
        <w:rPr>
          <w:rFonts w:ascii="Times New Roman" w:hAnsi="Times New Roman" w:cs="Times New Roman"/>
          <w:sz w:val="28"/>
          <w:szCs w:val="28"/>
        </w:rPr>
        <w:t xml:space="preserve"> </w:t>
      </w:r>
      <w:r>
        <w:rPr>
          <w:rFonts w:ascii="Times New Roman" w:hAnsi="Times New Roman" w:cs="Times New Roman"/>
          <w:sz w:val="28"/>
          <w:szCs w:val="28"/>
        </w:rPr>
        <w:tab/>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0.32 </w:t>
      </w:r>
      <w:r>
        <w:rPr>
          <w:rFonts w:ascii="Times New Roman" w:hAnsi="Times New Roman" w:cs="Times New Roman"/>
          <w:sz w:val="28"/>
          <w:szCs w:val="28"/>
        </w:rPr>
        <w:tab/>
      </w:r>
      <w:r w:rsidRPr="00D02BD1">
        <w:rPr>
          <w:rFonts w:ascii="Times New Roman" w:hAnsi="Times New Roman" w:cs="Times New Roman"/>
          <w:sz w:val="28"/>
          <w:szCs w:val="28"/>
        </w:rPr>
        <w:t xml:space="preserve">0.45 </w:t>
      </w:r>
      <w:r>
        <w:rPr>
          <w:rFonts w:ascii="Times New Roman" w:hAnsi="Times New Roman" w:cs="Times New Roman"/>
          <w:sz w:val="28"/>
          <w:szCs w:val="28"/>
        </w:rPr>
        <w:tab/>
      </w:r>
      <w:r w:rsidRPr="00D02BD1">
        <w:rPr>
          <w:rFonts w:ascii="Times New Roman" w:hAnsi="Times New Roman" w:cs="Times New Roman"/>
          <w:sz w:val="28"/>
          <w:szCs w:val="28"/>
        </w:rPr>
        <w:t xml:space="preserve">0.23 </w:t>
      </w:r>
      <w:r>
        <w:rPr>
          <w:rFonts w:ascii="Times New Roman" w:hAnsi="Times New Roman" w:cs="Times New Roman"/>
          <w:sz w:val="28"/>
          <w:szCs w:val="28"/>
        </w:rPr>
        <w:tab/>
      </w:r>
      <w:r w:rsidRPr="00D02BD1">
        <w:rPr>
          <w:rFonts w:ascii="Times New Roman" w:hAnsi="Times New Roman" w:cs="Times New Roman"/>
          <w:sz w:val="28"/>
          <w:szCs w:val="28"/>
        </w:rPr>
        <w:t>0.95</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MF </w:t>
      </w:r>
      <w:r>
        <w:rPr>
          <w:rFonts w:ascii="Times New Roman" w:hAnsi="Times New Roman" w:cs="Times New Roman"/>
          <w:sz w:val="28"/>
          <w:szCs w:val="28"/>
        </w:rPr>
        <w:tab/>
      </w:r>
      <w:r>
        <w:rPr>
          <w:rFonts w:ascii="Times New Roman" w:hAnsi="Times New Roman" w:cs="Times New Roman"/>
          <w:sz w:val="28"/>
          <w:szCs w:val="28"/>
        </w:rPr>
        <w:tab/>
        <w:t>3444</w:t>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.56 </w:t>
      </w:r>
      <w:r>
        <w:rPr>
          <w:rFonts w:ascii="Times New Roman" w:hAnsi="Times New Roman" w:cs="Times New Roman"/>
          <w:sz w:val="28"/>
          <w:szCs w:val="28"/>
        </w:rPr>
        <w:tab/>
      </w:r>
      <w:r w:rsidRPr="00D02BD1">
        <w:rPr>
          <w:rFonts w:ascii="Times New Roman" w:hAnsi="Times New Roman" w:cs="Times New Roman"/>
          <w:sz w:val="28"/>
          <w:szCs w:val="28"/>
        </w:rPr>
        <w:t xml:space="preserve">.09 </w:t>
      </w:r>
      <w:r>
        <w:rPr>
          <w:rFonts w:ascii="Times New Roman" w:hAnsi="Times New Roman" w:cs="Times New Roman"/>
          <w:sz w:val="28"/>
          <w:szCs w:val="28"/>
        </w:rPr>
        <w:tab/>
      </w:r>
      <w:r w:rsidRPr="00D02BD1">
        <w:rPr>
          <w:rFonts w:ascii="Times New Roman" w:hAnsi="Times New Roman" w:cs="Times New Roman"/>
          <w:sz w:val="28"/>
          <w:szCs w:val="28"/>
        </w:rPr>
        <w:t xml:space="preserve">.35 </w:t>
      </w:r>
      <w:r>
        <w:rPr>
          <w:rFonts w:ascii="Times New Roman" w:hAnsi="Times New Roman" w:cs="Times New Roman"/>
          <w:sz w:val="28"/>
          <w:szCs w:val="28"/>
        </w:rPr>
        <w:tab/>
      </w:r>
      <w:r>
        <w:rPr>
          <w:rFonts w:ascii="Times New Roman" w:hAnsi="Times New Roman" w:cs="Times New Roman"/>
          <w:sz w:val="28"/>
          <w:szCs w:val="28"/>
        </w:rPr>
        <w:tab/>
        <w:t>1062</w:t>
      </w:r>
      <w:r w:rsidRPr="00D02BD1">
        <w:rPr>
          <w:rFonts w:ascii="Times New Roman" w:hAnsi="Times New Roman" w:cs="Times New Roman"/>
          <w:sz w:val="28"/>
          <w:szCs w:val="28"/>
        </w:rPr>
        <w:t xml:space="preserve"> </w:t>
      </w:r>
      <w:r>
        <w:rPr>
          <w:rFonts w:ascii="Times New Roman" w:hAnsi="Times New Roman" w:cs="Times New Roman"/>
          <w:sz w:val="28"/>
          <w:szCs w:val="28"/>
        </w:rPr>
        <w:tab/>
        <w:t>2356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26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0.23 </w:t>
      </w:r>
      <w:r>
        <w:rPr>
          <w:rFonts w:ascii="Times New Roman" w:hAnsi="Times New Roman" w:cs="Times New Roman"/>
          <w:sz w:val="28"/>
          <w:szCs w:val="28"/>
        </w:rPr>
        <w:tab/>
      </w:r>
      <w:r w:rsidRPr="00D02BD1">
        <w:rPr>
          <w:rFonts w:ascii="Times New Roman" w:hAnsi="Times New Roman" w:cs="Times New Roman"/>
          <w:sz w:val="28"/>
          <w:szCs w:val="28"/>
        </w:rPr>
        <w:t xml:space="preserve">0.36 </w:t>
      </w:r>
      <w:r>
        <w:rPr>
          <w:rFonts w:ascii="Times New Roman" w:hAnsi="Times New Roman" w:cs="Times New Roman"/>
          <w:sz w:val="28"/>
          <w:szCs w:val="28"/>
        </w:rPr>
        <w:tab/>
      </w:r>
      <w:r w:rsidRPr="00D02BD1">
        <w:rPr>
          <w:rFonts w:ascii="Times New Roman" w:hAnsi="Times New Roman" w:cs="Times New Roman"/>
          <w:sz w:val="28"/>
          <w:szCs w:val="28"/>
        </w:rPr>
        <w:t>0.50</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MM </w:t>
      </w:r>
      <w:r>
        <w:rPr>
          <w:rFonts w:ascii="Times New Roman" w:hAnsi="Times New Roman" w:cs="Times New Roman"/>
          <w:sz w:val="28"/>
          <w:szCs w:val="28"/>
        </w:rPr>
        <w:tab/>
      </w:r>
      <w:r>
        <w:rPr>
          <w:rFonts w:ascii="Times New Roman" w:hAnsi="Times New Roman" w:cs="Times New Roman"/>
          <w:sz w:val="28"/>
          <w:szCs w:val="28"/>
        </w:rPr>
        <w:tab/>
        <w:t>1724</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w:t>
      </w:r>
      <w:r w:rsidRPr="00D02BD1">
        <w:rPr>
          <w:rFonts w:ascii="Times New Roman" w:hAnsi="Times New Roman" w:cs="Times New Roman"/>
          <w:sz w:val="28"/>
          <w:szCs w:val="28"/>
        </w:rPr>
        <w:t xml:space="preserve">81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.19 </w:t>
      </w:r>
      <w:r>
        <w:rPr>
          <w:rFonts w:ascii="Times New Roman" w:hAnsi="Times New Roman" w:cs="Times New Roman"/>
          <w:sz w:val="28"/>
          <w:szCs w:val="28"/>
        </w:rPr>
        <w:tab/>
      </w:r>
      <w:r>
        <w:rPr>
          <w:rFonts w:ascii="Times New Roman" w:hAnsi="Times New Roman" w:cs="Times New Roman"/>
          <w:sz w:val="28"/>
          <w:szCs w:val="28"/>
        </w:rPr>
        <w:tab/>
        <w:t xml:space="preserve">  490</w:t>
      </w:r>
      <w:r>
        <w:rPr>
          <w:rFonts w:ascii="Times New Roman" w:hAnsi="Times New Roman" w:cs="Times New Roman"/>
          <w:sz w:val="28"/>
          <w:szCs w:val="28"/>
        </w:rPr>
        <w:tab/>
        <w:t xml:space="preserve">1214 </w:t>
      </w:r>
      <w:r>
        <w:rPr>
          <w:rFonts w:ascii="Times New Roman" w:hAnsi="Times New Roman" w:cs="Times New Roman"/>
          <w:sz w:val="28"/>
          <w:szCs w:val="28"/>
        </w:rPr>
        <w:tab/>
        <w:t xml:space="preserve">    8</w:t>
      </w:r>
      <w:r w:rsidRPr="00D02BD1">
        <w:rPr>
          <w:rFonts w:ascii="Times New Roman" w:hAnsi="Times New Roman" w:cs="Times New Roman"/>
          <w:sz w:val="28"/>
          <w:szCs w:val="28"/>
        </w:rPr>
        <w:t xml:space="preserve"> </w:t>
      </w:r>
      <w:r>
        <w:rPr>
          <w:rFonts w:ascii="Times New Roman" w:hAnsi="Times New Roman" w:cs="Times New Roman"/>
          <w:sz w:val="28"/>
          <w:szCs w:val="28"/>
        </w:rPr>
        <w:tab/>
        <w:t>16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0.20 </w:t>
      </w:r>
      <w:r>
        <w:rPr>
          <w:rFonts w:ascii="Times New Roman" w:hAnsi="Times New Roman" w:cs="Times New Roman"/>
          <w:sz w:val="28"/>
          <w:szCs w:val="28"/>
        </w:rPr>
        <w:tab/>
      </w:r>
      <w:r w:rsidRPr="00D02BD1">
        <w:rPr>
          <w:rFonts w:ascii="Times New Roman" w:hAnsi="Times New Roman" w:cs="Times New Roman"/>
          <w:sz w:val="28"/>
          <w:szCs w:val="28"/>
        </w:rPr>
        <w:t xml:space="preserve">0.36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0.94</w:t>
      </w:r>
    </w:p>
    <w:p w:rsidR="00795CB0"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Hispanic </w:t>
      </w:r>
      <w:r>
        <w:rPr>
          <w:rFonts w:ascii="Times New Roman" w:hAnsi="Times New Roman" w:cs="Times New Roman"/>
          <w:sz w:val="28"/>
          <w:szCs w:val="28"/>
        </w:rPr>
        <w:tab/>
        <w:t>1742</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.29 </w:t>
      </w:r>
      <w:r>
        <w:rPr>
          <w:rFonts w:ascii="Times New Roman" w:hAnsi="Times New Roman" w:cs="Times New Roman"/>
          <w:sz w:val="28"/>
          <w:szCs w:val="28"/>
        </w:rPr>
        <w:tab/>
      </w:r>
      <w:r w:rsidRPr="00D02BD1">
        <w:rPr>
          <w:rFonts w:ascii="Times New Roman" w:hAnsi="Times New Roman" w:cs="Times New Roman"/>
          <w:sz w:val="28"/>
          <w:szCs w:val="28"/>
        </w:rPr>
        <w:t xml:space="preserve">.26 </w:t>
      </w:r>
      <w:r>
        <w:rPr>
          <w:rFonts w:ascii="Times New Roman" w:hAnsi="Times New Roman" w:cs="Times New Roman"/>
          <w:sz w:val="28"/>
          <w:szCs w:val="28"/>
        </w:rPr>
        <w:tab/>
      </w:r>
      <w:r w:rsidRPr="00D02BD1">
        <w:rPr>
          <w:rFonts w:ascii="Times New Roman" w:hAnsi="Times New Roman" w:cs="Times New Roman"/>
          <w:sz w:val="28"/>
          <w:szCs w:val="28"/>
        </w:rPr>
        <w:t xml:space="preserve">.46 </w:t>
      </w:r>
      <w:r>
        <w:rPr>
          <w:rFonts w:ascii="Times New Roman" w:hAnsi="Times New Roman" w:cs="Times New Roman"/>
          <w:sz w:val="28"/>
          <w:szCs w:val="28"/>
        </w:rPr>
        <w:tab/>
      </w:r>
      <w:r>
        <w:rPr>
          <w:rFonts w:ascii="Times New Roman" w:hAnsi="Times New Roman" w:cs="Times New Roman"/>
          <w:sz w:val="28"/>
          <w:szCs w:val="28"/>
        </w:rPr>
        <w:tab/>
        <w:t xml:space="preserve">  396</w:t>
      </w:r>
      <w:r w:rsidRPr="00D02BD1">
        <w:rPr>
          <w:rFonts w:ascii="Times New Roman" w:hAnsi="Times New Roman" w:cs="Times New Roman"/>
          <w:sz w:val="28"/>
          <w:szCs w:val="28"/>
        </w:rPr>
        <w:t xml:space="preserve"> </w:t>
      </w:r>
      <w:r>
        <w:rPr>
          <w:rFonts w:ascii="Times New Roman" w:hAnsi="Times New Roman" w:cs="Times New Roman"/>
          <w:sz w:val="28"/>
          <w:szCs w:val="28"/>
        </w:rPr>
        <w:tab/>
        <w:t>1336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10</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0.33 </w:t>
      </w:r>
      <w:r>
        <w:rPr>
          <w:rFonts w:ascii="Times New Roman" w:hAnsi="Times New Roman" w:cs="Times New Roman"/>
          <w:sz w:val="28"/>
          <w:szCs w:val="28"/>
        </w:rPr>
        <w:tab/>
      </w:r>
      <w:r w:rsidRPr="00D02BD1">
        <w:rPr>
          <w:rFonts w:ascii="Times New Roman" w:hAnsi="Times New Roman" w:cs="Times New Roman"/>
          <w:sz w:val="28"/>
          <w:szCs w:val="28"/>
        </w:rPr>
        <w:t xml:space="preserve">0.40 </w:t>
      </w:r>
      <w:r>
        <w:rPr>
          <w:rFonts w:ascii="Times New Roman" w:hAnsi="Times New Roman" w:cs="Times New Roman"/>
          <w:sz w:val="28"/>
          <w:szCs w:val="28"/>
        </w:rPr>
        <w:tab/>
      </w:r>
      <w:r w:rsidRPr="00D02BD1">
        <w:rPr>
          <w:rFonts w:ascii="Times New Roman" w:hAnsi="Times New Roman" w:cs="Times New Roman"/>
          <w:sz w:val="28"/>
          <w:szCs w:val="28"/>
        </w:rPr>
        <w:t>0.04</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Black </w:t>
      </w:r>
      <w:r>
        <w:rPr>
          <w:rFonts w:ascii="Times New Roman" w:hAnsi="Times New Roman" w:cs="Times New Roman"/>
          <w:sz w:val="28"/>
          <w:szCs w:val="28"/>
        </w:rPr>
        <w:tab/>
        <w:t>2818</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w:t>
      </w:r>
      <w:r w:rsidRPr="00D02BD1">
        <w:rPr>
          <w:rFonts w:ascii="Times New Roman" w:hAnsi="Times New Roman" w:cs="Times New Roman"/>
          <w:sz w:val="28"/>
          <w:szCs w:val="28"/>
        </w:rPr>
        <w:t xml:space="preserve">58 </w:t>
      </w:r>
      <w:r>
        <w:rPr>
          <w:rFonts w:ascii="Times New Roman" w:hAnsi="Times New Roman" w:cs="Times New Roman"/>
          <w:sz w:val="28"/>
          <w:szCs w:val="28"/>
        </w:rPr>
        <w:tab/>
      </w:r>
      <w:r w:rsidRPr="00D02BD1">
        <w:rPr>
          <w:rFonts w:ascii="Times New Roman" w:hAnsi="Times New Roman" w:cs="Times New Roman"/>
          <w:sz w:val="28"/>
          <w:szCs w:val="28"/>
        </w:rPr>
        <w:t xml:space="preserve">.02 </w:t>
      </w:r>
      <w:r>
        <w:rPr>
          <w:rFonts w:ascii="Times New Roman" w:hAnsi="Times New Roman" w:cs="Times New Roman"/>
          <w:sz w:val="28"/>
          <w:szCs w:val="28"/>
        </w:rPr>
        <w:tab/>
      </w:r>
      <w:r w:rsidRPr="00D02BD1">
        <w:rPr>
          <w:rFonts w:ascii="Times New Roman" w:hAnsi="Times New Roman" w:cs="Times New Roman"/>
          <w:sz w:val="28"/>
          <w:szCs w:val="28"/>
        </w:rPr>
        <w:t xml:space="preserve">.40 </w:t>
      </w:r>
      <w:r>
        <w:rPr>
          <w:rFonts w:ascii="Times New Roman" w:hAnsi="Times New Roman" w:cs="Times New Roman"/>
          <w:sz w:val="28"/>
          <w:szCs w:val="28"/>
        </w:rPr>
        <w:tab/>
      </w:r>
      <w:r>
        <w:rPr>
          <w:rFonts w:ascii="Times New Roman" w:hAnsi="Times New Roman" w:cs="Times New Roman"/>
          <w:sz w:val="28"/>
          <w:szCs w:val="28"/>
        </w:rPr>
        <w:tab/>
        <w:t xml:space="preserve">1324 </w:t>
      </w:r>
      <w:r w:rsidR="003E4E8E">
        <w:rPr>
          <w:rFonts w:ascii="Times New Roman" w:hAnsi="Times New Roman" w:cs="Times New Roman"/>
          <w:sz w:val="28"/>
          <w:szCs w:val="28"/>
        </w:rPr>
        <w:t xml:space="preserve"> </w:t>
      </w:r>
      <w:r>
        <w:rPr>
          <w:rFonts w:ascii="Times New Roman" w:hAnsi="Times New Roman" w:cs="Times New Roman"/>
          <w:sz w:val="28"/>
          <w:szCs w:val="28"/>
        </w:rPr>
        <w:t xml:space="preserve"> 1466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18</w:t>
      </w:r>
      <w:r w:rsidRPr="00D02BD1">
        <w:rPr>
          <w:rFonts w:ascii="Times New Roman" w:hAnsi="Times New Roman" w:cs="Times New Roman"/>
          <w:sz w:val="28"/>
          <w:szCs w:val="28"/>
        </w:rPr>
        <w:t xml:space="preserve"> </w:t>
      </w:r>
      <w:r>
        <w:rPr>
          <w:rFonts w:ascii="Times New Roman" w:hAnsi="Times New Roman" w:cs="Times New Roman"/>
          <w:sz w:val="28"/>
          <w:szCs w:val="28"/>
        </w:rPr>
        <w:tab/>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0.18 </w:t>
      </w:r>
      <w:r>
        <w:rPr>
          <w:rFonts w:ascii="Times New Roman" w:hAnsi="Times New Roman" w:cs="Times New Roman"/>
          <w:sz w:val="28"/>
          <w:szCs w:val="28"/>
        </w:rPr>
        <w:tab/>
      </w:r>
      <w:r w:rsidRPr="00D02BD1">
        <w:rPr>
          <w:rFonts w:ascii="Times New Roman" w:hAnsi="Times New Roman" w:cs="Times New Roman"/>
          <w:sz w:val="28"/>
          <w:szCs w:val="28"/>
        </w:rPr>
        <w:t xml:space="preserve">0.29 </w:t>
      </w:r>
      <w:r>
        <w:rPr>
          <w:rFonts w:ascii="Times New Roman" w:hAnsi="Times New Roman" w:cs="Times New Roman"/>
          <w:sz w:val="28"/>
          <w:szCs w:val="28"/>
        </w:rPr>
        <w:tab/>
      </w:r>
      <w:r w:rsidRPr="00D02BD1">
        <w:rPr>
          <w:rFonts w:ascii="Times New Roman" w:hAnsi="Times New Roman" w:cs="Times New Roman"/>
          <w:sz w:val="28"/>
          <w:szCs w:val="28"/>
        </w:rPr>
        <w:t xml:space="preserve">0.41 </w:t>
      </w:r>
      <w:r>
        <w:rPr>
          <w:rFonts w:ascii="Times New Roman" w:hAnsi="Times New Roman" w:cs="Times New Roman"/>
          <w:sz w:val="28"/>
          <w:szCs w:val="28"/>
        </w:rPr>
        <w:tab/>
      </w:r>
      <w:r w:rsidRPr="00D02BD1">
        <w:rPr>
          <w:rFonts w:ascii="Times New Roman" w:hAnsi="Times New Roman" w:cs="Times New Roman"/>
          <w:sz w:val="28"/>
          <w:szCs w:val="28"/>
        </w:rPr>
        <w:t>0.88</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NBNH</w:t>
      </w:r>
      <w:r>
        <w:rPr>
          <w:rFonts w:ascii="Times New Roman" w:hAnsi="Times New Roman" w:cs="Times New Roman"/>
          <w:sz w:val="28"/>
          <w:szCs w:val="28"/>
        </w:rPr>
        <w:tab/>
        <w:t>2356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.74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.26 </w:t>
      </w:r>
      <w:r>
        <w:rPr>
          <w:rFonts w:ascii="Times New Roman" w:hAnsi="Times New Roman" w:cs="Times New Roman"/>
          <w:sz w:val="28"/>
          <w:szCs w:val="28"/>
        </w:rPr>
        <w:tab/>
      </w:r>
      <w:r>
        <w:rPr>
          <w:rFonts w:ascii="Times New Roman" w:hAnsi="Times New Roman" w:cs="Times New Roman"/>
          <w:sz w:val="28"/>
          <w:szCs w:val="28"/>
        </w:rPr>
        <w:tab/>
        <w:t xml:space="preserve">  394</w:t>
      </w:r>
      <w:r w:rsidRPr="00D02BD1">
        <w:rPr>
          <w:rFonts w:ascii="Times New Roman" w:hAnsi="Times New Roman" w:cs="Times New Roman"/>
          <w:sz w:val="28"/>
          <w:szCs w:val="28"/>
        </w:rPr>
        <w:t xml:space="preserve"> </w:t>
      </w:r>
      <w:r>
        <w:rPr>
          <w:rFonts w:ascii="Times New Roman" w:hAnsi="Times New Roman" w:cs="Times New Roman"/>
          <w:sz w:val="28"/>
          <w:szCs w:val="28"/>
        </w:rPr>
        <w:tab/>
        <w:t>1926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2</w:t>
      </w:r>
      <w:r w:rsidRPr="00D02BD1">
        <w:rPr>
          <w:rFonts w:ascii="Times New Roman" w:hAnsi="Times New Roman" w:cs="Times New Roman"/>
          <w:sz w:val="28"/>
          <w:szCs w:val="28"/>
        </w:rPr>
        <w:t xml:space="preserve">0 </w:t>
      </w:r>
      <w:r>
        <w:rPr>
          <w:rFonts w:ascii="Times New Roman" w:hAnsi="Times New Roman" w:cs="Times New Roman"/>
          <w:sz w:val="28"/>
          <w:szCs w:val="28"/>
        </w:rPr>
        <w:tab/>
        <w:t>16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0.27 </w:t>
      </w:r>
      <w:r>
        <w:rPr>
          <w:rFonts w:ascii="Times New Roman" w:hAnsi="Times New Roman" w:cs="Times New Roman"/>
          <w:sz w:val="28"/>
          <w:szCs w:val="28"/>
        </w:rPr>
        <w:tab/>
      </w:r>
      <w:r w:rsidRPr="00D02BD1">
        <w:rPr>
          <w:rFonts w:ascii="Times New Roman" w:hAnsi="Times New Roman" w:cs="Times New Roman"/>
          <w:sz w:val="28"/>
          <w:szCs w:val="28"/>
        </w:rPr>
        <w:t xml:space="preserve">0.34 </w:t>
      </w:r>
      <w:r>
        <w:rPr>
          <w:rFonts w:ascii="Times New Roman" w:hAnsi="Times New Roman" w:cs="Times New Roman"/>
          <w:sz w:val="28"/>
          <w:szCs w:val="28"/>
        </w:rPr>
        <w:tab/>
      </w:r>
      <w:r w:rsidRPr="00D02BD1">
        <w:rPr>
          <w:rFonts w:ascii="Times New Roman" w:hAnsi="Times New Roman" w:cs="Times New Roman"/>
          <w:sz w:val="28"/>
          <w:szCs w:val="28"/>
        </w:rPr>
        <w:t xml:space="preserve">0.56 </w:t>
      </w:r>
      <w:r>
        <w:rPr>
          <w:rFonts w:ascii="Times New Roman" w:hAnsi="Times New Roman" w:cs="Times New Roman"/>
          <w:sz w:val="28"/>
          <w:szCs w:val="28"/>
        </w:rPr>
        <w:tab/>
      </w:r>
      <w:r w:rsidRPr="00D02BD1">
        <w:rPr>
          <w:rFonts w:ascii="Times New Roman" w:hAnsi="Times New Roman" w:cs="Times New Roman"/>
          <w:sz w:val="28"/>
          <w:szCs w:val="28"/>
        </w:rPr>
        <w:t xml:space="preserve">0.95 </w:t>
      </w:r>
    </w:p>
    <w:p w:rsidR="00795CB0"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Hisp FF </w:t>
      </w:r>
      <w:r>
        <w:rPr>
          <w:rFonts w:ascii="Times New Roman" w:hAnsi="Times New Roman" w:cs="Times New Roman"/>
          <w:sz w:val="28"/>
          <w:szCs w:val="28"/>
        </w:rPr>
        <w:tab/>
        <w:t xml:space="preserve">  408</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 </w:t>
      </w:r>
      <w:r>
        <w:rPr>
          <w:rFonts w:ascii="Times New Roman" w:hAnsi="Times New Roman" w:cs="Times New Roman"/>
          <w:sz w:val="28"/>
          <w:szCs w:val="28"/>
        </w:rPr>
        <w:tab/>
      </w:r>
      <w:r w:rsidRPr="00D02BD1">
        <w:rPr>
          <w:rFonts w:ascii="Times New Roman" w:hAnsi="Times New Roman" w:cs="Times New Roman"/>
          <w:sz w:val="28"/>
          <w:szCs w:val="28"/>
        </w:rPr>
        <w:t xml:space="preserve">.45 </w:t>
      </w:r>
      <w:r>
        <w:rPr>
          <w:rFonts w:ascii="Times New Roman" w:hAnsi="Times New Roman" w:cs="Times New Roman"/>
          <w:sz w:val="28"/>
          <w:szCs w:val="28"/>
        </w:rPr>
        <w:tab/>
      </w:r>
      <w:r w:rsidRPr="00D02BD1">
        <w:rPr>
          <w:rFonts w:ascii="Times New Roman" w:hAnsi="Times New Roman" w:cs="Times New Roman"/>
          <w:sz w:val="28"/>
          <w:szCs w:val="28"/>
        </w:rPr>
        <w:t xml:space="preserve">.53 </w:t>
      </w:r>
      <w:r>
        <w:rPr>
          <w:rFonts w:ascii="Times New Roman" w:hAnsi="Times New Roman" w:cs="Times New Roman"/>
          <w:sz w:val="28"/>
          <w:szCs w:val="28"/>
        </w:rPr>
        <w:tab/>
      </w:r>
      <w:r>
        <w:rPr>
          <w:rFonts w:ascii="Times New Roman" w:hAnsi="Times New Roman" w:cs="Times New Roman"/>
          <w:sz w:val="28"/>
          <w:szCs w:val="28"/>
        </w:rPr>
        <w:tab/>
        <w:t xml:space="preserve">  106</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302</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0.42 </w:t>
      </w:r>
      <w:r>
        <w:rPr>
          <w:rFonts w:ascii="Times New Roman" w:hAnsi="Times New Roman" w:cs="Times New Roman"/>
          <w:sz w:val="28"/>
          <w:szCs w:val="28"/>
        </w:rPr>
        <w:tab/>
      </w:r>
      <w:r w:rsidRPr="00D02BD1">
        <w:rPr>
          <w:rFonts w:ascii="Times New Roman" w:hAnsi="Times New Roman" w:cs="Times New Roman"/>
          <w:sz w:val="28"/>
          <w:szCs w:val="28"/>
        </w:rPr>
        <w:t xml:space="preserve">0.47 </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Hisp MF </w:t>
      </w:r>
      <w:r>
        <w:rPr>
          <w:rFonts w:ascii="Times New Roman" w:hAnsi="Times New Roman" w:cs="Times New Roman"/>
          <w:sz w:val="28"/>
          <w:szCs w:val="28"/>
        </w:rPr>
        <w:tab/>
        <w:t xml:space="preserve">  832</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.47 </w:t>
      </w:r>
      <w:r>
        <w:rPr>
          <w:rFonts w:ascii="Times New Roman" w:hAnsi="Times New Roman" w:cs="Times New Roman"/>
          <w:sz w:val="28"/>
          <w:szCs w:val="28"/>
        </w:rPr>
        <w:tab/>
      </w:r>
      <w:r w:rsidRPr="00D02BD1">
        <w:rPr>
          <w:rFonts w:ascii="Times New Roman" w:hAnsi="Times New Roman" w:cs="Times New Roman"/>
          <w:sz w:val="28"/>
          <w:szCs w:val="28"/>
        </w:rPr>
        <w:t xml:space="preserve">.14 </w:t>
      </w:r>
      <w:r>
        <w:rPr>
          <w:rFonts w:ascii="Times New Roman" w:hAnsi="Times New Roman" w:cs="Times New Roman"/>
          <w:sz w:val="28"/>
          <w:szCs w:val="28"/>
        </w:rPr>
        <w:tab/>
      </w:r>
      <w:r w:rsidRPr="00D02BD1">
        <w:rPr>
          <w:rFonts w:ascii="Times New Roman" w:hAnsi="Times New Roman" w:cs="Times New Roman"/>
          <w:sz w:val="28"/>
          <w:szCs w:val="28"/>
        </w:rPr>
        <w:t xml:space="preserve">.39 </w:t>
      </w:r>
      <w:r>
        <w:rPr>
          <w:rFonts w:ascii="Times New Roman" w:hAnsi="Times New Roman" w:cs="Times New Roman"/>
          <w:sz w:val="28"/>
          <w:szCs w:val="28"/>
        </w:rPr>
        <w:tab/>
      </w:r>
      <w:r>
        <w:rPr>
          <w:rFonts w:ascii="Times New Roman" w:hAnsi="Times New Roman" w:cs="Times New Roman"/>
          <w:sz w:val="28"/>
          <w:szCs w:val="28"/>
        </w:rPr>
        <w:tab/>
        <w:t xml:space="preserve">  190</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634</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8</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0.27 </w:t>
      </w:r>
      <w:r>
        <w:rPr>
          <w:rFonts w:ascii="Times New Roman" w:hAnsi="Times New Roman" w:cs="Times New Roman"/>
          <w:sz w:val="28"/>
          <w:szCs w:val="28"/>
        </w:rPr>
        <w:tab/>
      </w:r>
      <w:r w:rsidRPr="00D02BD1">
        <w:rPr>
          <w:rFonts w:ascii="Times New Roman" w:hAnsi="Times New Roman" w:cs="Times New Roman"/>
          <w:sz w:val="28"/>
          <w:szCs w:val="28"/>
        </w:rPr>
        <w:t xml:space="preserve">0.37  </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Hisp MM </w:t>
      </w:r>
      <w:r>
        <w:rPr>
          <w:rFonts w:ascii="Times New Roman" w:hAnsi="Times New Roman" w:cs="Times New Roman"/>
          <w:sz w:val="28"/>
          <w:szCs w:val="28"/>
        </w:rPr>
        <w:tab/>
        <w:t xml:space="preserve">  502</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.08 </w:t>
      </w:r>
      <w:r>
        <w:rPr>
          <w:rFonts w:ascii="Times New Roman" w:hAnsi="Times New Roman" w:cs="Times New Roman"/>
          <w:sz w:val="28"/>
          <w:szCs w:val="28"/>
        </w:rPr>
        <w:tab/>
      </w:r>
      <w:r w:rsidRPr="00D02BD1">
        <w:rPr>
          <w:rFonts w:ascii="Times New Roman" w:hAnsi="Times New Roman" w:cs="Times New Roman"/>
          <w:sz w:val="28"/>
          <w:szCs w:val="28"/>
        </w:rPr>
        <w:t xml:space="preserve">.35 </w:t>
      </w:r>
      <w:r>
        <w:rPr>
          <w:rFonts w:ascii="Times New Roman" w:hAnsi="Times New Roman" w:cs="Times New Roman"/>
          <w:sz w:val="28"/>
          <w:szCs w:val="28"/>
        </w:rPr>
        <w:tab/>
      </w:r>
      <w:r w:rsidRPr="00D02BD1">
        <w:rPr>
          <w:rFonts w:ascii="Times New Roman" w:hAnsi="Times New Roman" w:cs="Times New Roman"/>
          <w:sz w:val="28"/>
          <w:szCs w:val="28"/>
        </w:rPr>
        <w:t xml:space="preserve">.57 </w:t>
      </w:r>
      <w:r>
        <w:rPr>
          <w:rFonts w:ascii="Times New Roman" w:hAnsi="Times New Roman" w:cs="Times New Roman"/>
          <w:sz w:val="28"/>
          <w:szCs w:val="28"/>
        </w:rPr>
        <w:tab/>
      </w:r>
      <w:r>
        <w:rPr>
          <w:rFonts w:ascii="Times New Roman" w:hAnsi="Times New Roman" w:cs="Times New Roman"/>
          <w:sz w:val="28"/>
          <w:szCs w:val="28"/>
        </w:rPr>
        <w:tab/>
        <w:t xml:space="preserve">  100</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400</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2</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0.35 </w:t>
      </w:r>
      <w:r>
        <w:rPr>
          <w:rFonts w:ascii="Times New Roman" w:hAnsi="Times New Roman" w:cs="Times New Roman"/>
          <w:sz w:val="28"/>
          <w:szCs w:val="28"/>
        </w:rPr>
        <w:tab/>
        <w:t xml:space="preserve">0.40 </w:t>
      </w:r>
      <w:r w:rsidRPr="00D02BD1">
        <w:rPr>
          <w:rFonts w:ascii="Times New Roman" w:hAnsi="Times New Roman" w:cs="Times New Roman"/>
          <w:sz w:val="28"/>
          <w:szCs w:val="28"/>
        </w:rPr>
        <w:t xml:space="preserve"> </w:t>
      </w:r>
    </w:p>
    <w:p w:rsidR="00795CB0"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Black FF </w:t>
      </w:r>
      <w:r>
        <w:rPr>
          <w:rFonts w:ascii="Times New Roman" w:hAnsi="Times New Roman" w:cs="Times New Roman"/>
          <w:sz w:val="28"/>
          <w:szCs w:val="28"/>
        </w:rPr>
        <w:tab/>
        <w:t xml:space="preserve">  768</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.15 </w:t>
      </w:r>
      <w:r>
        <w:rPr>
          <w:rFonts w:ascii="Times New Roman" w:hAnsi="Times New Roman" w:cs="Times New Roman"/>
          <w:sz w:val="28"/>
          <w:szCs w:val="28"/>
        </w:rPr>
        <w:tab/>
      </w:r>
      <w:r w:rsidRPr="00D02BD1">
        <w:rPr>
          <w:rFonts w:ascii="Times New Roman" w:hAnsi="Times New Roman" w:cs="Times New Roman"/>
          <w:sz w:val="28"/>
          <w:szCs w:val="28"/>
        </w:rPr>
        <w:t xml:space="preserve">.24 </w:t>
      </w:r>
      <w:r>
        <w:rPr>
          <w:rFonts w:ascii="Times New Roman" w:hAnsi="Times New Roman" w:cs="Times New Roman"/>
          <w:sz w:val="28"/>
          <w:szCs w:val="28"/>
        </w:rPr>
        <w:tab/>
      </w:r>
      <w:r w:rsidRPr="00D02BD1">
        <w:rPr>
          <w:rFonts w:ascii="Times New Roman" w:hAnsi="Times New Roman" w:cs="Times New Roman"/>
          <w:sz w:val="28"/>
          <w:szCs w:val="28"/>
        </w:rPr>
        <w:t xml:space="preserve">.61 </w:t>
      </w:r>
      <w:r>
        <w:rPr>
          <w:rFonts w:ascii="Times New Roman" w:hAnsi="Times New Roman" w:cs="Times New Roman"/>
          <w:sz w:val="28"/>
          <w:szCs w:val="28"/>
        </w:rPr>
        <w:tab/>
      </w:r>
      <w:r>
        <w:rPr>
          <w:rFonts w:ascii="Times New Roman" w:hAnsi="Times New Roman" w:cs="Times New Roman"/>
          <w:sz w:val="28"/>
          <w:szCs w:val="28"/>
        </w:rPr>
        <w:tab/>
        <w:t xml:space="preserve">  376</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382</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6</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4</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0.28 </w:t>
      </w:r>
      <w:r>
        <w:rPr>
          <w:rFonts w:ascii="Times New Roman" w:hAnsi="Times New Roman" w:cs="Times New Roman"/>
          <w:sz w:val="28"/>
          <w:szCs w:val="28"/>
        </w:rPr>
        <w:tab/>
        <w:t xml:space="preserve">0.32 </w:t>
      </w:r>
      <w:r w:rsidRPr="00D02BD1">
        <w:rPr>
          <w:rFonts w:ascii="Times New Roman" w:hAnsi="Times New Roman" w:cs="Times New Roman"/>
          <w:sz w:val="28"/>
          <w:szCs w:val="28"/>
        </w:rPr>
        <w:t xml:space="preserve"> </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Black MF </w:t>
      </w:r>
      <w:r>
        <w:rPr>
          <w:rFonts w:ascii="Times New Roman" w:hAnsi="Times New Roman" w:cs="Times New Roman"/>
          <w:sz w:val="28"/>
          <w:szCs w:val="28"/>
        </w:rPr>
        <w:tab/>
        <w:t>1414</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.47 </w:t>
      </w:r>
      <w:r>
        <w:rPr>
          <w:rFonts w:ascii="Times New Roman" w:hAnsi="Times New Roman" w:cs="Times New Roman"/>
          <w:sz w:val="28"/>
          <w:szCs w:val="28"/>
        </w:rPr>
        <w:tab/>
      </w:r>
      <w:r w:rsidRPr="00D02BD1">
        <w:rPr>
          <w:rFonts w:ascii="Times New Roman" w:hAnsi="Times New Roman" w:cs="Times New Roman"/>
          <w:sz w:val="28"/>
          <w:szCs w:val="28"/>
        </w:rPr>
        <w:t xml:space="preserve">.07 </w:t>
      </w:r>
      <w:r>
        <w:rPr>
          <w:rFonts w:ascii="Times New Roman" w:hAnsi="Times New Roman" w:cs="Times New Roman"/>
          <w:sz w:val="28"/>
          <w:szCs w:val="28"/>
        </w:rPr>
        <w:tab/>
      </w:r>
      <w:r w:rsidRPr="00D02BD1">
        <w:rPr>
          <w:rFonts w:ascii="Times New Roman" w:hAnsi="Times New Roman" w:cs="Times New Roman"/>
          <w:sz w:val="28"/>
          <w:szCs w:val="28"/>
        </w:rPr>
        <w:t xml:space="preserve">.46 </w:t>
      </w:r>
      <w:r>
        <w:rPr>
          <w:rFonts w:ascii="Times New Roman" w:hAnsi="Times New Roman" w:cs="Times New Roman"/>
          <w:sz w:val="28"/>
          <w:szCs w:val="28"/>
        </w:rPr>
        <w:tab/>
      </w:r>
      <w:r>
        <w:rPr>
          <w:rFonts w:ascii="Times New Roman" w:hAnsi="Times New Roman" w:cs="Times New Roman"/>
          <w:sz w:val="28"/>
          <w:szCs w:val="28"/>
        </w:rPr>
        <w:tab/>
        <w:t xml:space="preserve">  664</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742</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8</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0.18 </w:t>
      </w:r>
      <w:r>
        <w:rPr>
          <w:rFonts w:ascii="Times New Roman" w:hAnsi="Times New Roman" w:cs="Times New Roman"/>
          <w:sz w:val="28"/>
          <w:szCs w:val="28"/>
        </w:rPr>
        <w:tab/>
      </w:r>
      <w:r w:rsidRPr="00D02BD1">
        <w:rPr>
          <w:rFonts w:ascii="Times New Roman" w:hAnsi="Times New Roman" w:cs="Times New Roman"/>
          <w:sz w:val="28"/>
          <w:szCs w:val="28"/>
        </w:rPr>
        <w:t xml:space="preserve">0.30  </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Black MM </w:t>
      </w:r>
      <w:r>
        <w:rPr>
          <w:rFonts w:ascii="Times New Roman" w:hAnsi="Times New Roman" w:cs="Times New Roman"/>
          <w:sz w:val="28"/>
          <w:szCs w:val="28"/>
        </w:rPr>
        <w:tab/>
        <w:t xml:space="preserve">  636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.53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.47 </w:t>
      </w:r>
      <w:r>
        <w:rPr>
          <w:rFonts w:ascii="Times New Roman" w:hAnsi="Times New Roman" w:cs="Times New Roman"/>
          <w:sz w:val="28"/>
          <w:szCs w:val="28"/>
        </w:rPr>
        <w:tab/>
      </w:r>
      <w:r>
        <w:rPr>
          <w:rFonts w:ascii="Times New Roman" w:hAnsi="Times New Roman" w:cs="Times New Roman"/>
          <w:sz w:val="28"/>
          <w:szCs w:val="28"/>
        </w:rPr>
        <w:tab/>
        <w:t xml:space="preserve">  284</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342</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4</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0.07 </w:t>
      </w:r>
      <w:r>
        <w:rPr>
          <w:rFonts w:ascii="Times New Roman" w:hAnsi="Times New Roman" w:cs="Times New Roman"/>
          <w:sz w:val="28"/>
          <w:szCs w:val="28"/>
        </w:rPr>
        <w:tab/>
        <w:t xml:space="preserve">0.24 </w:t>
      </w:r>
    </w:p>
    <w:p w:rsidR="00795CB0" w:rsidRDefault="00795CB0" w:rsidP="00795CB0">
      <w:pPr>
        <w:rPr>
          <w:rFonts w:ascii="Times New Roman" w:hAnsi="Times New Roman" w:cs="Times New Roman"/>
          <w:sz w:val="28"/>
          <w:szCs w:val="28"/>
        </w:rPr>
      </w:pP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NBNH FF </w:t>
      </w:r>
      <w:r>
        <w:rPr>
          <w:rFonts w:ascii="Times New Roman" w:hAnsi="Times New Roman" w:cs="Times New Roman"/>
          <w:sz w:val="28"/>
          <w:szCs w:val="28"/>
        </w:rPr>
        <w:tab/>
        <w:t xml:space="preserve">  568</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.98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.02 </w:t>
      </w:r>
      <w:r>
        <w:rPr>
          <w:rFonts w:ascii="Times New Roman" w:hAnsi="Times New Roman" w:cs="Times New Roman"/>
          <w:sz w:val="28"/>
          <w:szCs w:val="28"/>
        </w:rPr>
        <w:tab/>
      </w:r>
      <w:r>
        <w:rPr>
          <w:rFonts w:ascii="Times New Roman" w:hAnsi="Times New Roman" w:cs="Times New Roman"/>
          <w:sz w:val="28"/>
          <w:szCs w:val="28"/>
        </w:rPr>
        <w:tab/>
        <w:t xml:space="preserve">    8</w:t>
      </w:r>
      <w:r w:rsidRPr="00D02BD1">
        <w:rPr>
          <w:rFonts w:ascii="Times New Roman" w:hAnsi="Times New Roman" w:cs="Times New Roman"/>
          <w:sz w:val="28"/>
          <w:szCs w:val="28"/>
        </w:rPr>
        <w:t xml:space="preserve">0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474</w:t>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8</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6</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0.20 </w:t>
      </w:r>
      <w:r>
        <w:rPr>
          <w:rFonts w:ascii="Times New Roman" w:hAnsi="Times New Roman" w:cs="Times New Roman"/>
          <w:sz w:val="28"/>
          <w:szCs w:val="28"/>
        </w:rPr>
        <w:tab/>
      </w:r>
      <w:r w:rsidRPr="00D02BD1">
        <w:rPr>
          <w:rFonts w:ascii="Times New Roman" w:hAnsi="Times New Roman" w:cs="Times New Roman"/>
          <w:sz w:val="28"/>
          <w:szCs w:val="28"/>
        </w:rPr>
        <w:t xml:space="preserve">0.46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ab/>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NBNH MF </w:t>
      </w:r>
      <w:r>
        <w:rPr>
          <w:rFonts w:ascii="Times New Roman" w:hAnsi="Times New Roman" w:cs="Times New Roman"/>
          <w:sz w:val="28"/>
          <w:szCs w:val="28"/>
        </w:rPr>
        <w:tab/>
        <w:t>1198</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.32 </w:t>
      </w:r>
      <w:r>
        <w:rPr>
          <w:rFonts w:ascii="Times New Roman" w:hAnsi="Times New Roman" w:cs="Times New Roman"/>
          <w:sz w:val="28"/>
          <w:szCs w:val="28"/>
        </w:rPr>
        <w:tab/>
      </w:r>
      <w:r w:rsidRPr="00D02BD1">
        <w:rPr>
          <w:rFonts w:ascii="Times New Roman" w:hAnsi="Times New Roman" w:cs="Times New Roman"/>
          <w:sz w:val="28"/>
          <w:szCs w:val="28"/>
        </w:rPr>
        <w:t xml:space="preserve">.15 </w:t>
      </w:r>
      <w:r>
        <w:rPr>
          <w:rFonts w:ascii="Times New Roman" w:hAnsi="Times New Roman" w:cs="Times New Roman"/>
          <w:sz w:val="28"/>
          <w:szCs w:val="28"/>
        </w:rPr>
        <w:tab/>
      </w:r>
      <w:r w:rsidRPr="00D02BD1">
        <w:rPr>
          <w:rFonts w:ascii="Times New Roman" w:hAnsi="Times New Roman" w:cs="Times New Roman"/>
          <w:sz w:val="28"/>
          <w:szCs w:val="28"/>
        </w:rPr>
        <w:t xml:space="preserve">.53 </w:t>
      </w:r>
      <w:r>
        <w:rPr>
          <w:rFonts w:ascii="Times New Roman" w:hAnsi="Times New Roman" w:cs="Times New Roman"/>
          <w:sz w:val="28"/>
          <w:szCs w:val="28"/>
        </w:rPr>
        <w:tab/>
      </w:r>
      <w:r>
        <w:rPr>
          <w:rFonts w:ascii="Times New Roman" w:hAnsi="Times New Roman" w:cs="Times New Roman"/>
          <w:sz w:val="28"/>
          <w:szCs w:val="28"/>
        </w:rPr>
        <w:tab/>
        <w:t xml:space="preserve">  208</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980</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10</w:t>
      </w:r>
      <w:r w:rsidRPr="00D02BD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02BD1">
        <w:rPr>
          <w:rFonts w:ascii="Times New Roman" w:hAnsi="Times New Roman" w:cs="Times New Roman"/>
          <w:sz w:val="28"/>
          <w:szCs w:val="28"/>
        </w:rPr>
        <w:t xml:space="preserve">0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0.26 </w:t>
      </w:r>
      <w:r>
        <w:rPr>
          <w:rFonts w:ascii="Times New Roman" w:hAnsi="Times New Roman" w:cs="Times New Roman"/>
          <w:sz w:val="28"/>
          <w:szCs w:val="28"/>
        </w:rPr>
        <w:tab/>
      </w:r>
      <w:r w:rsidRPr="00D02BD1">
        <w:rPr>
          <w:rFonts w:ascii="Times New Roman" w:hAnsi="Times New Roman" w:cs="Times New Roman"/>
          <w:sz w:val="28"/>
          <w:szCs w:val="28"/>
        </w:rPr>
        <w:t xml:space="preserve">0.30 </w:t>
      </w:r>
      <w:r>
        <w:rPr>
          <w:rFonts w:ascii="Times New Roman" w:hAnsi="Times New Roman" w:cs="Times New Roman"/>
          <w:sz w:val="28"/>
          <w:szCs w:val="28"/>
        </w:rPr>
        <w:tab/>
      </w:r>
      <w:r w:rsidRPr="00D02BD1">
        <w:rPr>
          <w:rFonts w:ascii="Times New Roman" w:hAnsi="Times New Roman" w:cs="Times New Roman"/>
          <w:sz w:val="28"/>
          <w:szCs w:val="28"/>
        </w:rPr>
        <w:t xml:space="preserve">0.35 </w:t>
      </w:r>
    </w:p>
    <w:p w:rsidR="00795CB0" w:rsidRDefault="00795CB0" w:rsidP="00795CB0">
      <w:pPr>
        <w:rPr>
          <w:rFonts w:ascii="Times New Roman" w:hAnsi="Times New Roman" w:cs="Times New Roman"/>
          <w:sz w:val="28"/>
          <w:szCs w:val="28"/>
        </w:rPr>
      </w:pPr>
      <w:r w:rsidRPr="00D02BD1">
        <w:rPr>
          <w:rFonts w:ascii="Times New Roman" w:hAnsi="Times New Roman" w:cs="Times New Roman"/>
          <w:sz w:val="28"/>
          <w:szCs w:val="28"/>
        </w:rPr>
        <w:t xml:space="preserve">NBNH MM </w:t>
      </w:r>
      <w:r>
        <w:rPr>
          <w:rFonts w:ascii="Times New Roman" w:hAnsi="Times New Roman" w:cs="Times New Roman"/>
          <w:sz w:val="28"/>
          <w:szCs w:val="28"/>
        </w:rPr>
        <w:t xml:space="preserve">  590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.71 </w:t>
      </w:r>
      <w:r>
        <w:rPr>
          <w:rFonts w:ascii="Times New Roman" w:hAnsi="Times New Roman" w:cs="Times New Roman"/>
          <w:sz w:val="28"/>
          <w:szCs w:val="28"/>
        </w:rPr>
        <w:tab/>
      </w:r>
      <w:r w:rsidRPr="00D02BD1">
        <w:rPr>
          <w:rFonts w:ascii="Times New Roman" w:hAnsi="Times New Roman" w:cs="Times New Roman"/>
          <w:sz w:val="28"/>
          <w:szCs w:val="28"/>
        </w:rPr>
        <w:t xml:space="preserve">.00 </w:t>
      </w:r>
      <w:r>
        <w:rPr>
          <w:rFonts w:ascii="Times New Roman" w:hAnsi="Times New Roman" w:cs="Times New Roman"/>
          <w:sz w:val="28"/>
          <w:szCs w:val="28"/>
        </w:rPr>
        <w:tab/>
      </w:r>
      <w:r w:rsidRPr="00D02BD1">
        <w:rPr>
          <w:rFonts w:ascii="Times New Roman" w:hAnsi="Times New Roman" w:cs="Times New Roman"/>
          <w:sz w:val="28"/>
          <w:szCs w:val="28"/>
        </w:rPr>
        <w:t xml:space="preserve">.29 </w:t>
      </w:r>
      <w:r>
        <w:rPr>
          <w:rFonts w:ascii="Times New Roman" w:hAnsi="Times New Roman" w:cs="Times New Roman"/>
          <w:sz w:val="28"/>
          <w:szCs w:val="28"/>
        </w:rPr>
        <w:tab/>
      </w:r>
      <w:r>
        <w:rPr>
          <w:rFonts w:ascii="Times New Roman" w:hAnsi="Times New Roman" w:cs="Times New Roman"/>
          <w:sz w:val="28"/>
          <w:szCs w:val="28"/>
        </w:rPr>
        <w:tab/>
        <w:t xml:space="preserve">  106</w:t>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 xml:space="preserve">  472</w:t>
      </w:r>
      <w:r>
        <w:rPr>
          <w:rFonts w:ascii="Times New Roman" w:hAnsi="Times New Roman" w:cs="Times New Roman"/>
          <w:sz w:val="28"/>
          <w:szCs w:val="28"/>
        </w:rPr>
        <w:tab/>
        <w:t xml:space="preserve">   2</w:t>
      </w:r>
      <w:r w:rsidRPr="00D02BD1">
        <w:rPr>
          <w:rFonts w:ascii="Times New Roman" w:hAnsi="Times New Roman" w:cs="Times New Roman"/>
          <w:sz w:val="28"/>
          <w:szCs w:val="28"/>
        </w:rPr>
        <w:t xml:space="preserve"> </w:t>
      </w:r>
      <w:r>
        <w:rPr>
          <w:rFonts w:ascii="Times New Roman" w:hAnsi="Times New Roman" w:cs="Times New Roman"/>
          <w:sz w:val="28"/>
          <w:szCs w:val="28"/>
        </w:rPr>
        <w:tab/>
        <w:t>10</w:t>
      </w:r>
      <w:r w:rsidRPr="00D02BD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02BD1">
        <w:rPr>
          <w:rFonts w:ascii="Times New Roman" w:hAnsi="Times New Roman" w:cs="Times New Roman"/>
          <w:sz w:val="28"/>
          <w:szCs w:val="28"/>
        </w:rPr>
        <w:t xml:space="preserve">0.32 </w:t>
      </w:r>
      <w:r>
        <w:rPr>
          <w:rFonts w:ascii="Times New Roman" w:hAnsi="Times New Roman" w:cs="Times New Roman"/>
          <w:sz w:val="28"/>
          <w:szCs w:val="28"/>
        </w:rPr>
        <w:tab/>
        <w:t xml:space="preserve">0.29 </w:t>
      </w:r>
      <w:r>
        <w:rPr>
          <w:rFonts w:ascii="Times New Roman" w:hAnsi="Times New Roman" w:cs="Times New Roman"/>
          <w:sz w:val="28"/>
          <w:szCs w:val="28"/>
        </w:rPr>
        <w:tab/>
      </w:r>
      <w:r w:rsidRPr="00D02BD1">
        <w:rPr>
          <w:rFonts w:ascii="Times New Roman" w:hAnsi="Times New Roman" w:cs="Times New Roman"/>
          <w:sz w:val="28"/>
          <w:szCs w:val="28"/>
        </w:rPr>
        <w:t xml:space="preserve"> </w:t>
      </w:r>
      <w:r>
        <w:rPr>
          <w:rFonts w:ascii="Times New Roman" w:hAnsi="Times New Roman" w:cs="Times New Roman"/>
          <w:sz w:val="28"/>
          <w:szCs w:val="28"/>
        </w:rPr>
        <w:tab/>
      </w:r>
      <w:r w:rsidRPr="00D02BD1">
        <w:rPr>
          <w:rFonts w:ascii="Times New Roman" w:hAnsi="Times New Roman" w:cs="Times New Roman"/>
          <w:sz w:val="28"/>
          <w:szCs w:val="28"/>
        </w:rPr>
        <w:t>0.94</w:t>
      </w:r>
    </w:p>
    <w:p w:rsidR="00795CB0" w:rsidRDefault="00795CB0" w:rsidP="00795CB0">
      <w:pPr>
        <w:rPr>
          <w:rFonts w:ascii="Times New Roman" w:hAnsi="Times New Roman" w:cs="Times New Roman"/>
          <w:sz w:val="28"/>
          <w:szCs w:val="28"/>
        </w:rPr>
      </w:pPr>
    </w:p>
    <w:p w:rsidR="003E4E8E" w:rsidRDefault="00795CB0" w:rsidP="00795CB0">
      <w:pPr>
        <w:rPr>
          <w:rFonts w:ascii="Times New Roman" w:hAnsi="Times New Roman" w:cs="Times New Roman"/>
          <w:sz w:val="28"/>
          <w:szCs w:val="28"/>
        </w:rPr>
      </w:pPr>
      <w:r>
        <w:rPr>
          <w:rFonts w:ascii="Times New Roman" w:hAnsi="Times New Roman" w:cs="Times New Roman"/>
          <w:sz w:val="28"/>
          <w:szCs w:val="28"/>
        </w:rPr>
        <w:t xml:space="preserve">Notes:  </w:t>
      </w:r>
      <w:r w:rsidR="003E4E8E">
        <w:rPr>
          <w:rFonts w:ascii="Times New Roman" w:hAnsi="Times New Roman" w:cs="Times New Roman"/>
          <w:sz w:val="28"/>
          <w:szCs w:val="28"/>
        </w:rPr>
        <w:t>R=0 and all cousin categories omitted from analysis, see text on cousins for justification</w:t>
      </w:r>
    </w:p>
    <w:p w:rsidR="00795CB0" w:rsidRDefault="003E4E8E" w:rsidP="003E4E8E">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795CB0">
        <w:rPr>
          <w:rFonts w:ascii="Times New Roman" w:hAnsi="Times New Roman" w:cs="Times New Roman"/>
          <w:sz w:val="28"/>
          <w:szCs w:val="28"/>
        </w:rPr>
        <w:t>N=# kinship pairs; .25=Half Siblings, .50</w:t>
      </w:r>
      <w:r w:rsidR="00EB7C27">
        <w:rPr>
          <w:rFonts w:ascii="Times New Roman" w:hAnsi="Times New Roman" w:cs="Times New Roman"/>
          <w:sz w:val="28"/>
          <w:szCs w:val="28"/>
        </w:rPr>
        <w:t>F</w:t>
      </w:r>
      <w:r w:rsidR="00795CB0">
        <w:rPr>
          <w:rFonts w:ascii="Times New Roman" w:hAnsi="Times New Roman" w:cs="Times New Roman"/>
          <w:sz w:val="28"/>
          <w:szCs w:val="28"/>
        </w:rPr>
        <w:t>=Full Siblings; .50D = DZ twin pairs; 1.0= MZ twin pairs</w:t>
      </w:r>
    </w:p>
    <w:p w:rsidR="008F7FC8" w:rsidRDefault="00795CB0" w:rsidP="00795CB0">
      <w:pPr>
        <w:rPr>
          <w:rFonts w:ascii="Times New Roman" w:hAnsi="Times New Roman" w:cs="Times New Roman"/>
          <w:sz w:val="28"/>
          <w:szCs w:val="28"/>
        </w:rPr>
        <w:sectPr w:rsidR="008F7FC8" w:rsidSect="008F7FC8">
          <w:pgSz w:w="15840" w:h="12240" w:orient="landscape" w:code="1"/>
          <w:pgMar w:top="1440" w:right="1440" w:bottom="1440" w:left="1440" w:header="720" w:footer="720" w:gutter="0"/>
          <w:cols w:space="720"/>
          <w:docGrid w:linePitch="360"/>
        </w:sectPr>
      </w:pPr>
      <w:r>
        <w:rPr>
          <w:rFonts w:ascii="Times New Roman" w:hAnsi="Times New Roman" w:cs="Times New Roman"/>
          <w:sz w:val="28"/>
          <w:szCs w:val="28"/>
        </w:rPr>
        <w:tab/>
        <w:t xml:space="preserve">  Correlations based on sample sizes less than 10 kinship pairs are omitted</w:t>
      </w:r>
    </w:p>
    <w:p w:rsidR="003B68CE" w:rsidRPr="003B68CE" w:rsidRDefault="008F7FC8" w:rsidP="003B68CE">
      <w:pPr>
        <w:rPr>
          <w:rFonts w:ascii="Times New Roman" w:hAnsi="Times New Roman" w:cs="Times New Roman"/>
          <w:sz w:val="24"/>
          <w:szCs w:val="24"/>
        </w:rPr>
      </w:pPr>
      <w:r>
        <w:rPr>
          <w:rFonts w:ascii="Times New Roman" w:hAnsi="Times New Roman" w:cs="Times New Roman"/>
          <w:sz w:val="24"/>
          <w:szCs w:val="24"/>
        </w:rPr>
        <w:lastRenderedPageBreak/>
        <w:t>F</w:t>
      </w:r>
      <w:r w:rsidR="003B68CE" w:rsidRPr="003B68CE">
        <w:rPr>
          <w:rFonts w:ascii="Times New Roman" w:hAnsi="Times New Roman" w:cs="Times New Roman"/>
          <w:sz w:val="24"/>
          <w:szCs w:val="24"/>
        </w:rPr>
        <w:t xml:space="preserve">igure 1:  Time relationship among the three NLSY </w:t>
      </w:r>
      <w:r w:rsidR="003B68CE">
        <w:rPr>
          <w:rFonts w:ascii="Times New Roman" w:hAnsi="Times New Roman" w:cs="Times New Roman"/>
          <w:sz w:val="24"/>
          <w:szCs w:val="24"/>
        </w:rPr>
        <w:t xml:space="preserve">dataset </w:t>
      </w:r>
      <w:r w:rsidR="003B68CE" w:rsidRPr="003B68CE">
        <w:rPr>
          <w:rFonts w:ascii="Times New Roman" w:hAnsi="Times New Roman" w:cs="Times New Roman"/>
          <w:sz w:val="24"/>
          <w:szCs w:val="24"/>
        </w:rPr>
        <w:t>birth periods, survey dates, and childbearing periods, as of 2010; black arrows indicated that the process is still ongoing; blue vertical line indicates year in which explicit kinship indicators were collected in NLSY79 and NLSYC.</w:t>
      </w:r>
      <w:r w:rsidR="004500DE">
        <w:rPr>
          <w:rFonts w:ascii="Times New Roman" w:hAnsi="Times New Roman" w:cs="Times New Roman"/>
          <w:sz w:val="24"/>
          <w:szCs w:val="24"/>
        </w:rPr>
        <w:t xml:space="preserve">  (DOB stands for “Date of Birth”)</w:t>
      </w:r>
    </w:p>
    <w:p w:rsidR="003B68CE" w:rsidRDefault="003B68CE">
      <w:pPr>
        <w:rPr>
          <w:rFonts w:ascii="Times New Roman" w:eastAsia="MS Mincho" w:hAnsi="Times New Roman" w:cs="Times New Roman"/>
          <w:sz w:val="24"/>
          <w:szCs w:val="24"/>
        </w:rPr>
      </w:pPr>
    </w:p>
    <w:p w:rsidR="003B68CE" w:rsidRDefault="003B68CE">
      <w:pPr>
        <w:rPr>
          <w:rFonts w:ascii="Times New Roman" w:eastAsia="MS Mincho" w:hAnsi="Times New Roman" w:cs="Times New Roman"/>
          <w:sz w:val="24"/>
          <w:szCs w:val="24"/>
        </w:rPr>
      </w:pPr>
    </w:p>
    <w:p w:rsidR="003B68CE" w:rsidRDefault="003E2C66">
      <w:pPr>
        <w:rPr>
          <w:rFonts w:ascii="Times New Roman" w:eastAsia="MS Mincho" w:hAnsi="Times New Roman" w:cs="Times New Roman"/>
          <w:sz w:val="24"/>
          <w:szCs w:val="24"/>
        </w:rPr>
      </w:pPr>
      <w:r>
        <w:rPr>
          <w:rFonts w:ascii="Arial" w:hAnsi="Arial" w:cs="Arial"/>
          <w:noProof/>
        </w:rPr>
        <w:drawing>
          <wp:inline distT="0" distB="0" distL="0" distR="0" wp14:anchorId="55276085" wp14:editId="62AEC12E">
            <wp:extent cx="5707117" cy="2940971"/>
            <wp:effectExtent l="0" t="0" r="8255" b="0"/>
            <wp:docPr id="3" name="Picture 1" descr="C:\Users\Joe Rodgers\Downloads\Timelin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 Rodgers\Downloads\Timeline (14).png"/>
                    <pic:cNvPicPr>
                      <a:picLocks noChangeAspect="1" noChangeArrowheads="1"/>
                    </pic:cNvPicPr>
                  </pic:nvPicPr>
                  <pic:blipFill>
                    <a:blip r:embed="rId36" cstate="print"/>
                    <a:srcRect/>
                    <a:stretch>
                      <a:fillRect/>
                    </a:stretch>
                  </pic:blipFill>
                  <pic:spPr bwMode="auto">
                    <a:xfrm>
                      <a:off x="0" y="0"/>
                      <a:ext cx="5730140" cy="2952835"/>
                    </a:xfrm>
                    <a:prstGeom prst="rect">
                      <a:avLst/>
                    </a:prstGeom>
                    <a:noFill/>
                    <a:ln w="9525">
                      <a:noFill/>
                      <a:miter lim="800000"/>
                      <a:headEnd/>
                      <a:tailEnd/>
                    </a:ln>
                  </pic:spPr>
                </pic:pic>
              </a:graphicData>
            </a:graphic>
          </wp:inline>
        </w:drawing>
      </w:r>
      <w:r w:rsidR="003B68CE" w:rsidRPr="003B68CE">
        <w:rPr>
          <w:rFonts w:ascii="Times New Roman" w:eastAsia="MS Mincho" w:hAnsi="Times New Roman" w:cs="Times New Roman"/>
          <w:sz w:val="24"/>
          <w:szCs w:val="24"/>
        </w:rPr>
        <w:br w:type="page"/>
      </w:r>
    </w:p>
    <w:p w:rsidR="003B68CE" w:rsidRPr="003B68CE" w:rsidRDefault="003B68CE">
      <w:pPr>
        <w:rPr>
          <w:rFonts w:ascii="Times New Roman" w:eastAsia="MS Mincho" w:hAnsi="Times New Roman" w:cs="Times New Roman"/>
          <w:sz w:val="24"/>
          <w:szCs w:val="24"/>
        </w:rPr>
      </w:pPr>
    </w:p>
    <w:p w:rsidR="007509CC" w:rsidRDefault="007509CC">
      <w:pPr>
        <w:rPr>
          <w:rFonts w:ascii="Times New Roman" w:eastAsia="MS Mincho" w:hAnsi="Times New Roman" w:cs="Times New Roman"/>
          <w:sz w:val="24"/>
          <w:szCs w:val="24"/>
        </w:rPr>
      </w:pPr>
      <w:r>
        <w:rPr>
          <w:rFonts w:ascii="Times New Roman" w:eastAsia="MS Mincho" w:hAnsi="Times New Roman" w:cs="Times New Roman"/>
          <w:sz w:val="24"/>
          <w:szCs w:val="24"/>
        </w:rPr>
        <w:t xml:space="preserve">Figure </w:t>
      </w:r>
      <w:r w:rsidR="003E2C66">
        <w:rPr>
          <w:rFonts w:ascii="Times New Roman" w:eastAsia="MS Mincho" w:hAnsi="Times New Roman" w:cs="Times New Roman"/>
          <w:sz w:val="24"/>
          <w:szCs w:val="24"/>
        </w:rPr>
        <w:t>2</w:t>
      </w:r>
      <w:r>
        <w:rPr>
          <w:rFonts w:ascii="Times New Roman" w:eastAsia="MS Mincho" w:hAnsi="Times New Roman" w:cs="Times New Roman"/>
          <w:sz w:val="24"/>
          <w:szCs w:val="24"/>
        </w:rPr>
        <w:t xml:space="preserve">:  </w:t>
      </w:r>
      <w:r w:rsidR="00BE385B">
        <w:rPr>
          <w:rFonts w:ascii="Times New Roman" w:eastAsia="MS Mincho" w:hAnsi="Times New Roman" w:cs="Times New Roman"/>
          <w:sz w:val="24"/>
          <w:szCs w:val="24"/>
        </w:rPr>
        <w:t xml:space="preserve">Using ROC curve logic, the </w:t>
      </w:r>
      <w:r w:rsidR="009A363B">
        <w:rPr>
          <w:rFonts w:ascii="Times New Roman" w:eastAsia="MS Mincho" w:hAnsi="Times New Roman" w:cs="Times New Roman"/>
          <w:sz w:val="24"/>
          <w:szCs w:val="24"/>
        </w:rPr>
        <w:t xml:space="preserve">performance </w:t>
      </w:r>
      <w:r w:rsidR="00BE385B">
        <w:rPr>
          <w:rFonts w:ascii="Times New Roman" w:eastAsia="MS Mincho" w:hAnsi="Times New Roman" w:cs="Times New Roman"/>
          <w:sz w:val="24"/>
          <w:szCs w:val="24"/>
        </w:rPr>
        <w:t xml:space="preserve">of </w:t>
      </w:r>
      <w:r w:rsidR="0085548C">
        <w:rPr>
          <w:rFonts w:ascii="Times New Roman" w:eastAsia="MS Mincho" w:hAnsi="Times New Roman" w:cs="Times New Roman"/>
          <w:sz w:val="24"/>
          <w:szCs w:val="24"/>
        </w:rPr>
        <w:t>each algorithm version was</w:t>
      </w:r>
      <w:r w:rsidR="00BE385B">
        <w:rPr>
          <w:rFonts w:ascii="Times New Roman" w:eastAsia="MS Mincho" w:hAnsi="Times New Roman" w:cs="Times New Roman"/>
          <w:sz w:val="24"/>
          <w:szCs w:val="24"/>
        </w:rPr>
        <w:t xml:space="preserve"> monitored to inform future versions.  </w:t>
      </w:r>
      <w:r w:rsidR="00710AE2">
        <w:rPr>
          <w:rFonts w:ascii="Times New Roman" w:eastAsia="MS Mincho" w:hAnsi="Times New Roman" w:cs="Times New Roman"/>
          <w:sz w:val="24"/>
          <w:szCs w:val="24"/>
        </w:rPr>
        <w:t>T</w:t>
      </w:r>
      <w:r w:rsidR="00BE385B">
        <w:rPr>
          <w:rFonts w:ascii="Times New Roman" w:eastAsia="MS Mincho" w:hAnsi="Times New Roman" w:cs="Times New Roman"/>
          <w:sz w:val="24"/>
          <w:szCs w:val="24"/>
        </w:rPr>
        <w:t xml:space="preserve">he </w:t>
      </w:r>
      <w:r w:rsidR="00710AE2">
        <w:rPr>
          <w:rFonts w:ascii="Times New Roman" w:eastAsia="MS Mincho" w:hAnsi="Times New Roman" w:cs="Times New Roman"/>
          <w:sz w:val="24"/>
          <w:szCs w:val="24"/>
        </w:rPr>
        <w:t>tension</w:t>
      </w:r>
      <w:r w:rsidR="00BE385B">
        <w:rPr>
          <w:rFonts w:ascii="Times New Roman" w:eastAsia="MS Mincho" w:hAnsi="Times New Roman" w:cs="Times New Roman"/>
          <w:sz w:val="24"/>
          <w:szCs w:val="24"/>
        </w:rPr>
        <w:t xml:space="preserve"> between the implicit and explicit assignments </w:t>
      </w:r>
      <w:r w:rsidR="00BE385B">
        <w:rPr>
          <w:rFonts w:ascii="Times New Roman" w:eastAsia="MS Mincho" w:hAnsi="Times New Roman" w:cs="Times New Roman"/>
          <w:sz w:val="24"/>
          <w:szCs w:val="24"/>
        </w:rPr>
        <w:t xml:space="preserve">among </w:t>
      </w:r>
      <w:r w:rsidR="002D1BA5">
        <w:rPr>
          <w:rFonts w:ascii="Times New Roman" w:eastAsia="MS Mincho" w:hAnsi="Times New Roman" w:cs="Times New Roman"/>
          <w:sz w:val="24"/>
          <w:szCs w:val="24"/>
        </w:rPr>
        <w:t>Gen</w:t>
      </w:r>
      <w:r w:rsidR="002D1BA5">
        <w:rPr>
          <w:rFonts w:ascii="Times New Roman" w:eastAsia="MS Mincho" w:hAnsi="Times New Roman" w:cs="Times New Roman"/>
          <w:sz w:val="24"/>
          <w:szCs w:val="24"/>
        </w:rPr>
        <w:t>2</w:t>
      </w:r>
      <w:r w:rsidR="00BE385B">
        <w:rPr>
          <w:rFonts w:ascii="Times New Roman" w:eastAsia="MS Mincho" w:hAnsi="Times New Roman" w:cs="Times New Roman"/>
          <w:sz w:val="24"/>
          <w:szCs w:val="24"/>
        </w:rPr>
        <w:t xml:space="preserve"> pairs</w:t>
      </w:r>
      <w:r w:rsidR="00710AE2">
        <w:rPr>
          <w:rFonts w:ascii="Times New Roman" w:eastAsia="MS Mincho" w:hAnsi="Times New Roman" w:cs="Times New Roman"/>
          <w:sz w:val="24"/>
          <w:szCs w:val="24"/>
        </w:rPr>
        <w:t xml:space="preserve"> </w:t>
      </w:r>
      <w:r w:rsidR="00BE385B">
        <w:rPr>
          <w:rFonts w:ascii="Times New Roman" w:eastAsia="MS Mincho" w:hAnsi="Times New Roman" w:cs="Times New Roman"/>
          <w:sz w:val="24"/>
          <w:szCs w:val="24"/>
        </w:rPr>
        <w:t xml:space="preserve">eventually arrived at a </w:t>
      </w:r>
      <w:r w:rsidR="002D1BA5">
        <w:rPr>
          <w:rFonts w:ascii="Times New Roman" w:eastAsia="MS Mincho" w:hAnsi="Times New Roman" w:cs="Times New Roman"/>
          <w:sz w:val="24"/>
          <w:szCs w:val="24"/>
        </w:rPr>
        <w:t>21</w:t>
      </w:r>
      <w:r w:rsidR="00BE385B">
        <w:rPr>
          <w:rFonts w:ascii="Times New Roman" w:eastAsia="MS Mincho" w:hAnsi="Times New Roman" w:cs="Times New Roman"/>
          <w:sz w:val="24"/>
          <w:szCs w:val="24"/>
        </w:rPr>
        <w:t xml:space="preserve">:1 agreement-to-disagreement ratio.  The axes represent the counts of agreement/disagreement, </w:t>
      </w:r>
      <w:r w:rsidR="00655F61">
        <w:rPr>
          <w:rFonts w:ascii="Times New Roman" w:eastAsia="MS Mincho" w:hAnsi="Times New Roman" w:cs="Times New Roman"/>
          <w:sz w:val="24"/>
          <w:szCs w:val="24"/>
        </w:rPr>
        <w:t>and</w:t>
      </w:r>
      <w:r w:rsidR="00BE385B">
        <w:rPr>
          <w:rFonts w:ascii="Times New Roman" w:eastAsia="MS Mincho" w:hAnsi="Times New Roman" w:cs="Times New Roman"/>
          <w:sz w:val="24"/>
          <w:szCs w:val="24"/>
        </w:rPr>
        <w:t xml:space="preserve"> the text </w:t>
      </w:r>
      <w:r w:rsidR="00655F61">
        <w:rPr>
          <w:rFonts w:ascii="Times New Roman" w:eastAsia="MS Mincho" w:hAnsi="Times New Roman" w:cs="Times New Roman"/>
          <w:sz w:val="24"/>
          <w:szCs w:val="24"/>
        </w:rPr>
        <w:t>indicates</w:t>
      </w:r>
      <w:r w:rsidR="00BE385B">
        <w:rPr>
          <w:rFonts w:ascii="Times New Roman" w:eastAsia="MS Mincho" w:hAnsi="Times New Roman" w:cs="Times New Roman"/>
          <w:sz w:val="24"/>
          <w:szCs w:val="24"/>
        </w:rPr>
        <w:t xml:space="preserve"> the algorithm ver</w:t>
      </w:r>
      <w:bookmarkStart w:id="11" w:name="_GoBack"/>
      <w:bookmarkEnd w:id="11"/>
      <w:r w:rsidR="00BE385B">
        <w:rPr>
          <w:rFonts w:ascii="Times New Roman" w:eastAsia="MS Mincho" w:hAnsi="Times New Roman" w:cs="Times New Roman"/>
          <w:sz w:val="24"/>
          <w:szCs w:val="24"/>
        </w:rPr>
        <w:t>sion</w:t>
      </w:r>
      <w:r w:rsidR="00655F61">
        <w:rPr>
          <w:rFonts w:ascii="Times New Roman" w:eastAsia="MS Mincho" w:hAnsi="Times New Roman" w:cs="Times New Roman"/>
          <w:sz w:val="24"/>
          <w:szCs w:val="24"/>
        </w:rPr>
        <w:t xml:space="preserve"> (which progresses from </w:t>
      </w:r>
      <w:r w:rsidR="00B26816">
        <w:rPr>
          <w:rFonts w:ascii="Times New Roman" w:eastAsia="MS Mincho" w:hAnsi="Times New Roman" w:cs="Times New Roman"/>
          <w:sz w:val="24"/>
          <w:szCs w:val="24"/>
        </w:rPr>
        <w:t xml:space="preserve">version </w:t>
      </w:r>
      <w:r w:rsidR="00655F61">
        <w:rPr>
          <w:rFonts w:ascii="Times New Roman" w:eastAsia="MS Mincho" w:hAnsi="Times New Roman" w:cs="Times New Roman"/>
          <w:sz w:val="24"/>
          <w:szCs w:val="24"/>
        </w:rPr>
        <w:t xml:space="preserve">1 to </w:t>
      </w:r>
      <w:r w:rsidR="00B26816">
        <w:rPr>
          <w:rFonts w:ascii="Times New Roman" w:eastAsia="MS Mincho" w:hAnsi="Times New Roman" w:cs="Times New Roman"/>
          <w:sz w:val="24"/>
          <w:szCs w:val="24"/>
        </w:rPr>
        <w:t xml:space="preserve">version </w:t>
      </w:r>
      <w:r w:rsidR="00655F61">
        <w:rPr>
          <w:rFonts w:ascii="Times New Roman" w:eastAsia="MS Mincho" w:hAnsi="Times New Roman" w:cs="Times New Roman"/>
          <w:sz w:val="24"/>
          <w:szCs w:val="24"/>
        </w:rPr>
        <w:t>40)</w:t>
      </w:r>
      <w:r w:rsidR="00BE385B">
        <w:rPr>
          <w:rFonts w:ascii="Times New Roman" w:eastAsia="MS Mincho" w:hAnsi="Times New Roman" w:cs="Times New Roman"/>
          <w:sz w:val="24"/>
          <w:szCs w:val="24"/>
        </w:rPr>
        <w:t xml:space="preserve">.  </w:t>
      </w:r>
      <w:r w:rsidR="008B2B14">
        <w:rPr>
          <w:rFonts w:ascii="Times New Roman" w:eastAsia="Times New Roman" w:hAnsi="Times New Roman" w:cs="Times New Roman"/>
          <w:sz w:val="24"/>
          <w:szCs w:val="24"/>
          <w:lang w:val="en-GB" w:eastAsia="en-GB"/>
        </w:rPr>
        <w:t xml:space="preserve">The right panel </w:t>
      </w:r>
      <w:r w:rsidR="00655F61">
        <w:rPr>
          <w:rFonts w:ascii="Times New Roman" w:eastAsia="Times New Roman" w:hAnsi="Times New Roman" w:cs="Times New Roman"/>
          <w:sz w:val="24"/>
          <w:szCs w:val="24"/>
          <w:lang w:val="en-GB" w:eastAsia="en-GB"/>
        </w:rPr>
        <w:t xml:space="preserve">zooms on the relevant </w:t>
      </w:r>
      <w:r w:rsidR="009074A6">
        <w:rPr>
          <w:rFonts w:ascii="Times New Roman" w:eastAsia="Times New Roman" w:hAnsi="Times New Roman" w:cs="Times New Roman"/>
          <w:sz w:val="24"/>
          <w:szCs w:val="24"/>
          <w:lang w:val="en-GB" w:eastAsia="en-GB"/>
        </w:rPr>
        <w:t>movement</w:t>
      </w:r>
      <w:r w:rsidR="00655F61">
        <w:rPr>
          <w:rFonts w:ascii="Times New Roman" w:eastAsia="Times New Roman" w:hAnsi="Times New Roman" w:cs="Times New Roman"/>
          <w:sz w:val="24"/>
          <w:szCs w:val="24"/>
          <w:lang w:val="en-GB" w:eastAsia="en-GB"/>
        </w:rPr>
        <w:t>.</w:t>
      </w:r>
    </w:p>
    <w:p w:rsidR="002D1BA5" w:rsidRDefault="00655F61" w:rsidP="002D1BA5">
      <w:pPr>
        <w:rPr>
          <w:rFonts w:ascii="Times New Roman" w:eastAsia="MS Mincho" w:hAnsi="Times New Roman" w:cs="Times New Roman"/>
          <w:sz w:val="24"/>
          <w:szCs w:val="24"/>
        </w:rPr>
      </w:pPr>
      <w:r>
        <w:rPr>
          <w:rFonts w:ascii="Times New Roman" w:eastAsia="MS Mincho" w:hAnsi="Times New Roman" w:cs="Times New Roman"/>
          <w:noProof/>
          <w:sz w:val="24"/>
          <w:szCs w:val="24"/>
        </w:rPr>
        <w:drawing>
          <wp:inline distT="0" distB="0" distL="0" distR="0" wp14:anchorId="621FA19F" wp14:editId="72882EF2">
            <wp:extent cx="2971800" cy="2971800"/>
            <wp:effectExtent l="0" t="0" r="0" b="0"/>
            <wp:docPr id="11" name="Picture 11" descr="D:\Projects\Hlo\NlsyLinksDetermination\MicroscopicViews\Roc\figure_raw\roc_explicit_vs_implic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Hlo\NlsyLinksDetermination\MicroscopicViews\Roc\figure_raw\roc_explicit_vs_implici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002D1BA5">
        <w:rPr>
          <w:rFonts w:ascii="Times New Roman" w:eastAsia="MS Mincho" w:hAnsi="Times New Roman" w:cs="Times New Roman"/>
          <w:noProof/>
          <w:sz w:val="24"/>
          <w:szCs w:val="24"/>
        </w:rPr>
        <w:drawing>
          <wp:inline distT="0" distB="0" distL="0" distR="0" wp14:anchorId="06BD8FFA" wp14:editId="31492397">
            <wp:extent cx="2971800" cy="2971800"/>
            <wp:effectExtent l="0" t="0" r="0" b="0"/>
            <wp:docPr id="10" name="Picture 10" descr="D:\Projects\Hlo\NlsyLinksDetermination\MicroscopicViews\Roc\figure_raw\roc_explicit_vs_implic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Hlo\NlsyLinksDetermination\MicroscopicViews\Roc\figure_raw\roc_explicit_vs_implicit-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7509CC" w:rsidRDefault="007509CC">
      <w:pPr>
        <w:rPr>
          <w:rFonts w:ascii="Times New Roman" w:eastAsia="MS Mincho" w:hAnsi="Times New Roman" w:cs="Times New Roman"/>
          <w:sz w:val="24"/>
          <w:szCs w:val="24"/>
        </w:rPr>
      </w:pPr>
    </w:p>
    <w:p w:rsidR="007509CC" w:rsidRDefault="007509CC">
      <w:pPr>
        <w:rPr>
          <w:ins w:id="12" w:author="Will Beasley" w:date="2015-09-26T16:39:00Z"/>
          <w:rFonts w:ascii="Times New Roman" w:eastAsia="MS Mincho" w:hAnsi="Times New Roman" w:cs="Times New Roman"/>
          <w:sz w:val="24"/>
          <w:szCs w:val="24"/>
        </w:rPr>
      </w:pPr>
      <w:r>
        <w:rPr>
          <w:noProof/>
        </w:rPr>
        <mc:AlternateContent>
          <mc:Choice Requires="wps">
            <w:drawing>
              <wp:inline distT="0" distB="0" distL="0" distR="0" wp14:anchorId="6535ED02" wp14:editId="60D243C3">
                <wp:extent cx="304800" cy="304800"/>
                <wp:effectExtent l="0" t="0" r="0" b="0"/>
                <wp:docPr id="2" name="AutoShape 3" descr="https://exchange.ou.edu/owa/attachment.ashx?id=RgAAAADhMowiXz7ES4uz6Lof%2bPEeBwCob7saWERJQZ9e216hj9veAC8dAhteAAAtqRead431SoXYcWgBNwAPAAA1VethAAAJ&amp;attcnt=1&amp;attid0=BAACAAAA&amp;attcid0=image005.png%4001CE5B41.A2C64D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C1C88" id="AutoShape 3" o:spid="_x0000_s1026" alt="https://exchange.ou.edu/owa/attachment.ashx?id=RgAAAADhMowiXz7ES4uz6Lof%2bPEeBwCob7saWERJQZ9e216hj9veAC8dAhteAAAtqRead431SoXYcWgBNwAPAAA1VethAAAJ&amp;attcnt=1&amp;attid0=BAACAAAA&amp;attcid0=image005.png%4001CE5B41.A2C64DF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zh9fgXQMAAJ8GAAAOAAAAAAAA&#10;AAAAAAAAAC4CAABkcnMvZTJvRG9jLnhtbFBLAQItABQABgAIAAAAIQBMoOks2AAAAAMBAAAPAAAA&#10;AAAAAAAAAAAAALcFAABkcnMvZG93bnJldi54bWxQSwUGAAAAAAQABADzAAAAvAYAAAAA&#10;" filled="f" stroked="f">
                <o:lock v:ext="edit" aspectratio="t"/>
                <w10:anchorlock/>
              </v:rect>
            </w:pict>
          </mc:Fallback>
        </mc:AlternateContent>
      </w:r>
      <w:r w:rsidRPr="007509CC">
        <w:rPr>
          <w:rFonts w:ascii="Times New Roman" w:eastAsia="MS Mincho" w:hAnsi="Times New Roman" w:cs="Times New Roman"/>
          <w:noProof/>
          <w:sz w:val="24"/>
          <w:szCs w:val="24"/>
        </w:rPr>
        <mc:AlternateContent>
          <mc:Choice Requires="wps">
            <w:drawing>
              <wp:inline distT="0" distB="0" distL="0" distR="0" wp14:anchorId="7D7E681A" wp14:editId="756CAC98">
                <wp:extent cx="304800" cy="304800"/>
                <wp:effectExtent l="0" t="0" r="0" b="0"/>
                <wp:docPr id="5" name="Rectangle 5" descr="https://exchange.ou.edu/owa/attachment.ashx?id=RgAAAADhMowiXz7ES4uz6Lof%2bPEeBwCob7saWERJQZ9e216hj9veAC8dAhteAAAtqRead431SoXYcWgBNwAPAAA1VethAAAJ&amp;attcnt=1&amp;attid0=BAACAAAA&amp;attcid0=image005.png%4001CE5B41.A2C64D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DCF3A" id="Rectangle 5" o:spid="_x0000_s1026" alt="https://exchange.ou.edu/owa/attachment.ashx?id=RgAAAADhMowiXz7ES4uz6Lof%2bPEeBwCob7saWERJQZ9e216hj9veAC8dAhteAAAtqRead431SoXYcWgBNwAPAAA1VethAAAJ&amp;attcnt=1&amp;attid0=BAACAAAA&amp;attcid0=image005.png%4001CE5B41.A2C64DF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nEmKV4DAACfBgAADgAAAAAA&#10;AAAAAAAAAAAuAgAAZHJzL2Uyb0RvYy54bWxQSwECLQAUAAYACAAAACEATKDpLNgAAAADAQAADwAA&#10;AAAAAAAAAAAAAAC4BQAAZHJzL2Rvd25yZXYueG1sUEsFBgAAAAAEAAQA8wAAAL0GAAAAAA==&#10;" filled="f" stroked="f">
                <o:lock v:ext="edit" aspectratio="t"/>
                <w10:anchorlock/>
              </v:rect>
            </w:pict>
          </mc:Fallback>
        </mc:AlternateContent>
      </w:r>
      <w:r w:rsidR="00BE385B">
        <w:rPr>
          <w:rFonts w:ascii="Times New Roman" w:hAnsi="Times New Roman" w:cs="Times New Roman"/>
          <w:noProof/>
          <w:sz w:val="24"/>
          <w:szCs w:val="24"/>
        </w:rPr>
        <w:drawing>
          <wp:inline distT="0" distB="0" distL="0" distR="0" wp14:anchorId="65264CDC" wp14:editId="095F87B1">
            <wp:extent cx="5934710" cy="2122170"/>
            <wp:effectExtent l="0" t="0" r="8890" b="0"/>
            <wp:docPr id="4" name="Picture 4" descr="D:\Projects\BG\Links2011\NlsyLinksDetermination\MicroscopicViews\VersionComparison\RocExplicitVsImpli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BG\Links2011\NlsyLinksDetermination\MicroscopicViews\VersionComparison\RocExplicitVsImplicit.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4710" cy="2122170"/>
                    </a:xfrm>
                    <a:prstGeom prst="rect">
                      <a:avLst/>
                    </a:prstGeom>
                    <a:noFill/>
                    <a:ln>
                      <a:noFill/>
                    </a:ln>
                  </pic:spPr>
                </pic:pic>
              </a:graphicData>
            </a:graphic>
          </wp:inline>
        </w:drawing>
      </w:r>
    </w:p>
    <w:p w:rsidR="002D1BA5" w:rsidRDefault="002D1BA5">
      <w:pPr>
        <w:rPr>
          <w:rFonts w:ascii="Times New Roman" w:eastAsia="MS Mincho" w:hAnsi="Times New Roman" w:cs="Times New Roman"/>
          <w:sz w:val="24"/>
          <w:szCs w:val="24"/>
        </w:rPr>
      </w:pPr>
    </w:p>
    <w:sectPr w:rsidR="002D1BA5" w:rsidSect="006C5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4A7" w:rsidRDefault="002A04A7" w:rsidP="00B66FF3">
      <w:r>
        <w:separator/>
      </w:r>
    </w:p>
  </w:endnote>
  <w:endnote w:type="continuationSeparator" w:id="0">
    <w:p w:rsidR="002A04A7" w:rsidRDefault="002A04A7" w:rsidP="00B6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452053"/>
      <w:docPartObj>
        <w:docPartGallery w:val="Page Numbers (Bottom of Page)"/>
        <w:docPartUnique/>
      </w:docPartObj>
    </w:sdtPr>
    <w:sdtEndPr>
      <w:rPr>
        <w:noProof/>
      </w:rPr>
    </w:sdtEndPr>
    <w:sdtContent>
      <w:p w:rsidR="005036C4" w:rsidRDefault="005036C4">
        <w:pPr>
          <w:pStyle w:val="Footer"/>
          <w:jc w:val="center"/>
        </w:pPr>
        <w:r>
          <w:fldChar w:fldCharType="begin"/>
        </w:r>
        <w:r>
          <w:instrText xml:space="preserve"> PAGE   \* MERGEFORMAT </w:instrText>
        </w:r>
        <w:r>
          <w:fldChar w:fldCharType="separate"/>
        </w:r>
        <w:r w:rsidR="0085548C">
          <w:rPr>
            <w:noProof/>
          </w:rPr>
          <w:t>39</w:t>
        </w:r>
        <w:r>
          <w:rPr>
            <w:noProof/>
          </w:rPr>
          <w:fldChar w:fldCharType="end"/>
        </w:r>
      </w:p>
    </w:sdtContent>
  </w:sdt>
  <w:p w:rsidR="005036C4" w:rsidRDefault="00503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4A7" w:rsidRDefault="002A04A7" w:rsidP="00B66FF3">
      <w:r>
        <w:separator/>
      </w:r>
    </w:p>
  </w:footnote>
  <w:footnote w:type="continuationSeparator" w:id="0">
    <w:p w:rsidR="002A04A7" w:rsidRDefault="002A04A7" w:rsidP="00B66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1A8A"/>
    <w:multiLevelType w:val="multilevel"/>
    <w:tmpl w:val="B1E0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600D"/>
    <w:multiLevelType w:val="multilevel"/>
    <w:tmpl w:val="3216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E1579"/>
    <w:multiLevelType w:val="multilevel"/>
    <w:tmpl w:val="0B00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C344D"/>
    <w:multiLevelType w:val="multilevel"/>
    <w:tmpl w:val="642A1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Beasley">
    <w15:presenceInfo w15:providerId="Windows Live" w15:userId="7e46068ecabce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F6"/>
    <w:rsid w:val="00000C91"/>
    <w:rsid w:val="0001136E"/>
    <w:rsid w:val="000354A0"/>
    <w:rsid w:val="000413D3"/>
    <w:rsid w:val="00042659"/>
    <w:rsid w:val="0004461D"/>
    <w:rsid w:val="00045B46"/>
    <w:rsid w:val="000474DB"/>
    <w:rsid w:val="00054051"/>
    <w:rsid w:val="00054FD6"/>
    <w:rsid w:val="00062C47"/>
    <w:rsid w:val="00075A80"/>
    <w:rsid w:val="000820DB"/>
    <w:rsid w:val="000823E9"/>
    <w:rsid w:val="00092017"/>
    <w:rsid w:val="000A31E6"/>
    <w:rsid w:val="000B2582"/>
    <w:rsid w:val="000C52E3"/>
    <w:rsid w:val="000D584C"/>
    <w:rsid w:val="000F25D7"/>
    <w:rsid w:val="000F4842"/>
    <w:rsid w:val="00106266"/>
    <w:rsid w:val="001063AD"/>
    <w:rsid w:val="001078CF"/>
    <w:rsid w:val="001168C0"/>
    <w:rsid w:val="00117714"/>
    <w:rsid w:val="00145B2A"/>
    <w:rsid w:val="001609D6"/>
    <w:rsid w:val="00161727"/>
    <w:rsid w:val="0016775E"/>
    <w:rsid w:val="001734F9"/>
    <w:rsid w:val="00187A1F"/>
    <w:rsid w:val="001942C8"/>
    <w:rsid w:val="001A431D"/>
    <w:rsid w:val="001A7E27"/>
    <w:rsid w:val="001C1B5A"/>
    <w:rsid w:val="001D1F76"/>
    <w:rsid w:val="001D3F37"/>
    <w:rsid w:val="001E2B07"/>
    <w:rsid w:val="001E2CA4"/>
    <w:rsid w:val="00200D77"/>
    <w:rsid w:val="00213A51"/>
    <w:rsid w:val="002152F5"/>
    <w:rsid w:val="00222215"/>
    <w:rsid w:val="00227175"/>
    <w:rsid w:val="00240F67"/>
    <w:rsid w:val="00250125"/>
    <w:rsid w:val="00250B41"/>
    <w:rsid w:val="0025136C"/>
    <w:rsid w:val="0026511E"/>
    <w:rsid w:val="002740CE"/>
    <w:rsid w:val="00287461"/>
    <w:rsid w:val="002949B0"/>
    <w:rsid w:val="002A04A7"/>
    <w:rsid w:val="002B5124"/>
    <w:rsid w:val="002B7ACC"/>
    <w:rsid w:val="002B7AFB"/>
    <w:rsid w:val="002D1BA5"/>
    <w:rsid w:val="002E13F6"/>
    <w:rsid w:val="002F0B09"/>
    <w:rsid w:val="003047C0"/>
    <w:rsid w:val="00316F6F"/>
    <w:rsid w:val="00323F1B"/>
    <w:rsid w:val="00330546"/>
    <w:rsid w:val="00333C78"/>
    <w:rsid w:val="00336443"/>
    <w:rsid w:val="003366B3"/>
    <w:rsid w:val="003401B2"/>
    <w:rsid w:val="00344701"/>
    <w:rsid w:val="00382317"/>
    <w:rsid w:val="00387A2F"/>
    <w:rsid w:val="00397085"/>
    <w:rsid w:val="003B3D51"/>
    <w:rsid w:val="003B68CE"/>
    <w:rsid w:val="003B6CE9"/>
    <w:rsid w:val="003C0B2C"/>
    <w:rsid w:val="003C2597"/>
    <w:rsid w:val="003C689C"/>
    <w:rsid w:val="003D1CB3"/>
    <w:rsid w:val="003D3551"/>
    <w:rsid w:val="003E2C66"/>
    <w:rsid w:val="003E48EA"/>
    <w:rsid w:val="003E4E8E"/>
    <w:rsid w:val="003E68BA"/>
    <w:rsid w:val="003F5C97"/>
    <w:rsid w:val="00402C20"/>
    <w:rsid w:val="0041215F"/>
    <w:rsid w:val="004217DC"/>
    <w:rsid w:val="00427FB5"/>
    <w:rsid w:val="004402B9"/>
    <w:rsid w:val="00442E0D"/>
    <w:rsid w:val="004500DE"/>
    <w:rsid w:val="00466440"/>
    <w:rsid w:val="00470AF5"/>
    <w:rsid w:val="00483F14"/>
    <w:rsid w:val="00494A05"/>
    <w:rsid w:val="004B164C"/>
    <w:rsid w:val="004B259C"/>
    <w:rsid w:val="004B4B38"/>
    <w:rsid w:val="004B799C"/>
    <w:rsid w:val="004B7A9F"/>
    <w:rsid w:val="004C6CC5"/>
    <w:rsid w:val="004F7757"/>
    <w:rsid w:val="005036C4"/>
    <w:rsid w:val="0050416A"/>
    <w:rsid w:val="00516AAC"/>
    <w:rsid w:val="005235D0"/>
    <w:rsid w:val="005277B6"/>
    <w:rsid w:val="00533EA6"/>
    <w:rsid w:val="00535930"/>
    <w:rsid w:val="0054125F"/>
    <w:rsid w:val="0056253A"/>
    <w:rsid w:val="00567B55"/>
    <w:rsid w:val="00571B95"/>
    <w:rsid w:val="00571CD5"/>
    <w:rsid w:val="00591F17"/>
    <w:rsid w:val="00595215"/>
    <w:rsid w:val="005A0FAB"/>
    <w:rsid w:val="005A7A8E"/>
    <w:rsid w:val="005C4DE0"/>
    <w:rsid w:val="005C623E"/>
    <w:rsid w:val="005D06AE"/>
    <w:rsid w:val="005E76AA"/>
    <w:rsid w:val="005F2FA6"/>
    <w:rsid w:val="005F66C1"/>
    <w:rsid w:val="006046F5"/>
    <w:rsid w:val="006222D8"/>
    <w:rsid w:val="0062710D"/>
    <w:rsid w:val="00635F1A"/>
    <w:rsid w:val="00644716"/>
    <w:rsid w:val="00647ADE"/>
    <w:rsid w:val="00650D6C"/>
    <w:rsid w:val="00651F6E"/>
    <w:rsid w:val="00655F61"/>
    <w:rsid w:val="00660F97"/>
    <w:rsid w:val="00682381"/>
    <w:rsid w:val="006870F4"/>
    <w:rsid w:val="006946CA"/>
    <w:rsid w:val="006A2EFC"/>
    <w:rsid w:val="006A772F"/>
    <w:rsid w:val="006C5C5D"/>
    <w:rsid w:val="006C6A75"/>
    <w:rsid w:val="007010F1"/>
    <w:rsid w:val="00702BDD"/>
    <w:rsid w:val="00710AE2"/>
    <w:rsid w:val="00731D6C"/>
    <w:rsid w:val="00735403"/>
    <w:rsid w:val="0073605D"/>
    <w:rsid w:val="00736CC7"/>
    <w:rsid w:val="007509CC"/>
    <w:rsid w:val="00754013"/>
    <w:rsid w:val="00765295"/>
    <w:rsid w:val="00766507"/>
    <w:rsid w:val="007835E4"/>
    <w:rsid w:val="007858A1"/>
    <w:rsid w:val="00795CB0"/>
    <w:rsid w:val="007B32AF"/>
    <w:rsid w:val="007B6C1B"/>
    <w:rsid w:val="007C6D53"/>
    <w:rsid w:val="007D2888"/>
    <w:rsid w:val="007D3AE3"/>
    <w:rsid w:val="007E72B0"/>
    <w:rsid w:val="00800D6E"/>
    <w:rsid w:val="008026CF"/>
    <w:rsid w:val="00823603"/>
    <w:rsid w:val="00824152"/>
    <w:rsid w:val="0083158F"/>
    <w:rsid w:val="00831769"/>
    <w:rsid w:val="00836D67"/>
    <w:rsid w:val="00837B0E"/>
    <w:rsid w:val="00851BB8"/>
    <w:rsid w:val="0085484B"/>
    <w:rsid w:val="0085548C"/>
    <w:rsid w:val="00880499"/>
    <w:rsid w:val="00890BA7"/>
    <w:rsid w:val="008927C9"/>
    <w:rsid w:val="00895231"/>
    <w:rsid w:val="008B2B14"/>
    <w:rsid w:val="008B2C93"/>
    <w:rsid w:val="008B52E7"/>
    <w:rsid w:val="008B5B63"/>
    <w:rsid w:val="008C490A"/>
    <w:rsid w:val="008C58EF"/>
    <w:rsid w:val="008D0A86"/>
    <w:rsid w:val="008D54D6"/>
    <w:rsid w:val="008E1B8D"/>
    <w:rsid w:val="008F3345"/>
    <w:rsid w:val="008F6629"/>
    <w:rsid w:val="008F7327"/>
    <w:rsid w:val="008F7FC8"/>
    <w:rsid w:val="00902793"/>
    <w:rsid w:val="00907100"/>
    <w:rsid w:val="009074A6"/>
    <w:rsid w:val="0092575B"/>
    <w:rsid w:val="009320B9"/>
    <w:rsid w:val="00932BA2"/>
    <w:rsid w:val="00947D27"/>
    <w:rsid w:val="009561A9"/>
    <w:rsid w:val="00963501"/>
    <w:rsid w:val="00966450"/>
    <w:rsid w:val="00971D71"/>
    <w:rsid w:val="009721EA"/>
    <w:rsid w:val="00975832"/>
    <w:rsid w:val="00983A8C"/>
    <w:rsid w:val="009844A1"/>
    <w:rsid w:val="009904C6"/>
    <w:rsid w:val="00992B97"/>
    <w:rsid w:val="009A319D"/>
    <w:rsid w:val="009A363B"/>
    <w:rsid w:val="009B094E"/>
    <w:rsid w:val="009B0F41"/>
    <w:rsid w:val="009C3B54"/>
    <w:rsid w:val="009D1DC9"/>
    <w:rsid w:val="009D3260"/>
    <w:rsid w:val="009E5892"/>
    <w:rsid w:val="009F779B"/>
    <w:rsid w:val="00A221B4"/>
    <w:rsid w:val="00A25CC4"/>
    <w:rsid w:val="00A26260"/>
    <w:rsid w:val="00A439C0"/>
    <w:rsid w:val="00A45DDC"/>
    <w:rsid w:val="00A55AA4"/>
    <w:rsid w:val="00A61EB9"/>
    <w:rsid w:val="00A63616"/>
    <w:rsid w:val="00A63C44"/>
    <w:rsid w:val="00A8680F"/>
    <w:rsid w:val="00AA16B4"/>
    <w:rsid w:val="00AA68B1"/>
    <w:rsid w:val="00AC3FCC"/>
    <w:rsid w:val="00AD265F"/>
    <w:rsid w:val="00AF708D"/>
    <w:rsid w:val="00B0214A"/>
    <w:rsid w:val="00B067CC"/>
    <w:rsid w:val="00B06886"/>
    <w:rsid w:val="00B17E68"/>
    <w:rsid w:val="00B26816"/>
    <w:rsid w:val="00B30C24"/>
    <w:rsid w:val="00B32E42"/>
    <w:rsid w:val="00B33FD8"/>
    <w:rsid w:val="00B4180D"/>
    <w:rsid w:val="00B458BD"/>
    <w:rsid w:val="00B47062"/>
    <w:rsid w:val="00B52C7A"/>
    <w:rsid w:val="00B60DAC"/>
    <w:rsid w:val="00B66FF3"/>
    <w:rsid w:val="00B85374"/>
    <w:rsid w:val="00B94DC8"/>
    <w:rsid w:val="00B96FCE"/>
    <w:rsid w:val="00BB2B30"/>
    <w:rsid w:val="00BB56A0"/>
    <w:rsid w:val="00BC282E"/>
    <w:rsid w:val="00BC7943"/>
    <w:rsid w:val="00BE385B"/>
    <w:rsid w:val="00BF48DE"/>
    <w:rsid w:val="00BF5B07"/>
    <w:rsid w:val="00BF7D60"/>
    <w:rsid w:val="00C01933"/>
    <w:rsid w:val="00C025D2"/>
    <w:rsid w:val="00C035B1"/>
    <w:rsid w:val="00C31C25"/>
    <w:rsid w:val="00C45173"/>
    <w:rsid w:val="00C55569"/>
    <w:rsid w:val="00C64B51"/>
    <w:rsid w:val="00C86507"/>
    <w:rsid w:val="00C9145D"/>
    <w:rsid w:val="00C954B8"/>
    <w:rsid w:val="00C95598"/>
    <w:rsid w:val="00CA343D"/>
    <w:rsid w:val="00CB3645"/>
    <w:rsid w:val="00CC32A5"/>
    <w:rsid w:val="00CC7506"/>
    <w:rsid w:val="00CD00EA"/>
    <w:rsid w:val="00CD01AE"/>
    <w:rsid w:val="00CD1E4E"/>
    <w:rsid w:val="00CD1E6C"/>
    <w:rsid w:val="00CD274A"/>
    <w:rsid w:val="00CD3971"/>
    <w:rsid w:val="00CE0326"/>
    <w:rsid w:val="00CF443A"/>
    <w:rsid w:val="00D02781"/>
    <w:rsid w:val="00D064E6"/>
    <w:rsid w:val="00D067B2"/>
    <w:rsid w:val="00D15997"/>
    <w:rsid w:val="00D311DC"/>
    <w:rsid w:val="00D57D21"/>
    <w:rsid w:val="00D728DC"/>
    <w:rsid w:val="00D96D49"/>
    <w:rsid w:val="00DA331A"/>
    <w:rsid w:val="00DC6FA7"/>
    <w:rsid w:val="00DD1656"/>
    <w:rsid w:val="00DE50FC"/>
    <w:rsid w:val="00DF25B1"/>
    <w:rsid w:val="00DF2727"/>
    <w:rsid w:val="00E02D0D"/>
    <w:rsid w:val="00E310F6"/>
    <w:rsid w:val="00E316AA"/>
    <w:rsid w:val="00E34A3B"/>
    <w:rsid w:val="00E36A44"/>
    <w:rsid w:val="00E6257D"/>
    <w:rsid w:val="00E633F1"/>
    <w:rsid w:val="00E64566"/>
    <w:rsid w:val="00E76266"/>
    <w:rsid w:val="00EB7C27"/>
    <w:rsid w:val="00ED0D37"/>
    <w:rsid w:val="00ED4DE7"/>
    <w:rsid w:val="00EE2DED"/>
    <w:rsid w:val="00EF6AF2"/>
    <w:rsid w:val="00F0795E"/>
    <w:rsid w:val="00F07F70"/>
    <w:rsid w:val="00F16460"/>
    <w:rsid w:val="00F27810"/>
    <w:rsid w:val="00F350E6"/>
    <w:rsid w:val="00F41A2A"/>
    <w:rsid w:val="00F551D9"/>
    <w:rsid w:val="00F61B3F"/>
    <w:rsid w:val="00F71CC7"/>
    <w:rsid w:val="00F72ADD"/>
    <w:rsid w:val="00F72DE3"/>
    <w:rsid w:val="00F856C5"/>
    <w:rsid w:val="00F90D18"/>
    <w:rsid w:val="00F96D43"/>
    <w:rsid w:val="00FB0552"/>
    <w:rsid w:val="00FB6493"/>
    <w:rsid w:val="00FC6583"/>
    <w:rsid w:val="00FD2660"/>
    <w:rsid w:val="00F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4EBED-8C3B-45FD-ADD1-8CD048BA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C5D"/>
  </w:style>
  <w:style w:type="paragraph" w:styleId="Heading1">
    <w:name w:val="heading 1"/>
    <w:basedOn w:val="Normal"/>
    <w:link w:val="Heading1Char"/>
    <w:uiPriority w:val="9"/>
    <w:qFormat/>
    <w:rsid w:val="00F90D18"/>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F90D18"/>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5832"/>
  </w:style>
  <w:style w:type="character" w:styleId="Hyperlink">
    <w:name w:val="Hyperlink"/>
    <w:basedOn w:val="DefaultParagraphFont"/>
    <w:uiPriority w:val="99"/>
    <w:unhideWhenUsed/>
    <w:rsid w:val="00975832"/>
    <w:rPr>
      <w:color w:val="0000FF"/>
      <w:u w:val="single"/>
    </w:rPr>
  </w:style>
  <w:style w:type="character" w:styleId="Emphasis">
    <w:name w:val="Emphasis"/>
    <w:basedOn w:val="DefaultParagraphFont"/>
    <w:uiPriority w:val="20"/>
    <w:qFormat/>
    <w:rsid w:val="00975832"/>
    <w:rPr>
      <w:i/>
      <w:iCs/>
    </w:rPr>
  </w:style>
  <w:style w:type="paragraph" w:styleId="NormalWeb">
    <w:name w:val="Normal (Web)"/>
    <w:basedOn w:val="Normal"/>
    <w:uiPriority w:val="99"/>
    <w:semiHidden/>
    <w:unhideWhenUsed/>
    <w:rsid w:val="00A2626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FF3"/>
    <w:pPr>
      <w:tabs>
        <w:tab w:val="center" w:pos="4513"/>
        <w:tab w:val="right" w:pos="9026"/>
      </w:tabs>
    </w:pPr>
  </w:style>
  <w:style w:type="character" w:customStyle="1" w:styleId="HeaderChar">
    <w:name w:val="Header Char"/>
    <w:basedOn w:val="DefaultParagraphFont"/>
    <w:link w:val="Header"/>
    <w:uiPriority w:val="99"/>
    <w:rsid w:val="00B66FF3"/>
  </w:style>
  <w:style w:type="paragraph" w:styleId="Footer">
    <w:name w:val="footer"/>
    <w:basedOn w:val="Normal"/>
    <w:link w:val="FooterChar"/>
    <w:uiPriority w:val="99"/>
    <w:unhideWhenUsed/>
    <w:rsid w:val="00B66FF3"/>
    <w:pPr>
      <w:tabs>
        <w:tab w:val="center" w:pos="4513"/>
        <w:tab w:val="right" w:pos="9026"/>
      </w:tabs>
    </w:pPr>
  </w:style>
  <w:style w:type="character" w:customStyle="1" w:styleId="FooterChar">
    <w:name w:val="Footer Char"/>
    <w:basedOn w:val="DefaultParagraphFont"/>
    <w:link w:val="Footer"/>
    <w:uiPriority w:val="99"/>
    <w:rsid w:val="00B66FF3"/>
  </w:style>
  <w:style w:type="character" w:customStyle="1" w:styleId="Heading1Char">
    <w:name w:val="Heading 1 Char"/>
    <w:basedOn w:val="DefaultParagraphFont"/>
    <w:link w:val="Heading1"/>
    <w:uiPriority w:val="9"/>
    <w:rsid w:val="00F90D18"/>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F90D18"/>
    <w:rPr>
      <w:rFonts w:ascii="Times New Roman" w:eastAsia="Times New Roman" w:hAnsi="Times New Roman" w:cs="Times New Roman"/>
      <w:b/>
      <w:bCs/>
      <w:sz w:val="36"/>
      <w:szCs w:val="36"/>
      <w:lang w:val="en-GB" w:eastAsia="en-GB"/>
    </w:rPr>
  </w:style>
  <w:style w:type="character" w:customStyle="1" w:styleId="journalname">
    <w:name w:val="journalname"/>
    <w:basedOn w:val="DefaultParagraphFont"/>
    <w:rsid w:val="00F90D18"/>
  </w:style>
  <w:style w:type="character" w:customStyle="1" w:styleId="b">
    <w:name w:val="b"/>
    <w:basedOn w:val="DefaultParagraphFont"/>
    <w:rsid w:val="00F90D18"/>
  </w:style>
  <w:style w:type="character" w:customStyle="1" w:styleId="doi">
    <w:name w:val="doi"/>
    <w:basedOn w:val="DefaultParagraphFont"/>
    <w:rsid w:val="00F90D18"/>
  </w:style>
  <w:style w:type="character" w:customStyle="1" w:styleId="latin">
    <w:name w:val="latin"/>
    <w:basedOn w:val="DefaultParagraphFont"/>
    <w:rsid w:val="00F90D18"/>
  </w:style>
  <w:style w:type="paragraph" w:styleId="BalloonText">
    <w:name w:val="Balloon Text"/>
    <w:basedOn w:val="Normal"/>
    <w:link w:val="BalloonTextChar"/>
    <w:uiPriority w:val="99"/>
    <w:semiHidden/>
    <w:unhideWhenUsed/>
    <w:rsid w:val="00092017"/>
    <w:rPr>
      <w:rFonts w:ascii="Tahoma" w:hAnsi="Tahoma" w:cs="Tahoma"/>
      <w:sz w:val="16"/>
      <w:szCs w:val="16"/>
    </w:rPr>
  </w:style>
  <w:style w:type="character" w:customStyle="1" w:styleId="BalloonTextChar">
    <w:name w:val="Balloon Text Char"/>
    <w:basedOn w:val="DefaultParagraphFont"/>
    <w:link w:val="BalloonText"/>
    <w:uiPriority w:val="99"/>
    <w:semiHidden/>
    <w:rsid w:val="00092017"/>
    <w:rPr>
      <w:rFonts w:ascii="Tahoma" w:hAnsi="Tahoma" w:cs="Tahoma"/>
      <w:sz w:val="16"/>
      <w:szCs w:val="16"/>
    </w:rPr>
  </w:style>
  <w:style w:type="character" w:customStyle="1" w:styleId="cit">
    <w:name w:val="cit"/>
    <w:basedOn w:val="DefaultParagraphFont"/>
    <w:rsid w:val="00682381"/>
  </w:style>
  <w:style w:type="character" w:customStyle="1" w:styleId="fm-citation-ids-label">
    <w:name w:val="fm-citation-ids-label"/>
    <w:basedOn w:val="DefaultParagraphFont"/>
    <w:rsid w:val="00682381"/>
  </w:style>
  <w:style w:type="character" w:styleId="CommentReference">
    <w:name w:val="annotation reference"/>
    <w:basedOn w:val="DefaultParagraphFont"/>
    <w:uiPriority w:val="99"/>
    <w:semiHidden/>
    <w:unhideWhenUsed/>
    <w:rsid w:val="00932BA2"/>
    <w:rPr>
      <w:sz w:val="16"/>
      <w:szCs w:val="16"/>
    </w:rPr>
  </w:style>
  <w:style w:type="paragraph" w:styleId="CommentText">
    <w:name w:val="annotation text"/>
    <w:basedOn w:val="Normal"/>
    <w:link w:val="CommentTextChar"/>
    <w:uiPriority w:val="99"/>
    <w:semiHidden/>
    <w:unhideWhenUsed/>
    <w:rsid w:val="00932BA2"/>
    <w:rPr>
      <w:sz w:val="20"/>
      <w:szCs w:val="20"/>
    </w:rPr>
  </w:style>
  <w:style w:type="character" w:customStyle="1" w:styleId="CommentTextChar">
    <w:name w:val="Comment Text Char"/>
    <w:basedOn w:val="DefaultParagraphFont"/>
    <w:link w:val="CommentText"/>
    <w:uiPriority w:val="99"/>
    <w:semiHidden/>
    <w:rsid w:val="00932BA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252">
      <w:bodyDiv w:val="1"/>
      <w:marLeft w:val="0"/>
      <w:marRight w:val="0"/>
      <w:marTop w:val="0"/>
      <w:marBottom w:val="0"/>
      <w:divBdr>
        <w:top w:val="none" w:sz="0" w:space="0" w:color="auto"/>
        <w:left w:val="none" w:sz="0" w:space="0" w:color="auto"/>
        <w:bottom w:val="none" w:sz="0" w:space="0" w:color="auto"/>
        <w:right w:val="none" w:sz="0" w:space="0" w:color="auto"/>
      </w:divBdr>
      <w:divsChild>
        <w:div w:id="1963148993">
          <w:marLeft w:val="0"/>
          <w:marRight w:val="0"/>
          <w:marTop w:val="0"/>
          <w:marBottom w:val="0"/>
          <w:divBdr>
            <w:top w:val="none" w:sz="0" w:space="0" w:color="auto"/>
            <w:left w:val="none" w:sz="0" w:space="0" w:color="auto"/>
            <w:bottom w:val="none" w:sz="0" w:space="0" w:color="auto"/>
            <w:right w:val="none" w:sz="0" w:space="0" w:color="auto"/>
          </w:divBdr>
        </w:div>
      </w:divsChild>
    </w:div>
    <w:div w:id="643900188">
      <w:bodyDiv w:val="1"/>
      <w:marLeft w:val="0"/>
      <w:marRight w:val="0"/>
      <w:marTop w:val="0"/>
      <w:marBottom w:val="0"/>
      <w:divBdr>
        <w:top w:val="none" w:sz="0" w:space="0" w:color="auto"/>
        <w:left w:val="none" w:sz="0" w:space="0" w:color="auto"/>
        <w:bottom w:val="none" w:sz="0" w:space="0" w:color="auto"/>
        <w:right w:val="none" w:sz="0" w:space="0" w:color="auto"/>
      </w:divBdr>
    </w:div>
    <w:div w:id="1154024369">
      <w:bodyDiv w:val="1"/>
      <w:marLeft w:val="0"/>
      <w:marRight w:val="0"/>
      <w:marTop w:val="0"/>
      <w:marBottom w:val="0"/>
      <w:divBdr>
        <w:top w:val="none" w:sz="0" w:space="0" w:color="auto"/>
        <w:left w:val="none" w:sz="0" w:space="0" w:color="auto"/>
        <w:bottom w:val="none" w:sz="0" w:space="0" w:color="auto"/>
        <w:right w:val="none" w:sz="0" w:space="0" w:color="auto"/>
      </w:divBdr>
      <w:divsChild>
        <w:div w:id="60250753">
          <w:marLeft w:val="0"/>
          <w:marRight w:val="0"/>
          <w:marTop w:val="0"/>
          <w:marBottom w:val="166"/>
          <w:divBdr>
            <w:top w:val="none" w:sz="0" w:space="0" w:color="auto"/>
            <w:left w:val="none" w:sz="0" w:space="0" w:color="auto"/>
            <w:bottom w:val="none" w:sz="0" w:space="0" w:color="auto"/>
            <w:right w:val="none" w:sz="0" w:space="0" w:color="auto"/>
          </w:divBdr>
          <w:divsChild>
            <w:div w:id="260771134">
              <w:marLeft w:val="0"/>
              <w:marRight w:val="0"/>
              <w:marTop w:val="0"/>
              <w:marBottom w:val="0"/>
              <w:divBdr>
                <w:top w:val="none" w:sz="0" w:space="0" w:color="auto"/>
                <w:left w:val="none" w:sz="0" w:space="0" w:color="auto"/>
                <w:bottom w:val="none" w:sz="0" w:space="0" w:color="auto"/>
                <w:right w:val="none" w:sz="0" w:space="0" w:color="auto"/>
              </w:divBdr>
              <w:divsChild>
                <w:div w:id="204634656">
                  <w:marLeft w:val="0"/>
                  <w:marRight w:val="0"/>
                  <w:marTop w:val="0"/>
                  <w:marBottom w:val="0"/>
                  <w:divBdr>
                    <w:top w:val="none" w:sz="0" w:space="0" w:color="auto"/>
                    <w:left w:val="none" w:sz="0" w:space="0" w:color="auto"/>
                    <w:bottom w:val="none" w:sz="0" w:space="0" w:color="auto"/>
                    <w:right w:val="none" w:sz="0" w:space="0" w:color="auto"/>
                  </w:divBdr>
                  <w:divsChild>
                    <w:div w:id="618146663">
                      <w:marLeft w:val="0"/>
                      <w:marRight w:val="0"/>
                      <w:marTop w:val="0"/>
                      <w:marBottom w:val="0"/>
                      <w:divBdr>
                        <w:top w:val="none" w:sz="0" w:space="0" w:color="auto"/>
                        <w:left w:val="none" w:sz="0" w:space="0" w:color="auto"/>
                        <w:bottom w:val="none" w:sz="0" w:space="0" w:color="auto"/>
                        <w:right w:val="none" w:sz="0" w:space="0" w:color="auto"/>
                      </w:divBdr>
                    </w:div>
                    <w:div w:id="652756194">
                      <w:marLeft w:val="0"/>
                      <w:marRight w:val="0"/>
                      <w:marTop w:val="0"/>
                      <w:marBottom w:val="0"/>
                      <w:divBdr>
                        <w:top w:val="none" w:sz="0" w:space="0" w:color="auto"/>
                        <w:left w:val="none" w:sz="0" w:space="0" w:color="auto"/>
                        <w:bottom w:val="none" w:sz="0" w:space="0" w:color="auto"/>
                        <w:right w:val="none" w:sz="0" w:space="0" w:color="auto"/>
                      </w:divBdr>
                    </w:div>
                    <w:div w:id="442965932">
                      <w:marLeft w:val="240"/>
                      <w:marRight w:val="0"/>
                      <w:marTop w:val="0"/>
                      <w:marBottom w:val="0"/>
                      <w:divBdr>
                        <w:top w:val="none" w:sz="0" w:space="0" w:color="auto"/>
                        <w:left w:val="none" w:sz="0" w:space="0" w:color="auto"/>
                        <w:bottom w:val="none" w:sz="0" w:space="0" w:color="auto"/>
                        <w:right w:val="none" w:sz="0" w:space="0" w:color="auto"/>
                      </w:divBdr>
                      <w:divsChild>
                        <w:div w:id="8741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792">
                  <w:marLeft w:val="0"/>
                  <w:marRight w:val="0"/>
                  <w:marTop w:val="0"/>
                  <w:marBottom w:val="0"/>
                  <w:divBdr>
                    <w:top w:val="none" w:sz="0" w:space="0" w:color="auto"/>
                    <w:left w:val="none" w:sz="0" w:space="0" w:color="auto"/>
                    <w:bottom w:val="none" w:sz="0" w:space="0" w:color="auto"/>
                    <w:right w:val="none" w:sz="0" w:space="0" w:color="auto"/>
                  </w:divBdr>
                  <w:divsChild>
                    <w:div w:id="1155955415">
                      <w:marLeft w:val="0"/>
                      <w:marRight w:val="0"/>
                      <w:marTop w:val="0"/>
                      <w:marBottom w:val="0"/>
                      <w:divBdr>
                        <w:top w:val="none" w:sz="0" w:space="0" w:color="auto"/>
                        <w:left w:val="none" w:sz="0" w:space="0" w:color="auto"/>
                        <w:bottom w:val="none" w:sz="0" w:space="0" w:color="auto"/>
                        <w:right w:val="none" w:sz="0" w:space="0" w:color="auto"/>
                      </w:divBdr>
                    </w:div>
                    <w:div w:id="10247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7888">
          <w:marLeft w:val="0"/>
          <w:marRight w:val="0"/>
          <w:marTop w:val="166"/>
          <w:marBottom w:val="166"/>
          <w:divBdr>
            <w:top w:val="none" w:sz="0" w:space="0" w:color="auto"/>
            <w:left w:val="none" w:sz="0" w:space="0" w:color="auto"/>
            <w:bottom w:val="none" w:sz="0" w:space="0" w:color="auto"/>
            <w:right w:val="none" w:sz="0" w:space="0" w:color="auto"/>
          </w:divBdr>
          <w:divsChild>
            <w:div w:id="9368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850">
      <w:bodyDiv w:val="1"/>
      <w:marLeft w:val="0"/>
      <w:marRight w:val="0"/>
      <w:marTop w:val="0"/>
      <w:marBottom w:val="0"/>
      <w:divBdr>
        <w:top w:val="none" w:sz="0" w:space="0" w:color="auto"/>
        <w:left w:val="none" w:sz="0" w:space="0" w:color="auto"/>
        <w:bottom w:val="none" w:sz="0" w:space="0" w:color="auto"/>
        <w:right w:val="none" w:sz="0" w:space="0" w:color="auto"/>
      </w:divBdr>
    </w:div>
    <w:div w:id="1314527263">
      <w:bodyDiv w:val="1"/>
      <w:marLeft w:val="0"/>
      <w:marRight w:val="0"/>
      <w:marTop w:val="0"/>
      <w:marBottom w:val="0"/>
      <w:divBdr>
        <w:top w:val="none" w:sz="0" w:space="0" w:color="auto"/>
        <w:left w:val="none" w:sz="0" w:space="0" w:color="auto"/>
        <w:bottom w:val="none" w:sz="0" w:space="0" w:color="auto"/>
        <w:right w:val="none" w:sz="0" w:space="0" w:color="auto"/>
      </w:divBdr>
    </w:div>
    <w:div w:id="1391271421">
      <w:bodyDiv w:val="1"/>
      <w:marLeft w:val="0"/>
      <w:marRight w:val="0"/>
      <w:marTop w:val="0"/>
      <w:marBottom w:val="0"/>
      <w:divBdr>
        <w:top w:val="none" w:sz="0" w:space="0" w:color="auto"/>
        <w:left w:val="none" w:sz="0" w:space="0" w:color="auto"/>
        <w:bottom w:val="none" w:sz="0" w:space="0" w:color="auto"/>
        <w:right w:val="none" w:sz="0" w:space="0" w:color="auto"/>
      </w:divBdr>
    </w:div>
    <w:div w:id="1679965480">
      <w:bodyDiv w:val="1"/>
      <w:marLeft w:val="0"/>
      <w:marRight w:val="0"/>
      <w:marTop w:val="0"/>
      <w:marBottom w:val="0"/>
      <w:divBdr>
        <w:top w:val="none" w:sz="0" w:space="0" w:color="auto"/>
        <w:left w:val="none" w:sz="0" w:space="0" w:color="auto"/>
        <w:bottom w:val="none" w:sz="0" w:space="0" w:color="auto"/>
        <w:right w:val="none" w:sz="0" w:space="0" w:color="auto"/>
      </w:divBdr>
    </w:div>
    <w:div w:id="1858737917">
      <w:bodyDiv w:val="1"/>
      <w:marLeft w:val="0"/>
      <w:marRight w:val="0"/>
      <w:marTop w:val="0"/>
      <w:marBottom w:val="0"/>
      <w:divBdr>
        <w:top w:val="none" w:sz="0" w:space="0" w:color="auto"/>
        <w:left w:val="none" w:sz="0" w:space="0" w:color="auto"/>
        <w:bottom w:val="none" w:sz="0" w:space="0" w:color="auto"/>
        <w:right w:val="none" w:sz="0" w:space="0" w:color="auto"/>
      </w:divBdr>
      <w:divsChild>
        <w:div w:id="1959679689">
          <w:marLeft w:val="0"/>
          <w:marRight w:val="2874"/>
          <w:marTop w:val="0"/>
          <w:marBottom w:val="0"/>
          <w:divBdr>
            <w:top w:val="none" w:sz="0" w:space="0" w:color="auto"/>
            <w:left w:val="none" w:sz="0" w:space="0" w:color="auto"/>
            <w:bottom w:val="none" w:sz="0" w:space="0" w:color="auto"/>
            <w:right w:val="none" w:sz="0" w:space="0" w:color="auto"/>
          </w:divBdr>
        </w:div>
      </w:divsChild>
    </w:div>
    <w:div w:id="1926527132">
      <w:bodyDiv w:val="1"/>
      <w:marLeft w:val="0"/>
      <w:marRight w:val="0"/>
      <w:marTop w:val="0"/>
      <w:marBottom w:val="0"/>
      <w:divBdr>
        <w:top w:val="none" w:sz="0" w:space="0" w:color="auto"/>
        <w:left w:val="none" w:sz="0" w:space="0" w:color="auto"/>
        <w:bottom w:val="none" w:sz="0" w:space="0" w:color="auto"/>
        <w:right w:val="none" w:sz="0" w:space="0" w:color="auto"/>
      </w:divBdr>
    </w:div>
    <w:div w:id="195343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nk.springer.com/article/10.1007/s10519-014-9664-8/fulltext.html" TargetMode="External"/><Relationship Id="rId18" Type="http://schemas.openxmlformats.org/officeDocument/2006/relationships/hyperlink" Target="http://www.ncbi.nlm.nih.gov/pmc/articles/PMC3287068/" TargetMode="External"/><Relationship Id="rId26" Type="http://schemas.openxmlformats.org/officeDocument/2006/relationships/hyperlink" Target="http://www.ncbi.nlm.nih.gov/pubmed/10081235" TargetMode="External"/><Relationship Id="rId39" Type="http://schemas.openxmlformats.org/officeDocument/2006/relationships/image" Target="media/image4.png"/><Relationship Id="rId21" Type="http://schemas.openxmlformats.org/officeDocument/2006/relationships/hyperlink" Target="http://link.springer.com/article/10.1007/s10802-008-9257-1" TargetMode="External"/><Relationship Id="rId34" Type="http://schemas.openxmlformats.org/officeDocument/2006/relationships/hyperlink" Target="http://psycnet.apa.org/journals/abn/118/4/71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cbi.nlm.nih.gov/pmc/articles/PMC3622274/" TargetMode="External"/><Relationship Id="rId20" Type="http://schemas.openxmlformats.org/officeDocument/2006/relationships/hyperlink" Target="http://www.ncbi.nlm.nih.gov/pmc/articles/PMC3640295/" TargetMode="External"/><Relationship Id="rId29" Type="http://schemas.openxmlformats.org/officeDocument/2006/relationships/hyperlink" Target="http://www.sciencedirect.com/science/article/pii/S016028969690004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change.ou.edu/owa/redir.aspx?C=HFRNPxKsGEOHOOHaF1l3k9K1a2hFyNEIIjF_Xe8PxuwnmV9TiwLszGk91cX9D0T_xnX6ueT4Sws.&amp;URL=http%3a%2f%2fliveoak.github.io%2fNlsyLinks%2f" TargetMode="External"/><Relationship Id="rId24" Type="http://schemas.openxmlformats.org/officeDocument/2006/relationships/hyperlink" Target="http://link.springer.com/article/10.1007/s10519-006-9137-9" TargetMode="External"/><Relationship Id="rId32" Type="http://schemas.openxmlformats.org/officeDocument/2006/relationships/hyperlink" Target="http://www.sciencedirect.com/science/article/pii/S016028969790043X"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ubmed/24142448" TargetMode="External"/><Relationship Id="rId23" Type="http://schemas.openxmlformats.org/officeDocument/2006/relationships/hyperlink" Target="http://www.ncbi.nlm.nih.gov/pubmed/18825497" TargetMode="External"/><Relationship Id="rId28" Type="http://schemas.openxmlformats.org/officeDocument/2006/relationships/hyperlink" Target="http://www.sciencedirect.com/science/article/pii/0160289694900116" TargetMode="External"/><Relationship Id="rId36" Type="http://schemas.openxmlformats.org/officeDocument/2006/relationships/image" Target="media/image1.png"/><Relationship Id="rId10" Type="http://schemas.openxmlformats.org/officeDocument/2006/relationships/hyperlink" Target="http://liveoak.github.io/NlsyLinks/A" TargetMode="External"/><Relationship Id="rId19" Type="http://schemas.openxmlformats.org/officeDocument/2006/relationships/hyperlink" Target="http://www.ncbi.nlm.nih.gov/pmc/articles/PMC3148850/" TargetMode="External"/><Relationship Id="rId31" Type="http://schemas.openxmlformats.org/officeDocument/2006/relationships/hyperlink" Target="http://onlinelibrary.wiley.com/doi/10.1038/oby.2009.485/abstract" TargetMode="External"/><Relationship Id="rId4" Type="http://schemas.openxmlformats.org/officeDocument/2006/relationships/settings" Target="settings.xml"/><Relationship Id="rId9" Type="http://schemas.openxmlformats.org/officeDocument/2006/relationships/hyperlink" Target="mailto:joseph.l.rodgers@vanderbilt.edu" TargetMode="External"/><Relationship Id="rId14" Type="http://schemas.openxmlformats.org/officeDocument/2006/relationships/hyperlink" Target="http://onlinelibrary.wiley.com/doi/10.1111/1467-8624.00182/abstract" TargetMode="External"/><Relationship Id="rId22" Type="http://schemas.openxmlformats.org/officeDocument/2006/relationships/hyperlink" Target="http://link.springer.com/article/10.1353/dem.0.0107" TargetMode="External"/><Relationship Id="rId27" Type="http://schemas.openxmlformats.org/officeDocument/2006/relationships/hyperlink" Target="http://psycnet.apa.org/journals/dev/30/3/374/" TargetMode="External"/><Relationship Id="rId30" Type="http://schemas.openxmlformats.org/officeDocument/2006/relationships/hyperlink" Target="http://pss.sagepub.com/content/6/1/33.short" TargetMode="External"/><Relationship Id="rId35" Type="http://schemas.openxmlformats.org/officeDocument/2006/relationships/footer" Target="footer1.xml"/><Relationship Id="rId8" Type="http://schemas.openxmlformats.org/officeDocument/2006/relationships/hyperlink" Target="mailto:jrodgers@ou.edu" TargetMode="External"/><Relationship Id="rId3" Type="http://schemas.openxmlformats.org/officeDocument/2006/relationships/styles" Target="styles.xml"/><Relationship Id="rId12" Type="http://schemas.openxmlformats.org/officeDocument/2006/relationships/hyperlink" Target="http://www.sciencedirect.com/science/article/pii/S004723521300069X" TargetMode="External"/><Relationship Id="rId17" Type="http://schemas.openxmlformats.org/officeDocument/2006/relationships/hyperlink" Target="http://link.springer.com/chapter/10.1007/978-1-4615-4467-8_11" TargetMode="External"/><Relationship Id="rId25" Type="http://schemas.openxmlformats.org/officeDocument/2006/relationships/hyperlink" Target="http://link.springer.com/article/10.1023/A:1011097929954" TargetMode="External"/><Relationship Id="rId33" Type="http://schemas.openxmlformats.org/officeDocument/2006/relationships/hyperlink" Target="http://www.sciencedirect.com/science/article/pii/S0160289699000227"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F84E-6CB3-40B7-9502-DBDC7583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42</Pages>
  <Words>10858</Words>
  <Characters>61894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Rodgers</dc:creator>
  <cp:lastModifiedBy>Will Beasley</cp:lastModifiedBy>
  <cp:revision>27</cp:revision>
  <cp:lastPrinted>2015-09-25T13:53:00Z</cp:lastPrinted>
  <dcterms:created xsi:type="dcterms:W3CDTF">2015-09-25T14:09:00Z</dcterms:created>
  <dcterms:modified xsi:type="dcterms:W3CDTF">2015-09-26T21:56:00Z</dcterms:modified>
</cp:coreProperties>
</file>