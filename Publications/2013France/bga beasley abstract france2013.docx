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FC" w:rsidRDefault="00CE6D0F" w:rsidP="00CE6D0F">
      <w:pPr>
        <w:jc w:val="center"/>
        <w:rPr>
          <w:b/>
        </w:rPr>
      </w:pPr>
      <w:r w:rsidRPr="00CE6D0F">
        <w:rPr>
          <w:b/>
        </w:rPr>
        <w:t>NLSY Kinship Links:  Creating Biometrical Design Structures from Cross-Generational Data</w:t>
      </w:r>
    </w:p>
    <w:p w:rsidR="00CE6D0F" w:rsidRDefault="00CE6D0F" w:rsidP="00CE6D0F">
      <w:pPr>
        <w:jc w:val="center"/>
      </w:pPr>
      <w:r>
        <w:rPr>
          <w:b/>
        </w:rPr>
        <w:t>William</w:t>
      </w:r>
      <w:ins w:id="0" w:author="Will Beasley" w:date="2013-03-15T13:56:00Z">
        <w:r w:rsidR="001A63F7">
          <w:rPr>
            <w:b/>
          </w:rPr>
          <w:t xml:space="preserve"> Howard</w:t>
        </w:r>
      </w:ins>
      <w:r>
        <w:rPr>
          <w:b/>
        </w:rPr>
        <w:t xml:space="preserve"> Beasley, David Bard, Kelly Meredith, Mike Hunter, Joe Rodgers</w:t>
      </w:r>
    </w:p>
    <w:p w:rsidR="00CE6D0F" w:rsidRDefault="00CE6D0F" w:rsidP="00CE6D0F"/>
    <w:p w:rsidR="00CE6D0F" w:rsidRDefault="00CE6D0F" w:rsidP="00CE6D0F">
      <w:bookmarkStart w:id="1" w:name="_GoBack"/>
      <w:r>
        <w:tab/>
        <w:t xml:space="preserve">In </w:t>
      </w:r>
      <w:ins w:id="2" w:author="Will Beasley" w:date="2013-03-15T14:10:00Z">
        <w:r w:rsidR="000E39CC">
          <w:t xml:space="preserve">the fall of </w:t>
        </w:r>
      </w:ins>
      <w:r>
        <w:t xml:space="preserve">2012, our research team released updated version of kinship links for the two primary National Longitudinal Survey of Youth datasets, the NLSY-Children (NLSYC) and the original NLSY79 surveys.  These </w:t>
      </w:r>
      <w:r w:rsidR="00636751">
        <w:t xml:space="preserve">new </w:t>
      </w:r>
      <w:r>
        <w:t xml:space="preserve">kinship links reflect improvements in an already widely used and valuable biometrical resource.  The original </w:t>
      </w:r>
      <w:ins w:id="3" w:author="Will Beasley" w:date="2013-03-15T13:58:00Z">
        <w:r w:rsidR="001A63F7">
          <w:t>12,</w:t>
        </w:r>
      </w:ins>
      <w:ins w:id="4" w:author="Will Beasley" w:date="2013-03-15T13:59:00Z">
        <w:r w:rsidR="001A63F7">
          <w:t>6</w:t>
        </w:r>
      </w:ins>
      <w:ins w:id="5" w:author="Will Beasley" w:date="2013-03-15T13:58:00Z">
        <w:r w:rsidR="001A63F7">
          <w:t xml:space="preserve">00 </w:t>
        </w:r>
      </w:ins>
      <w:r>
        <w:t xml:space="preserve">NLSY79 </w:t>
      </w:r>
      <w:ins w:id="6" w:author="Will Beasley" w:date="2013-03-15T14:10:00Z">
        <w:r w:rsidR="00EA0B1E">
          <w:t xml:space="preserve">respondents </w:t>
        </w:r>
      </w:ins>
      <w:del w:id="7" w:author="Will Beasley" w:date="2013-03-15T13:59:00Z">
        <w:r w:rsidDel="001A63F7">
          <w:delText>files were based on</w:delText>
        </w:r>
      </w:del>
      <w:r>
        <w:t xml:space="preserve"> </w:t>
      </w:r>
      <w:ins w:id="8" w:author="Will Beasley" w:date="2013-03-15T14:13:00Z">
        <w:r w:rsidR="000E39CC">
          <w:t xml:space="preserve">are </w:t>
        </w:r>
      </w:ins>
      <w:r>
        <w:t>a U.S. household probability sample</w:t>
      </w:r>
      <w:r w:rsidR="00636751">
        <w:t>;</w:t>
      </w:r>
      <w:r>
        <w:t xml:space="preserve"> thousands of kinship pairs – a few</w:t>
      </w:r>
      <w:r w:rsidR="00636751">
        <w:t xml:space="preserve"> dozen</w:t>
      </w:r>
      <w:r>
        <w:t xml:space="preserve"> MZ and DZ twins, thousands of full and half siblings, and hundreds of cousins – reflect population prevalences.  Further, the data from the NLSYC, the </w:t>
      </w:r>
      <w:ins w:id="9" w:author="Will Beasley" w:date="2013-03-15T13:57:00Z">
        <w:r w:rsidR="001A63F7">
          <w:t>1</w:t>
        </w:r>
      </w:ins>
      <w:ins w:id="10" w:author="Will Beasley" w:date="2013-03-15T13:58:00Z">
        <w:r w:rsidR="001A63F7">
          <w:t>1</w:t>
        </w:r>
      </w:ins>
      <w:ins w:id="11" w:author="Will Beasley" w:date="2013-03-15T13:57:00Z">
        <w:r w:rsidR="001A63F7">
          <w:t>,</w:t>
        </w:r>
      </w:ins>
      <w:ins w:id="12" w:author="Will Beasley" w:date="2013-03-15T13:58:00Z">
        <w:r w:rsidR="001A63F7">
          <w:t>5</w:t>
        </w:r>
      </w:ins>
      <w:ins w:id="13" w:author="Will Beasley" w:date="2013-03-15T13:57:00Z">
        <w:r w:rsidR="001A63F7">
          <w:t xml:space="preserve">00 </w:t>
        </w:r>
      </w:ins>
      <w:r>
        <w:t xml:space="preserve">biological children of the NLSY79 females (whose childbearing is now completed) also contain </w:t>
      </w:r>
      <w:del w:id="14" w:author="Will Beasley" w:date="2013-03-15T14:11:00Z">
        <w:r w:rsidDel="000E39CC">
          <w:delText xml:space="preserve">thousands </w:delText>
        </w:r>
      </w:del>
      <w:ins w:id="15" w:author="Will Beasley" w:date="2013-03-15T14:11:00Z">
        <w:r w:rsidR="000E39CC">
          <w:t>5,000</w:t>
        </w:r>
      </w:ins>
      <w:del w:id="16" w:author="Will Beasley" w:date="2013-03-15T14:11:00Z">
        <w:r w:rsidDel="000E39CC">
          <w:delText>of</w:delText>
        </w:r>
      </w:del>
      <w:r>
        <w:t xml:space="preserve"> kinship pairs</w:t>
      </w:r>
      <w:ins w:id="17" w:author="Will Beasley" w:date="2013-03-15T14:11:00Z">
        <w:r w:rsidR="000E39CC">
          <w:t xml:space="preserve">, including </w:t>
        </w:r>
      </w:ins>
      <w:del w:id="18" w:author="Will Beasley" w:date="2013-03-15T14:11:00Z">
        <w:r w:rsidR="000D12DE" w:rsidDel="000E39CC">
          <w:delText xml:space="preserve">: </w:delText>
        </w:r>
      </w:del>
      <w:del w:id="19" w:author="Will Beasley" w:date="2013-03-15T14:03:00Z">
        <w:r w:rsidR="000D12DE" w:rsidDel="009559B0">
          <w:delText xml:space="preserve"> </w:delText>
        </w:r>
      </w:del>
      <w:r>
        <w:t>full and half siblings</w:t>
      </w:r>
      <w:r w:rsidR="000D12DE">
        <w:t>, and MZ and DZ twin</w:t>
      </w:r>
      <w:ins w:id="20" w:author="Will Beasley" w:date="2013-03-15T14:00:00Z">
        <w:r w:rsidR="001A63F7">
          <w:t>s</w:t>
        </w:r>
      </w:ins>
      <w:del w:id="21" w:author="Will Beasley" w:date="2013-03-15T14:00:00Z">
        <w:r w:rsidR="000D12DE" w:rsidDel="001A63F7">
          <w:delText xml:space="preserve"> pairs</w:delText>
        </w:r>
      </w:del>
      <w:del w:id="22" w:author="Will Beasley" w:date="2013-03-15T14:01:00Z">
        <w:r w:rsidR="000D12DE" w:rsidDel="009559B0">
          <w:delText xml:space="preserve"> as well</w:delText>
        </w:r>
      </w:del>
      <w:r>
        <w:t>.</w:t>
      </w:r>
    </w:p>
    <w:p w:rsidR="00CE6D0F" w:rsidRDefault="00CE6D0F" w:rsidP="00CE6D0F">
      <w:r>
        <w:tab/>
        <w:t xml:space="preserve">Using these kinship links, the </w:t>
      </w:r>
      <w:r w:rsidR="000D12DE">
        <w:t xml:space="preserve">value </w:t>
      </w:r>
      <w:r>
        <w:t xml:space="preserve">of hundreds of </w:t>
      </w:r>
      <w:r w:rsidR="000D12DE">
        <w:t xml:space="preserve">NLSY </w:t>
      </w:r>
      <w:r>
        <w:t>phenotypic</w:t>
      </w:r>
      <w:r w:rsidR="000D12DE">
        <w:t xml:space="preserve"> </w:t>
      </w:r>
      <w:ins w:id="23" w:author="Will Beasley" w:date="2013-03-15T14:14:00Z">
        <w:r w:rsidR="000E39CC">
          <w:t xml:space="preserve">variables </w:t>
        </w:r>
      </w:ins>
      <w:r>
        <w:t>– from health, cognit</w:t>
      </w:r>
      <w:r w:rsidR="000D12DE">
        <w:t>ion</w:t>
      </w:r>
      <w:r>
        <w:t>, marriage/fertility, labor force</w:t>
      </w:r>
      <w:r w:rsidR="00636751">
        <w:t xml:space="preserve">, antisocial and delinquent behavior, and </w:t>
      </w:r>
      <w:r w:rsidR="000D12DE">
        <w:t>many</w:t>
      </w:r>
      <w:r w:rsidR="00636751">
        <w:t xml:space="preserve"> other domains – can be studied</w:t>
      </w:r>
      <w:r w:rsidR="000D12DE">
        <w:t xml:space="preserve"> biometrically</w:t>
      </w:r>
      <w:r w:rsidR="00636751">
        <w:t xml:space="preserve">, </w:t>
      </w:r>
      <w:r w:rsidR="000D12DE">
        <w:t>and</w:t>
      </w:r>
      <w:r w:rsidR="00636751">
        <w:t xml:space="preserve"> generalize</w:t>
      </w:r>
      <w:r w:rsidR="000D12DE">
        <w:t>d</w:t>
      </w:r>
      <w:r w:rsidR="00636751">
        <w:t xml:space="preserve"> to relevant U.S. populations.  More than 40 research articles (and 6 theses/dissertations) have been published using earlier versions of the</w:t>
      </w:r>
      <w:r w:rsidR="000D12DE">
        <w:t>se</w:t>
      </w:r>
      <w:r w:rsidR="00636751">
        <w:t xml:space="preserve"> kinship links, applied </w:t>
      </w:r>
      <w:r w:rsidR="000D12DE">
        <w:t>to</w:t>
      </w:r>
      <w:r w:rsidR="00636751">
        <w:t xml:space="preserve"> standard NLSY design structures</w:t>
      </w:r>
      <w:del w:id="24" w:author="Will Beasley" w:date="2013-03-15T14:03:00Z">
        <w:r w:rsidR="00636751" w:rsidDel="009559B0">
          <w:delText xml:space="preserve"> and </w:delText>
        </w:r>
        <w:r w:rsidR="000D12DE" w:rsidDel="009559B0">
          <w:delText xml:space="preserve">typically </w:delText>
        </w:r>
        <w:r w:rsidR="00636751" w:rsidDel="009559B0">
          <w:delText>using DF Analysis or MX to fit ACE models</w:delText>
        </w:r>
      </w:del>
      <w:r w:rsidR="00636751">
        <w:t>.</w:t>
      </w:r>
      <w:ins w:id="25" w:author="Will Beasley" w:date="2013-03-15T16:19:00Z">
        <w:r w:rsidR="00804883">
          <w:t xml:space="preserve">  The </w:t>
        </w:r>
      </w:ins>
      <w:ins w:id="26" w:author="Will Beasley" w:date="2013-03-15T16:24:00Z">
        <w:r w:rsidR="004B43DB">
          <w:t xml:space="preserve">current </w:t>
        </w:r>
      </w:ins>
      <w:ins w:id="27" w:author="Will Beasley" w:date="2013-03-15T16:19:00Z">
        <w:r w:rsidR="00804883">
          <w:t xml:space="preserve">links are freely available to </w:t>
        </w:r>
      </w:ins>
      <w:ins w:id="28" w:author="Will Beasley" w:date="2013-03-15T16:23:00Z">
        <w:r w:rsidR="00804883">
          <w:t xml:space="preserve">researchers through </w:t>
        </w:r>
      </w:ins>
      <w:ins w:id="29" w:author="Will Beasley" w:date="2013-03-15T16:24:00Z">
        <w:r w:rsidR="00804883">
          <w:t xml:space="preserve">several sources, including </w:t>
        </w:r>
      </w:ins>
      <w:ins w:id="30" w:author="Will Beasley" w:date="2013-03-15T16:23:00Z">
        <w:r w:rsidR="00804883">
          <w:t xml:space="preserve">the </w:t>
        </w:r>
      </w:ins>
      <w:ins w:id="31" w:author="Will Beasley" w:date="2013-03-15T17:46:00Z">
        <w:r w:rsidR="003130CA">
          <w:t>NlsyLinks</w:t>
        </w:r>
        <w:r w:rsidR="003130CA">
          <w:t xml:space="preserve"> </w:t>
        </w:r>
      </w:ins>
      <w:ins w:id="32" w:author="Will Beasley" w:date="2013-03-15T16:23:00Z">
        <w:r w:rsidR="00804883">
          <w:t>R package</w:t>
        </w:r>
      </w:ins>
      <w:ins w:id="33" w:author="Will Beasley" w:date="2013-03-15T16:24:00Z">
        <w:r w:rsidR="00804883">
          <w:t>.</w:t>
        </w:r>
      </w:ins>
    </w:p>
    <w:p w:rsidR="00636751" w:rsidRPr="00CE6D0F" w:rsidRDefault="00636751" w:rsidP="00CE6D0F">
      <w:r>
        <w:tab/>
        <w:t xml:space="preserve">In this paper, we present </w:t>
      </w:r>
      <w:del w:id="34" w:author="Will Beasley" w:date="2013-03-15T14:14:00Z">
        <w:r w:rsidR="000D12DE" w:rsidDel="00A07E6A">
          <w:delText xml:space="preserve">new, </w:delText>
        </w:r>
      </w:del>
      <w:del w:id="35" w:author="Will Beasley" w:date="2013-03-15T14:01:00Z">
        <w:r w:rsidDel="009559B0">
          <w:delText xml:space="preserve"> unusual, </w:delText>
        </w:r>
      </w:del>
      <w:del w:id="36" w:author="Will Beasley" w:date="2013-03-15T14:14:00Z">
        <w:r w:rsidDel="00A07E6A">
          <w:delText xml:space="preserve">and </w:delText>
        </w:r>
      </w:del>
      <w:r>
        <w:t xml:space="preserve">innovative </w:t>
      </w:r>
      <w:r w:rsidR="000D12DE">
        <w:t xml:space="preserve">NLSY </w:t>
      </w:r>
      <w:r>
        <w:t>design</w:t>
      </w:r>
      <w:ins w:id="37" w:author="Will Beasley" w:date="2013-03-15T14:01:00Z">
        <w:r w:rsidR="009559B0">
          <w:t>s</w:t>
        </w:r>
      </w:ins>
      <w:r>
        <w:t>.  We begin with a review of the Mother-Daughter-Aunt-Niece (MDAN) design</w:t>
      </w:r>
      <w:r w:rsidR="000D12DE">
        <w:t xml:space="preserve"> (</w:t>
      </w:r>
      <w:r>
        <w:t>Rodgers et al</w:t>
      </w:r>
      <w:r w:rsidR="000D12DE">
        <w:t>,</w:t>
      </w:r>
      <w:r>
        <w:t xml:space="preserve"> 2008)</w:t>
      </w:r>
      <w:del w:id="38" w:author="Will Beasley" w:date="2013-03-15T14:08:00Z">
        <w:r w:rsidDel="00EA0B1E">
          <w:delText xml:space="preserve">.  Following, we </w:delText>
        </w:r>
      </w:del>
      <w:ins w:id="39" w:author="Will Beasley" w:date="2013-03-15T14:08:00Z">
        <w:r w:rsidR="00EA0B1E">
          <w:t xml:space="preserve"> and expand</w:t>
        </w:r>
      </w:ins>
      <w:ins w:id="40" w:author="Will Beasley" w:date="2013-03-15T14:07:00Z">
        <w:r w:rsidR="00EA0B1E">
          <w:t xml:space="preserve"> this to </w:t>
        </w:r>
      </w:ins>
      <w:ins w:id="41" w:author="Will Beasley" w:date="2013-03-15T14:08:00Z">
        <w:r w:rsidR="00EA0B1E">
          <w:t xml:space="preserve">include </w:t>
        </w:r>
      </w:ins>
      <w:ins w:id="42" w:author="Will Beasley" w:date="2013-03-15T14:07:00Z">
        <w:r w:rsidR="00EA0B1E">
          <w:t>other relationships</w:t>
        </w:r>
      </w:ins>
      <w:ins w:id="43" w:author="Will Beasley" w:date="2013-03-15T14:08:00Z">
        <w:r w:rsidR="00EA0B1E">
          <w:t xml:space="preserve"> simultaneously</w:t>
        </w:r>
      </w:ins>
      <w:ins w:id="44" w:author="Will Beasley" w:date="2013-03-15T14:07:00Z">
        <w:r w:rsidR="00EA0B1E">
          <w:t xml:space="preserve">, including the 5,000 </w:t>
        </w:r>
      </w:ins>
      <w:ins w:id="45" w:author="Will Beasley" w:date="2013-03-15T14:12:00Z">
        <w:r w:rsidR="000E39CC">
          <w:t xml:space="preserve">NLSYC </w:t>
        </w:r>
      </w:ins>
      <w:ins w:id="46" w:author="Will Beasley" w:date="2013-03-15T14:07:00Z">
        <w:r w:rsidR="00EA0B1E">
          <w:t>first cousins.</w:t>
        </w:r>
      </w:ins>
      <w:del w:id="47" w:author="Will Beasley" w:date="2013-03-15T14:08:00Z">
        <w:r w:rsidDel="00EA0B1E">
          <w:delText>expand this design’s potential</w:delText>
        </w:r>
        <w:r w:rsidR="000D12DE" w:rsidDel="00EA0B1E">
          <w:delText xml:space="preserve"> </w:delText>
        </w:r>
        <w:r w:rsidDel="00EA0B1E">
          <w:delText>to Mother-Son-Aunt-Nephew (MSANe) designs</w:delText>
        </w:r>
        <w:r w:rsidR="000D12DE" w:rsidDel="00EA0B1E">
          <w:delText>,</w:delText>
        </w:r>
        <w:r w:rsidDel="00EA0B1E">
          <w:delText xml:space="preserve"> Father-Son/Daughter-Aunt-Niece/Nephew (FSANe, FDAN)</w:delText>
        </w:r>
        <w:r w:rsidR="000D12DE" w:rsidDel="00EA0B1E">
          <w:delText xml:space="preserve">, </w:delText>
        </w:r>
      </w:del>
      <w:del w:id="48" w:author="Will Beasley" w:date="2013-03-15T14:02:00Z">
        <w:r w:rsidR="000D12DE" w:rsidDel="009559B0">
          <w:delText xml:space="preserve">AND </w:delText>
        </w:r>
      </w:del>
      <w:del w:id="49" w:author="Will Beasley" w:date="2013-03-15T14:08:00Z">
        <w:r w:rsidR="000D12DE" w:rsidDel="00EA0B1E">
          <w:delText>Mother-Son/Daughter-Uncle-Nephew/Niece (MSUNe, MDUN)</w:delText>
        </w:r>
        <w:r w:rsidDel="00EA0B1E">
          <w:delText xml:space="preserve"> designs</w:delText>
        </w:r>
      </w:del>
      <w:r>
        <w:t xml:space="preserve">.  Following we discuss the potential for limited three-generational designs using the available information about the parents of the original NLSY79 respondents.  Finally, we </w:t>
      </w:r>
      <w:ins w:id="50" w:author="Will Beasley" w:date="2013-03-15T14:04:00Z">
        <w:r w:rsidR="00A07E6A">
          <w:t xml:space="preserve">discuss how </w:t>
        </w:r>
      </w:ins>
      <w:ins w:id="51" w:author="Will Beasley" w:date="2013-03-15T14:09:00Z">
        <w:r w:rsidR="00EA0B1E">
          <w:t xml:space="preserve">incorporating </w:t>
        </w:r>
      </w:ins>
      <w:ins w:id="52" w:author="Will Beasley" w:date="2013-03-15T14:15:00Z">
        <w:r w:rsidR="00A07E6A">
          <w:t xml:space="preserve">a </w:t>
        </w:r>
      </w:ins>
      <w:ins w:id="53" w:author="Will Beasley" w:date="2013-03-15T14:04:00Z">
        <w:r w:rsidR="009559B0">
          <w:t xml:space="preserve">third </w:t>
        </w:r>
      </w:ins>
      <w:del w:id="54" w:author="Will Beasley" w:date="2013-03-15T14:05:00Z">
        <w:r w:rsidDel="009559B0">
          <w:delText xml:space="preserve">bring a third </w:delText>
        </w:r>
      </w:del>
      <w:del w:id="55" w:author="Will Beasley" w:date="2013-03-15T14:09:00Z">
        <w:r w:rsidDel="00EA0B1E">
          <w:delText xml:space="preserve">NLSY </w:delText>
        </w:r>
      </w:del>
      <w:r>
        <w:t xml:space="preserve">dataset, </w:t>
      </w:r>
      <w:ins w:id="56" w:author="Will Beasley" w:date="2013-03-15T14:09:00Z">
        <w:r w:rsidR="00EA0B1E">
          <w:t>(</w:t>
        </w:r>
      </w:ins>
      <w:r>
        <w:t>the NLSY</w:t>
      </w:r>
      <w:del w:id="57" w:author="Will Beasley" w:date="2013-03-15T14:09:00Z">
        <w:r w:rsidDel="00EA0B1E">
          <w:delText>7</w:delText>
        </w:r>
      </w:del>
      <w:r>
        <w:t>9</w:t>
      </w:r>
      <w:ins w:id="58" w:author="Will Beasley" w:date="2013-03-15T14:09:00Z">
        <w:r w:rsidR="00EA0B1E">
          <w:t>7)</w:t>
        </w:r>
      </w:ins>
      <w:r>
        <w:t xml:space="preserve"> </w:t>
      </w:r>
      <w:del w:id="59" w:author="Will Beasley" w:date="2013-03-15T14:09:00Z">
        <w:r w:rsidDel="00EA0B1E">
          <w:delText>into play, and discuss the</w:delText>
        </w:r>
      </w:del>
      <w:ins w:id="60" w:author="Will Beasley" w:date="2013-03-15T14:09:00Z">
        <w:r w:rsidR="00A07E6A">
          <w:t xml:space="preserve">provides </w:t>
        </w:r>
      </w:ins>
      <w:del w:id="61" w:author="Will Beasley" w:date="2013-03-15T14:15:00Z">
        <w:r w:rsidDel="00A07E6A">
          <w:delText xml:space="preserve"> potential for </w:delText>
        </w:r>
      </w:del>
      <w:r>
        <w:t xml:space="preserve">a “phantom mother” design, developed by </w:t>
      </w:r>
      <w:r w:rsidR="000D12DE">
        <w:t>(</w:t>
      </w:r>
      <w:r>
        <w:t>age, SES, family</w:t>
      </w:r>
      <w:r w:rsidR="000D12DE">
        <w:t xml:space="preserve">, </w:t>
      </w:r>
      <w:proofErr w:type="spellStart"/>
      <w:r w:rsidR="000D12DE">
        <w:t>etc</w:t>
      </w:r>
      <w:proofErr w:type="spellEnd"/>
      <w:r w:rsidR="000D12DE">
        <w:t>)</w:t>
      </w:r>
      <w:r>
        <w:t xml:space="preserve"> matching of the NLSYC</w:t>
      </w:r>
      <w:r w:rsidR="000D12DE">
        <w:t xml:space="preserve"> </w:t>
      </w:r>
      <w:del w:id="62" w:author="Will Beasley" w:date="2013-03-15T14:09:00Z">
        <w:r w:rsidDel="00EA0B1E">
          <w:delText xml:space="preserve"> </w:delText>
        </w:r>
      </w:del>
      <w:r>
        <w:t>to the NLSY97 respondents, and assigning NLSY79 mothers to NLSY97 respondents across these matches.</w:t>
      </w:r>
      <w:bookmarkEnd w:id="1"/>
    </w:p>
    <w:sectPr w:rsidR="00636751" w:rsidRPr="00CE6D0F" w:rsidSect="00BC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0F"/>
    <w:rsid w:val="000705C7"/>
    <w:rsid w:val="000D12DE"/>
    <w:rsid w:val="000E39CC"/>
    <w:rsid w:val="001A63F7"/>
    <w:rsid w:val="003130CA"/>
    <w:rsid w:val="003266FC"/>
    <w:rsid w:val="004B43DB"/>
    <w:rsid w:val="00636751"/>
    <w:rsid w:val="00804883"/>
    <w:rsid w:val="009559B0"/>
    <w:rsid w:val="00A07E6A"/>
    <w:rsid w:val="00BC6776"/>
    <w:rsid w:val="00CE6D0F"/>
    <w:rsid w:val="00E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Rodgers, Joseph Lee</dc:creator>
  <cp:lastModifiedBy>Will Beasley</cp:lastModifiedBy>
  <cp:revision>8</cp:revision>
  <dcterms:created xsi:type="dcterms:W3CDTF">2013-03-15T18:16:00Z</dcterms:created>
  <dcterms:modified xsi:type="dcterms:W3CDTF">2013-03-15T23:36:00Z</dcterms:modified>
</cp:coreProperties>
</file>